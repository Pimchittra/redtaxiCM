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C2" w:rsidRPr="00C45117" w:rsidRDefault="00B55EC2" w:rsidP="00B55EC2">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B55EC2" w:rsidRPr="00C45117" w:rsidRDefault="00B55EC2" w:rsidP="00B55EC2">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B55EC2" w:rsidRPr="00C45117" w:rsidRDefault="00B55EC2" w:rsidP="00B55EC2">
      <w:pP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B55EC2" w:rsidRDefault="00D27826"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Pattama Longkanee</w:t>
      </w:r>
      <w:r w:rsidR="00B55EC2">
        <w:rPr>
          <w:rFonts w:ascii="Times New Roman" w:hAnsi="Times New Roman" w:cs="Times New Roman"/>
          <w:b/>
          <w:bCs/>
          <w:sz w:val="32"/>
          <w:szCs w:val="40"/>
        </w:rPr>
        <w:br/>
      </w:r>
    </w:p>
    <w:p w:rsidR="00B55EC2" w:rsidRDefault="00B55EC2"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B55EC2" w:rsidRDefault="00B55EC2"/>
    <w:p w:rsidR="00B55EC2" w:rsidRDefault="00B55EC2">
      <w:r>
        <w:br w:type="page"/>
      </w:r>
    </w:p>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B55EC2" w:rsidRPr="00EE3FD2" w:rsidTr="003A46C0">
        <w:trPr>
          <w:trHeight w:val="1588"/>
        </w:trPr>
        <w:tc>
          <w:tcPr>
            <w:tcW w:w="3060" w:type="dxa"/>
            <w:noWrap/>
          </w:tcPr>
          <w:p w:rsidR="00B55EC2" w:rsidRPr="00EE3FD2" w:rsidRDefault="00B55EC2" w:rsidP="00B55EC2">
            <w:pPr>
              <w:spacing w:before="2" w:after="2"/>
              <w:rPr>
                <w:rFonts w:ascii="Times New Roman" w:hAnsi="Times New Roman" w:cs="Times New Roman"/>
                <w:b/>
                <w:bCs/>
              </w:rPr>
            </w:pPr>
            <w:r w:rsidRPr="00EE3FD2">
              <w:rPr>
                <w:rFonts w:ascii="Times New Roman" w:hAnsi="Times New Roman" w:cs="Times New Roman"/>
                <w:b/>
                <w:bCs/>
              </w:rPr>
              <w:lastRenderedPageBreak/>
              <w:t>RoseBeam_Softw</w:t>
            </w:r>
            <w:r>
              <w:rPr>
                <w:rFonts w:ascii="Times New Roman" w:hAnsi="Times New Roman" w:cs="Times New Roman"/>
                <w:b/>
                <w:bCs/>
              </w:rPr>
              <w:t>are Requirement Specification_27</w:t>
            </w:r>
            <w:r w:rsidRPr="00EE3FD2">
              <w:rPr>
                <w:rFonts w:ascii="Times New Roman" w:hAnsi="Times New Roman" w:cs="Times New Roman"/>
                <w:b/>
                <w:bCs/>
              </w:rPr>
              <w:t xml:space="preserve"> </w:t>
            </w:r>
            <w:r>
              <w:rPr>
                <w:rFonts w:ascii="Times New Roman" w:hAnsi="Times New Roman" w:cs="Times New Roman"/>
                <w:b/>
                <w:bCs/>
              </w:rPr>
              <w:t>August</w:t>
            </w:r>
            <w:r w:rsidRPr="00EE3FD2">
              <w:rPr>
                <w:rFonts w:ascii="Times New Roman" w:hAnsi="Times New Roman" w:cs="Times New Roman"/>
                <w:b/>
                <w:bCs/>
              </w:rPr>
              <w:t xml:space="preserve"> 2014</w:t>
            </w:r>
          </w:p>
        </w:tc>
        <w:tc>
          <w:tcPr>
            <w:tcW w:w="1616" w:type="dxa"/>
            <w:noWrap/>
          </w:tcPr>
          <w:p w:rsidR="00B55EC2" w:rsidRPr="00EE3FD2" w:rsidRDefault="00B55EC2" w:rsidP="00B55EC2">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1.1</w:t>
            </w:r>
          </w:p>
        </w:tc>
        <w:tc>
          <w:tcPr>
            <w:tcW w:w="1134"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B55EC2" w:rsidRDefault="00B55EC2" w:rsidP="00B55EC2">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051"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Default="007550F6" w:rsidP="007C0693">
      <w:pPr>
        <w:rPr>
          <w:rFonts w:ascii="Times New Roman" w:hAnsi="Times New Roman" w:cs="Times New Roman"/>
          <w:b/>
          <w:bCs/>
          <w:sz w:val="32"/>
          <w:szCs w:val="40"/>
        </w:rPr>
      </w:pPr>
    </w:p>
    <w:p w:rsidR="00B55EC2" w:rsidRPr="00C45117" w:rsidRDefault="00B55EC2" w:rsidP="007C0693">
      <w:pPr>
        <w:rPr>
          <w:rFonts w:ascii="Times New Roman" w:hAnsi="Times New Roman" w:cs="Times New Roman"/>
          <w:b/>
          <w:bCs/>
          <w:sz w:val="32"/>
          <w:szCs w:val="40"/>
        </w:rPr>
      </w:pPr>
      <w:r>
        <w:rPr>
          <w:rFonts w:ascii="Times New Roman" w:hAnsi="Times New Roman" w:cs="Times New Roman"/>
          <w:b/>
          <w:bCs/>
          <w:sz w:val="32"/>
          <w:szCs w:val="40"/>
        </w:rPr>
        <w:br w:type="page"/>
      </w:r>
    </w:p>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B55EC2" w:rsidRDefault="00C11E27" w:rsidP="00C11E27">
              <w:pPr>
                <w:pStyle w:val="af3"/>
                <w:spacing w:line="360" w:lineRule="auto"/>
                <w:ind w:left="720" w:hanging="240"/>
                <w:rPr>
                  <w:rFonts w:ascii="Times New Roman" w:hAnsi="Times New Roman"/>
                  <w:color w:val="auto"/>
                  <w:sz w:val="24"/>
                  <w:szCs w:val="24"/>
                </w:rPr>
              </w:pPr>
              <w:r w:rsidRPr="00B55EC2">
                <w:rPr>
                  <w:rFonts w:ascii="Times New Roman" w:hAnsi="Times New Roman"/>
                  <w:b w:val="0"/>
                  <w:bCs w:val="0"/>
                  <w:color w:val="auto"/>
                  <w:sz w:val="24"/>
                  <w:szCs w:val="24"/>
                </w:rPr>
                <w:t>Chapter 1: Introduction</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1.1 Purpose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1.2 Software Scope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1.3 Operating Environment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1.4 Definition, Acronyms and Abbreviation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t xml:space="preserve"> </w:t>
              </w:r>
              <w:r w:rsidRPr="00B55EC2">
                <w:rPr>
                  <w:rFonts w:ascii="Times New Roman" w:hAnsi="Times New Roman"/>
                  <w:b w:val="0"/>
                  <w:bCs w:val="0"/>
                  <w:color w:val="auto"/>
                  <w:sz w:val="24"/>
                  <w:szCs w:val="24"/>
                </w:rPr>
                <w:tab/>
                <w:t>1.4.1 Key Definitions</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r>
              <w:r w:rsidRPr="00B55EC2">
                <w:rPr>
                  <w:rFonts w:ascii="Times New Roman" w:hAnsi="Times New Roman"/>
                  <w:b w:val="0"/>
                  <w:bCs w:val="0"/>
                  <w:color w:val="auto"/>
                  <w:sz w:val="24"/>
                  <w:szCs w:val="24"/>
                </w:rPr>
                <w:tab/>
                <w:t xml:space="preserve">1.4.2 Key Acronyms and Abbreviations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2: Overall Description and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2.1 Product Perspective</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2.2 User Characteristics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2.3 Features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11</w:t>
              </w:r>
              <w:r w:rsidRPr="00B55EC2">
                <w:rPr>
                  <w:rFonts w:ascii="Times New Roman" w:hAnsi="Times New Roman"/>
                  <w:bCs/>
                  <w:sz w:val="24"/>
                  <w:szCs w:val="24"/>
                </w:rPr>
                <w:br/>
                <w:t>2.4 Functional &amp; User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12</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3: Specific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t>3.1 Use Case Diagram</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3.1.1 </w:t>
              </w:r>
              <w:r w:rsidRPr="00B55EC2">
                <w:rPr>
                  <w:rFonts w:ascii="Times New Roman" w:hAnsi="Times New Roman" w:cs="Times New Roman"/>
                  <w:bCs/>
                  <w:sz w:val="24"/>
                  <w:szCs w:val="24"/>
                </w:rPr>
                <w:t xml:space="preserve">Use Case Diagram Overview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3.1.2 </w:t>
              </w:r>
              <w:r w:rsidRPr="00B55EC2">
                <w:rPr>
                  <w:rFonts w:ascii="Times New Roman" w:hAnsi="Times New Roman" w:cs="Times New Roman"/>
                  <w:bCs/>
                  <w:sz w:val="24"/>
                  <w:szCs w:val="24"/>
                </w:rPr>
                <w:t xml:space="preserve">Passenger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18</w:t>
              </w:r>
              <w:r w:rsidRPr="00B55EC2">
                <w:rPr>
                  <w:rFonts w:ascii="Times New Roman" w:hAnsi="Times New Roman"/>
                  <w:bCs/>
                  <w:sz w:val="24"/>
                  <w:szCs w:val="24"/>
                </w:rPr>
                <w:br/>
              </w:r>
              <w:r w:rsidRPr="00B55EC2">
                <w:rPr>
                  <w:rFonts w:ascii="Times New Roman" w:hAnsi="Times New Roman"/>
                  <w:bCs/>
                  <w:sz w:val="24"/>
                  <w:szCs w:val="24"/>
                </w:rPr>
                <w:tab/>
                <w:t xml:space="preserve">3.1.3 </w:t>
              </w:r>
              <w:r w:rsidRPr="00B55EC2">
                <w:rPr>
                  <w:rFonts w:ascii="Times New Roman" w:hAnsi="Times New Roman" w:cs="Times New Roman"/>
                  <w:bCs/>
                  <w:sz w:val="24"/>
                  <w:szCs w:val="24"/>
                </w:rPr>
                <w:t xml:space="preserve">Driver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19</w:t>
              </w:r>
              <w:r w:rsidRPr="00B55EC2">
                <w:rPr>
                  <w:rFonts w:ascii="Times New Roman" w:hAnsi="Times New Roman"/>
                  <w:bCs/>
                  <w:sz w:val="24"/>
                  <w:szCs w:val="24"/>
                </w:rPr>
                <w:br/>
                <w:t xml:space="preserve"> </w:t>
              </w:r>
              <w:r w:rsidRPr="00B55EC2">
                <w:rPr>
                  <w:rFonts w:ascii="Times New Roman" w:hAnsi="Times New Roman"/>
                  <w:bCs/>
                  <w:sz w:val="24"/>
                  <w:szCs w:val="24"/>
                </w:rPr>
                <w:tab/>
                <w:t xml:space="preserve">3.1.4 </w:t>
              </w:r>
              <w:r w:rsidRPr="00B55EC2">
                <w:rPr>
                  <w:rFonts w:ascii="Times New Roman" w:hAnsi="Times New Roman" w:cs="Times New Roman"/>
                  <w:bCs/>
                  <w:sz w:val="24"/>
                  <w:szCs w:val="24"/>
                </w:rPr>
                <w:t xml:space="preserve">Administrator’s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20</w:t>
              </w:r>
            </w:p>
            <w:p w:rsidR="00C11E27" w:rsidRPr="00B55EC2" w:rsidRDefault="00C11E27" w:rsidP="0008150E">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4: Use Case Descriptions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4.1 </w:t>
              </w:r>
              <w:r w:rsidRPr="00B55EC2">
                <w:rPr>
                  <w:rFonts w:ascii="Times New Roman" w:hAnsi="Times New Roman" w:cs="Times New Roman"/>
                  <w:sz w:val="24"/>
                  <w:szCs w:val="24"/>
                  <w:lang w:bidi="ar-SA"/>
                </w:rPr>
                <w:t xml:space="preserve">Passenger can register to the system (URS-01)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4.2 </w:t>
              </w:r>
              <w:r w:rsidRPr="00B55EC2">
                <w:rPr>
                  <w:rFonts w:ascii="Times New Roman" w:hAnsi="Times New Roman" w:cs="Times New Roman"/>
                  <w:sz w:val="24"/>
                  <w:szCs w:val="24"/>
                  <w:lang w:bidi="ar-SA"/>
                </w:rPr>
                <w:t xml:space="preserve">Passenger can login to the system (URS-02)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23</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4.3 Passenger can logout of the system (URS-03)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25</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4.4 Passenger can search for taxi (URS-04)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27</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4.5 Passenger can send request for taxi (URS-05)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28</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4.6 Passenger can chat with driver (URS-06)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31</w:t>
              </w:r>
              <w:r w:rsidRPr="00B55EC2">
                <w:rPr>
                  <w:rFonts w:ascii="Times New Roman" w:hAnsi="Times New Roman"/>
                  <w:bCs/>
                  <w:sz w:val="24"/>
                  <w:szCs w:val="24"/>
                </w:rPr>
                <w:br/>
              </w:r>
              <w:r w:rsidRPr="00B55EC2">
                <w:rPr>
                  <w:rFonts w:ascii="Times New Roman" w:hAnsi="Times New Roman" w:cs="Times New Roman"/>
                  <w:sz w:val="24"/>
                  <w:szCs w:val="24"/>
                  <w:lang w:bidi="ar-SA"/>
                </w:rPr>
                <w:t>4.7 Driver can register into the system (URS-07)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3</w:t>
              </w:r>
              <w:r w:rsidRPr="00B55EC2">
                <w:rPr>
                  <w:rFonts w:ascii="Times New Roman" w:hAnsi="Times New Roman" w:cs="Times New Roman"/>
                  <w:sz w:val="24"/>
                  <w:szCs w:val="24"/>
                  <w:lang w:bidi="ar-SA"/>
                </w:rPr>
                <w:br/>
                <w:t>4.8 Driver can log in to the system (URS-08)</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35</w:t>
              </w:r>
              <w:r w:rsidR="0008150E" w:rsidRPr="00B55EC2">
                <w:rPr>
                  <w:rFonts w:ascii="Times New Roman" w:hAnsi="Times New Roman"/>
                  <w:bCs/>
                  <w:sz w:val="24"/>
                  <w:szCs w:val="24"/>
                </w:rPr>
                <w:br/>
              </w:r>
              <w:r w:rsidRPr="00B55EC2">
                <w:rPr>
                  <w:rFonts w:ascii="Times New Roman" w:hAnsi="Times New Roman" w:cs="Times New Roman"/>
                  <w:sz w:val="24"/>
                  <w:szCs w:val="24"/>
                  <w:lang w:bidi="ar-SA"/>
                </w:rPr>
                <w:t>4.9 Driver can logout from the system (URS-09)</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7</w:t>
              </w:r>
              <w:r w:rsidRPr="00C11E27">
                <w:rPr>
                  <w:rFonts w:ascii="Times New Roman" w:hAnsi="Times New Roman" w:cs="Times New Roman"/>
                  <w:sz w:val="28"/>
                  <w:szCs w:val="32"/>
                  <w:lang w:bidi="ar-SA"/>
                </w:rPr>
                <w:br/>
              </w:r>
              <w:r w:rsidRPr="00B55EC2">
                <w:rPr>
                  <w:rFonts w:ascii="Times New Roman" w:hAnsi="Times New Roman" w:cs="Times New Roman"/>
                  <w:sz w:val="24"/>
                  <w:szCs w:val="24"/>
                  <w:lang w:bidi="ar-SA"/>
                </w:rPr>
                <w:lastRenderedPageBreak/>
                <w:t>4.10 Driver can update driving information (URS-10)</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9</w:t>
              </w:r>
              <w:r w:rsidRPr="00B55EC2">
                <w:rPr>
                  <w:rFonts w:ascii="Times New Roman" w:hAnsi="Times New Roman" w:cs="Times New Roman"/>
                  <w:sz w:val="24"/>
                  <w:szCs w:val="24"/>
                  <w:lang w:bidi="ar-SA"/>
                </w:rPr>
                <w:br/>
                <w:t>4.11 Driver can respond to passenger’s request (URS-11)</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1</w:t>
              </w:r>
              <w:r w:rsidRPr="00B55EC2">
                <w:rPr>
                  <w:rFonts w:ascii="Times New Roman" w:hAnsi="Times New Roman" w:cs="Times New Roman"/>
                  <w:sz w:val="24"/>
                  <w:szCs w:val="24"/>
                  <w:lang w:bidi="ar-SA"/>
                </w:rPr>
                <w:br/>
                <w:t>4.12 Driver can chat with passenger (URS-012)</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3</w:t>
              </w:r>
              <w:r w:rsidRPr="00B55EC2">
                <w:rPr>
                  <w:rFonts w:ascii="Times New Roman" w:hAnsi="Times New Roman" w:cs="Times New Roman"/>
                  <w:sz w:val="24"/>
                  <w:szCs w:val="24"/>
                  <w:lang w:bidi="ar-SA"/>
                </w:rPr>
                <w:br/>
                <w:t>4.13 Administrator can login to the Administration system (URS-013)</w:t>
              </w:r>
              <w:r w:rsidR="00B55EC2">
                <w:rPr>
                  <w:rFonts w:ascii="Times New Roman" w:hAnsi="Times New Roman" w:cs="Times New Roman"/>
                  <w:sz w:val="24"/>
                  <w:szCs w:val="24"/>
                  <w:lang w:bidi="ar-SA"/>
                </w:rPr>
                <w:t>……………..</w:t>
              </w:r>
              <w:r w:rsidR="006B1BF5" w:rsidRPr="00B55EC2">
                <w:rPr>
                  <w:rFonts w:ascii="Times New Roman" w:hAnsi="Times New Roman"/>
                  <w:bCs/>
                  <w:sz w:val="24"/>
                  <w:szCs w:val="24"/>
                </w:rPr>
                <w:t>4</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4.14 Administrator can logout (URS-14)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7</w:t>
              </w:r>
              <w:r w:rsidRPr="00B55EC2">
                <w:rPr>
                  <w:rFonts w:ascii="Times New Roman" w:hAnsi="Times New Roman" w:cs="Times New Roman"/>
                  <w:sz w:val="24"/>
                  <w:szCs w:val="24"/>
                  <w:lang w:bidi="ar-SA"/>
                </w:rPr>
                <w:br/>
                <w:t>4.15 Administrator can add destinations (URS-15)</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9</w:t>
              </w:r>
              <w:r w:rsidRPr="00B55EC2">
                <w:rPr>
                  <w:rFonts w:ascii="Times New Roman" w:hAnsi="Times New Roman" w:cs="Times New Roman"/>
                  <w:sz w:val="24"/>
                  <w:szCs w:val="24"/>
                  <w:lang w:bidi="ar-SA"/>
                </w:rPr>
                <w:br/>
                <w:t>4.16 Administrator can browse the destination (URS-16)</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62232F">
                <w:rPr>
                  <w:rFonts w:ascii="Times New Roman" w:hAnsi="Times New Roman"/>
                  <w:bCs/>
                  <w:sz w:val="24"/>
                  <w:szCs w:val="24"/>
                </w:rPr>
                <w:t>1</w:t>
              </w:r>
              <w:r w:rsidRPr="00B55EC2">
                <w:rPr>
                  <w:rFonts w:ascii="Times New Roman" w:hAnsi="Times New Roman" w:cs="Times New Roman"/>
                  <w:sz w:val="24"/>
                  <w:szCs w:val="24"/>
                  <w:lang w:bidi="ar-SA"/>
                </w:rPr>
                <w:br/>
                <w:t>4.17 Administrator can edit destinations (URS-17)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3</w:t>
              </w:r>
              <w:r w:rsidRPr="00B55EC2">
                <w:rPr>
                  <w:rFonts w:ascii="Times New Roman" w:hAnsi="Times New Roman" w:cs="Times New Roman"/>
                  <w:sz w:val="24"/>
                  <w:szCs w:val="24"/>
                  <w:lang w:bidi="ar-SA"/>
                </w:rPr>
                <w:br/>
                <w:t>4.18 Administrator can delete destinations (URS-18)</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4.19 Administrator can search destinations (URS-19)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7</w:t>
              </w:r>
              <w:r w:rsidRPr="00B55EC2">
                <w:rPr>
                  <w:rFonts w:ascii="Times New Roman" w:hAnsi="Times New Roman" w:cs="Times New Roman"/>
                  <w:sz w:val="24"/>
                  <w:szCs w:val="24"/>
                  <w:lang w:bidi="ar-SA"/>
                </w:rPr>
                <w:br/>
                <w:t>4.20 Administrator can clear data (URS-20)</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59</w:t>
              </w:r>
            </w:p>
            <w:p w:rsidR="00C11E27" w:rsidRDefault="00C11E27" w:rsidP="00C11E27">
              <w:pPr>
                <w:spacing w:line="360" w:lineRule="auto"/>
                <w:ind w:left="480" w:hanging="480"/>
                <w:rPr>
                  <w:rFonts w:ascii="Times New Roman" w:hAnsi="Times New Roman"/>
                  <w:bCs/>
                  <w:sz w:val="28"/>
                </w:rPr>
              </w:pPr>
            </w:p>
            <w:p w:rsidR="00C11E27" w:rsidRPr="00175E21" w:rsidRDefault="005527DC" w:rsidP="00C11E27">
              <w:pPr>
                <w:spacing w:line="360" w:lineRule="auto"/>
                <w:ind w:left="480" w:hanging="480"/>
                <w:rPr>
                  <w:rFonts w:ascii="Times New Roman" w:hAnsi="Times New Roman"/>
                  <w:bCs/>
                  <w:sz w:val="28"/>
                </w:rPr>
              </w:pPr>
            </w:p>
          </w:sdtContent>
        </w:sdt>
        <w:p w:rsidR="00C11E27" w:rsidRDefault="005527DC"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B55EC2" w:rsidRDefault="00B55EC2">
      <w:pPr>
        <w:rPr>
          <w:rFonts w:ascii="Times New Roman" w:eastAsiaTheme="majorEastAsia" w:hAnsi="Times New Roman" w:cs="Times New Roman"/>
          <w:b/>
          <w:bCs/>
          <w:sz w:val="40"/>
          <w:szCs w:val="40"/>
          <w:lang w:bidi="ar-SA"/>
        </w:rPr>
      </w:pPr>
      <w:r>
        <w:rPr>
          <w:rFonts w:ascii="Times New Roman" w:hAnsi="Times New Roman" w:cs="Times New Roman"/>
          <w:sz w:val="40"/>
          <w:szCs w:val="40"/>
        </w:rPr>
        <w:br w:type="page"/>
      </w:r>
    </w:p>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w:t>
      </w:r>
      <w:r w:rsidR="00545D4B" w:rsidRPr="00330D32">
        <w:rPr>
          <w:rFonts w:ascii="Times New Roman" w:eastAsia="Calibri" w:hAnsi="Times New Roman" w:cs="Times New Roman"/>
          <w:noProof/>
          <w:sz w:val="24"/>
          <w:szCs w:val="24"/>
        </w:rPr>
        <w:t xml:space="preserve"> can be </w:t>
      </w:r>
      <w:r w:rsidRPr="00330D32">
        <w:rPr>
          <w:rFonts w:ascii="Times New Roman" w:eastAsia="Calibri" w:hAnsi="Times New Roman" w:cs="Times New Roman"/>
          <w:noProof/>
          <w:sz w:val="24"/>
          <w:szCs w:val="24"/>
        </w:rPr>
        <w:t>notified when the request is cancelled</w:t>
      </w:r>
      <w:r w:rsidR="00545D4B" w:rsidRPr="00330D32">
        <w:rPr>
          <w:rFonts w:ascii="Times New Roman" w:eastAsia="Calibri" w:hAnsi="Times New Roman" w:cs="Times New Roman"/>
          <w:noProof/>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tabs>
          <w:tab w:val="left" w:pos="0"/>
        </w:tabs>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SRS-06</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SRS-07</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SRS-08</w:t>
      </w:r>
      <w:r w:rsidR="00083AE7" w:rsidRPr="00330D32">
        <w:rPr>
          <w:rFonts w:ascii="Times New Roman" w:hAnsi="Times New Roman" w:cs="Times New Roman"/>
          <w:sz w:val="24"/>
          <w:szCs w:val="24"/>
        </w:rPr>
        <w:t xml:space="preserve"> System shall update the Passenger’s status to “Online” in the database.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SRS-09</w:t>
      </w:r>
      <w:r w:rsidR="00083AE7" w:rsidRPr="00BD19D5">
        <w:rPr>
          <w:rFonts w:ascii="Times New Roman" w:hAnsi="Times New Roman" w:cs="Times New Roman"/>
          <w:sz w:val="24"/>
          <w:szCs w:val="24"/>
        </w:rPr>
        <w:t xml:space="preserve"> System shall display the message “Welcome+Name of </w:t>
      </w:r>
      <w:r w:rsidR="00BD19D5" w:rsidRPr="00BD19D5">
        <w:rPr>
          <w:rFonts w:ascii="Times New Roman" w:hAnsi="Times New Roman" w:cs="Times New Roman"/>
          <w:sz w:val="24"/>
          <w:szCs w:val="24"/>
        </w:rPr>
        <w:t>Passenger</w:t>
      </w:r>
      <w:r w:rsidR="00083AE7" w:rsidRPr="00BD19D5">
        <w:rPr>
          <w:rFonts w:ascii="Times New Roman" w:hAnsi="Times New Roman" w:cs="Times New Roman"/>
          <w:sz w:val="24"/>
          <w:szCs w:val="24"/>
        </w:rPr>
        <w:t>!”</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SRS-10</w:t>
      </w:r>
      <w:r w:rsidR="00083AE7" w:rsidRPr="00330D32">
        <w:rPr>
          <w:rFonts w:ascii="Times New Roman" w:hAnsi="Times New Roman" w:cs="Times New Roman"/>
          <w:sz w:val="24"/>
          <w:szCs w:val="24"/>
        </w:rPr>
        <w:t xml:space="preserve"> System shall display the Home page that provides the search function </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SRS-11</w:t>
      </w:r>
      <w:r w:rsidR="00083AE7" w:rsidRPr="00330D32">
        <w:rPr>
          <w:rFonts w:ascii="Times New Roman" w:hAnsi="Times New Roman" w:cs="Times New Roman"/>
          <w:sz w:val="24"/>
          <w:szCs w:val="24"/>
        </w:rPr>
        <w:t xml:space="preserve"> System shall display the map that shows the passenger’s current location.</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SRS-12</w:t>
      </w:r>
      <w:r w:rsidR="00083AE7" w:rsidRPr="00330D32">
        <w:rPr>
          <w:rFonts w:ascii="Times New Roman" w:hAnsi="Times New Roman" w:cs="Times New Roman"/>
          <w:sz w:val="24"/>
          <w:szCs w:val="24"/>
        </w:rPr>
        <w:t xml:space="preserve">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SRS-13</w:t>
      </w:r>
      <w:r w:rsidR="00083AE7" w:rsidRPr="00330D32">
        <w:rPr>
          <w:rFonts w:ascii="Times New Roman" w:hAnsi="Times New Roman" w:cs="Times New Roman"/>
          <w:sz w:val="24"/>
          <w:szCs w:val="24"/>
        </w:rPr>
        <w:t xml:space="preserve"> System shall change status of the Driver to offline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SRS-14</w:t>
      </w:r>
      <w:r w:rsidR="00083AE7" w:rsidRPr="00330D32">
        <w:rPr>
          <w:rFonts w:ascii="Times New Roman" w:hAnsi="Times New Roman" w:cs="Times New Roman"/>
          <w:sz w:val="24"/>
          <w:szCs w:val="24"/>
        </w:rPr>
        <w:t xml:space="preserve"> System shall display</w:t>
      </w:r>
      <w:r w:rsidR="00BE0F0D">
        <w:rPr>
          <w:rFonts w:ascii="Times New Roman" w:hAnsi="Times New Roman" w:cs="Times New Roman"/>
          <w:sz w:val="24"/>
          <w:szCs w:val="24"/>
        </w:rPr>
        <w:t xml:space="preserve"> the Passenger</w:t>
      </w:r>
      <w:r w:rsidR="00083AE7"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lastRenderedPageBreak/>
        <w:t>2.4.4</w:t>
      </w:r>
      <w:r w:rsidR="00083AE7" w:rsidRPr="00083AE7">
        <w:rPr>
          <w:rFonts w:ascii="Times New Roman" w:hAnsi="Times New Roman" w:cs="Times New Roman"/>
          <w:b/>
          <w:bCs/>
          <w:sz w:val="28"/>
        </w:rPr>
        <w:t xml:space="preserve"> Passenger can search for taxi (URS-04)</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SRS-15</w:t>
      </w:r>
      <w:r w:rsidR="00083AE7" w:rsidRPr="00330D32">
        <w:rPr>
          <w:rFonts w:ascii="Times New Roman" w:hAnsi="Times New Roman" w:cs="Times New Roman"/>
          <w:sz w:val="24"/>
          <w:szCs w:val="24"/>
        </w:rPr>
        <w:t xml:space="preserve">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6</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7</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875EB8">
        <w:rPr>
          <w:rFonts w:ascii="Times New Roman" w:hAnsi="Times New Roman" w:cs="Times New Roman"/>
          <w:sz w:val="24"/>
          <w:szCs w:val="24"/>
        </w:rPr>
        <w:t>18</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875EB8">
        <w:rPr>
          <w:rFonts w:ascii="Times New Roman" w:hAnsi="Times New Roman" w:cs="Times New Roman"/>
          <w:sz w:val="24"/>
          <w:szCs w:val="24"/>
        </w:rPr>
        <w:t>9</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875EB8"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SRS-20</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875EB8"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display the request information on a page after the passenger sent request. (Including the request’s status and the chat box)</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SRS-22</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SRS-23</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875EB8">
        <w:rPr>
          <w:rFonts w:ascii="Times New Roman" w:hAnsi="Times New Roman" w:cs="Times New Roman"/>
          <w:sz w:val="24"/>
          <w:szCs w:val="24"/>
        </w:rPr>
        <w:t>RS-25</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SRS-26</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lastRenderedPageBreak/>
        <w:t>SRS-31</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SRS-32</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the Driver’s status to “Online” in the database.</w:t>
      </w:r>
    </w:p>
    <w:p w:rsidR="00083AE7" w:rsidRPr="00BD19D5"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SRS-35</w:t>
      </w:r>
      <w:r w:rsidR="009140DA">
        <w:rPr>
          <w:rFonts w:ascii="Times New Roman" w:hAnsi="Times New Roman" w:cs="Times New Roman"/>
          <w:sz w:val="24"/>
          <w:szCs w:val="24"/>
        </w:rPr>
        <w:t xml:space="preserve">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SRS-36</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SRS-37</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sidR="005513C6">
        <w:rPr>
          <w:rFonts w:ascii="Times New Roman" w:hAnsi="Times New Roman" w:cs="Times New Roman"/>
          <w:sz w:val="24"/>
          <w:szCs w:val="24"/>
        </w:rPr>
        <w:t>SRS-</w:t>
      </w:r>
      <w:r>
        <w:rPr>
          <w:rFonts w:ascii="Times New Roman" w:hAnsi="Times New Roman" w:cs="Times New Roman"/>
          <w:sz w:val="24"/>
          <w:szCs w:val="24"/>
        </w:rPr>
        <w:t>40</w:t>
      </w:r>
      <w:r w:rsidR="00083AE7" w:rsidRPr="00330D32">
        <w:rPr>
          <w:rFonts w:ascii="Times New Roman" w:hAnsi="Times New Roman" w:cs="Times New Roman"/>
          <w:sz w:val="24"/>
          <w:szCs w:val="24"/>
        </w:rPr>
        <w:t xml:space="preserve"> System shall update the driving information into database.</w:t>
      </w:r>
    </w:p>
    <w:p w:rsidR="00716FE8"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update the status of the request to “Accepted” if the Driver clicks “Accept”.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display message ‘Request Accepted’ to the Driver.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SRS-45</w:t>
      </w:r>
      <w:r w:rsidR="00083AE7" w:rsidRPr="00330D32">
        <w:rPr>
          <w:rFonts w:ascii="Times New Roman" w:hAnsi="Times New Roman" w:cs="Times New Roman"/>
          <w:sz w:val="24"/>
          <w:szCs w:val="24"/>
        </w:rPr>
        <w:t xml:space="preserve"> System shall display message ‘Accepted by Driver’ to the Passenger.</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lastRenderedPageBreak/>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875EB8">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875EB8">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SRS-61</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SRS-62</w:t>
      </w:r>
      <w:r w:rsidR="00083AE7" w:rsidRPr="00330D32">
        <w:rPr>
          <w:rFonts w:ascii="Times New Roman" w:hAnsi="Times New Roman" w:cs="Times New Roman"/>
          <w:sz w:val="24"/>
          <w:szCs w:val="24"/>
        </w:rPr>
        <w:t xml:space="preserve"> System shall display updated destination lists.</w:t>
      </w:r>
    </w:p>
    <w:p w:rsidR="00716FE8" w:rsidRPr="00324501" w:rsidRDefault="00875EB8" w:rsidP="00716FE8">
      <w:pPr>
        <w:spacing w:after="0" w:line="360" w:lineRule="auto"/>
        <w:rPr>
          <w:rFonts w:ascii="Times New Roman" w:hAnsi="Times New Roman" w:cs="Times New Roman"/>
          <w:sz w:val="28"/>
        </w:rPr>
      </w:pPr>
      <w:r>
        <w:rPr>
          <w:rFonts w:ascii="Times New Roman" w:hAnsi="Times New Roman" w:cs="Times New Roman"/>
          <w:sz w:val="24"/>
          <w:szCs w:val="24"/>
        </w:rPr>
        <w:lastRenderedPageBreak/>
        <w:t>SRS-63</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SRS-64</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remove that destination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display searching destinations result in a list.</w:t>
      </w:r>
    </w:p>
    <w:p w:rsidR="008827BF" w:rsidRDefault="00875EB8"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Default="006A7C4C" w:rsidP="00701429">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8827BF">
        <w:rPr>
          <w:rFonts w:ascii="Times New Roman" w:hAnsi="Times New Roman" w:cs="Times New Roman"/>
          <w:b/>
          <w:bCs/>
          <w:sz w:val="28"/>
        </w:rPr>
        <w:t>.20</w:t>
      </w:r>
      <w:r w:rsidR="008827BF" w:rsidRPr="00532707">
        <w:rPr>
          <w:rFonts w:ascii="Times New Roman" w:hAnsi="Times New Roman" w:cs="Times New Roman"/>
          <w:b/>
          <w:bCs/>
          <w:sz w:val="28"/>
        </w:rPr>
        <w:t xml:space="preserve"> Administrator can </w:t>
      </w:r>
      <w:r w:rsidR="008827BF">
        <w:rPr>
          <w:rFonts w:ascii="Times New Roman" w:hAnsi="Times New Roman" w:cs="Times New Roman"/>
          <w:b/>
          <w:bCs/>
          <w:sz w:val="28"/>
        </w:rPr>
        <w:t>clear data</w:t>
      </w:r>
      <w:r w:rsidR="008827BF" w:rsidRPr="00532707">
        <w:rPr>
          <w:rFonts w:ascii="Times New Roman" w:hAnsi="Times New Roman" w:cs="Times New Roman"/>
          <w:b/>
          <w:bCs/>
          <w:sz w:val="28"/>
        </w:rPr>
        <w:t xml:space="preserve"> (URS-</w:t>
      </w:r>
      <w:r w:rsidR="008827BF">
        <w:rPr>
          <w:rFonts w:ascii="Times New Roman" w:hAnsi="Times New Roman" w:cs="Times New Roman"/>
          <w:b/>
          <w:bCs/>
          <w:sz w:val="28"/>
        </w:rPr>
        <w:t>20</w:t>
      </w:r>
      <w:r w:rsidR="008827BF" w:rsidRPr="00532707">
        <w:rPr>
          <w:rFonts w:ascii="Times New Roman" w:hAnsi="Times New Roman" w:cs="Times New Roman"/>
          <w:b/>
          <w:bCs/>
          <w:sz w:val="28"/>
        </w:rPr>
        <w:t>)</w:t>
      </w:r>
    </w:p>
    <w:p w:rsidR="008827BF" w:rsidRDefault="00875EB8" w:rsidP="008827BF">
      <w:r>
        <w:rPr>
          <w:rFonts w:ascii="Times New Roman" w:hAnsi="Times New Roman" w:cs="Times New Roman"/>
          <w:sz w:val="24"/>
          <w:szCs w:val="24"/>
        </w:rPr>
        <w:t>SRS-71</w:t>
      </w:r>
      <w:r w:rsidR="008827BF" w:rsidRPr="00330D32">
        <w:rPr>
          <w:rFonts w:ascii="Times New Roman" w:hAnsi="Times New Roman" w:cs="Times New Roman"/>
          <w:sz w:val="24"/>
          <w:szCs w:val="24"/>
        </w:rPr>
        <w:t xml:space="preserve"> </w:t>
      </w:r>
      <w:r w:rsidR="008827BF">
        <w:rPr>
          <w:rFonts w:ascii="Times New Roman" w:hAnsi="Times New Roman" w:cs="Times New Roman"/>
          <w:sz w:val="24"/>
          <w:szCs w:val="24"/>
        </w:rPr>
        <w:t xml:space="preserve">System shall display updated table. </w:t>
      </w:r>
    </w:p>
    <w:p w:rsidR="008827BF" w:rsidRDefault="00875EB8" w:rsidP="008827BF">
      <w:pPr>
        <w:rPr>
          <w:rFonts w:ascii="Times New Roman" w:hAnsi="Times New Roman" w:cs="Times New Roman"/>
          <w:sz w:val="24"/>
          <w:szCs w:val="24"/>
        </w:rPr>
      </w:pPr>
      <w:r>
        <w:rPr>
          <w:rFonts w:ascii="Times New Roman" w:hAnsi="Times New Roman" w:cs="Times New Roman"/>
          <w:sz w:val="24"/>
          <w:szCs w:val="24"/>
        </w:rPr>
        <w:t>SRS-72</w:t>
      </w:r>
      <w:r w:rsidR="008827BF" w:rsidRPr="00330D32">
        <w:rPr>
          <w:rFonts w:ascii="Times New Roman" w:hAnsi="Times New Roman" w:cs="Times New Roman"/>
          <w:sz w:val="24"/>
          <w:szCs w:val="24"/>
        </w:rPr>
        <w:t xml:space="preserve"> </w:t>
      </w:r>
      <w:r w:rsidR="008827BF" w:rsidRPr="008827BF">
        <w:rPr>
          <w:rFonts w:ascii="Times New Roman" w:hAnsi="Times New Roman" w:cs="Times New Roman"/>
          <w:sz w:val="24"/>
          <w:szCs w:val="24"/>
        </w:rPr>
        <w:t>System shall ask for confirmation</w:t>
      </w:r>
      <w:r w:rsidR="00324501">
        <w:rPr>
          <w:rFonts w:ascii="Times New Roman" w:hAnsi="Times New Roman" w:cs="Times New Roman"/>
          <w:sz w:val="24"/>
          <w:szCs w:val="24"/>
        </w:rPr>
        <w:t xml:space="preserve"> to clear data</w:t>
      </w:r>
      <w:r w:rsidR="008827BF" w:rsidRPr="008827BF">
        <w:rPr>
          <w:rFonts w:ascii="Times New Roman" w:hAnsi="Times New Roman" w:cs="Times New Roman"/>
          <w:sz w:val="24"/>
          <w:szCs w:val="24"/>
        </w:rPr>
        <w:t>.</w:t>
      </w:r>
    </w:p>
    <w:p w:rsidR="008827BF" w:rsidRPr="008827BF" w:rsidRDefault="00875EB8" w:rsidP="008827BF">
      <w:r>
        <w:rPr>
          <w:rFonts w:ascii="Times New Roman" w:hAnsi="Times New Roman" w:cs="Times New Roman"/>
          <w:sz w:val="24"/>
          <w:szCs w:val="24"/>
        </w:rPr>
        <w:t>SRS-73</w:t>
      </w:r>
      <w:r w:rsidR="008827BF" w:rsidRPr="00330D32">
        <w:rPr>
          <w:rFonts w:ascii="Times New Roman" w:hAnsi="Times New Roman" w:cs="Times New Roman"/>
          <w:sz w:val="24"/>
          <w:szCs w:val="24"/>
        </w:rPr>
        <w:t xml:space="preserve"> </w:t>
      </w:r>
      <w:r w:rsidR="008827BF">
        <w:rPr>
          <w:rFonts w:ascii="Times New Roman" w:hAnsi="Times New Roman" w:cs="Times New Roman"/>
          <w:sz w:val="24"/>
          <w:szCs w:val="24"/>
        </w:rPr>
        <w:t>System shall display the table that shows the name of the table that Administrator can delete.</w:t>
      </w:r>
    </w:p>
    <w:p w:rsidR="000112BF" w:rsidRPr="00D22961" w:rsidRDefault="00532707" w:rsidP="00D22961">
      <w:pPr>
        <w:spacing w:after="0" w:line="360" w:lineRule="auto"/>
        <w:rPr>
          <w:rFonts w:ascii="Times New Roman" w:hAnsi="Times New Roman" w:cs="Times New Roman"/>
          <w:sz w:val="24"/>
          <w:szCs w:val="24"/>
        </w:rPr>
      </w:pPr>
      <w:r w:rsidRPr="00330D32">
        <w:rPr>
          <w:rFonts w:ascii="Times New Roman" w:hAnsi="Times New Roman" w:cs="Times New Roman"/>
          <w:sz w:val="24"/>
          <w:szCs w:val="24"/>
        </w:rPr>
        <w:br/>
      </w:r>
      <w:r w:rsidR="00716FE8">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Pr="00C45117" w:rsidRDefault="00AB263B" w:rsidP="00AB263B">
      <w:pPr>
        <w:spacing w:after="100" w:afterAutospacing="1" w:line="240" w:lineRule="auto"/>
        <w:rPr>
          <w:rFonts w:ascii="Times New Roman" w:hAnsi="Times New Roman" w:cs="Times New Roman"/>
          <w:b/>
          <w:bCs/>
          <w:sz w:val="26"/>
        </w:rPr>
      </w:pPr>
      <w:r>
        <w:rPr>
          <w:noProof/>
        </w:rPr>
        <w:drawing>
          <wp:inline distT="0" distB="0" distL="0" distR="0">
            <wp:extent cx="2892471" cy="2619375"/>
            <wp:effectExtent l="19050" t="0" r="3129" b="0"/>
            <wp:docPr id="3" name="Picture 10" descr="https://fbcdn-sphotos-h-a.akamaihd.net/hphotos-ak-xpa1/v/t34.0-12/10566239_10152588497653967_74437119_n.jpg?oh=05aa6bf5ae2e88f1ac52fcdfbe91feca&amp;oe=53DB6C00&amp;__gda__=1406869024_4165cb6f7d8bbdf4dee49042a6b1d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bcdn-sphotos-h-a.akamaihd.net/hphotos-ak-xpa1/v/t34.0-12/10566239_10152588497653967_74437119_n.jpg?oh=05aa6bf5ae2e88f1ac52fcdfbe91feca&amp;oe=53DB6C00&amp;__gda__=1406869024_4165cb6f7d8bbdf4dee49042a6b1dcad"/>
                    <pic:cNvPicPr>
                      <a:picLocks noChangeAspect="1" noChangeArrowheads="1"/>
                    </pic:cNvPicPr>
                  </pic:nvPicPr>
                  <pic:blipFill>
                    <a:blip r:embed="rId8" cstate="print"/>
                    <a:srcRect/>
                    <a:stretch>
                      <a:fillRect/>
                    </a:stretch>
                  </pic:blipFill>
                  <pic:spPr bwMode="auto">
                    <a:xfrm>
                      <a:off x="0" y="0"/>
                      <a:ext cx="2892969" cy="2619826"/>
                    </a:xfrm>
                    <a:prstGeom prst="rect">
                      <a:avLst/>
                    </a:prstGeom>
                    <a:noFill/>
                    <a:ln w="9525">
                      <a:noFill/>
                      <a:miter lim="800000"/>
                      <a:headEnd/>
                      <a:tailEnd/>
                    </a:ln>
                  </pic:spPr>
                </pic:pic>
              </a:graphicData>
            </a:graphic>
          </wp:inline>
        </w:drawing>
      </w:r>
      <w:r>
        <w:rPr>
          <w:noProof/>
        </w:rPr>
        <w:drawing>
          <wp:inline distT="0" distB="0" distL="0" distR="0">
            <wp:extent cx="2685085" cy="2600325"/>
            <wp:effectExtent l="19050" t="0" r="965" b="0"/>
            <wp:docPr id="13" name="Picture 13" descr="https://fbcdn-sphotos-h-a.akamaihd.net/hphotos-ak-xpf1/v/t34.0-12/10589853_10152588500333967_649708772_n.jpg?oh=52d858cf92406b1dfbf8a57a81d6c9cd&amp;oe=53DB6CB7&amp;__gda__=1406882691_925144d3969a4ef2b614072e78ad0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589853_10152588500333967_649708772_n.jpg?oh=52d858cf92406b1dfbf8a57a81d6c9cd&amp;oe=53DB6CB7&amp;__gda__=1406882691_925144d3969a4ef2b614072e78ad0cf5"/>
                    <pic:cNvPicPr>
                      <a:picLocks noChangeAspect="1" noChangeArrowheads="1"/>
                    </pic:cNvPicPr>
                  </pic:nvPicPr>
                  <pic:blipFill>
                    <a:blip r:embed="rId9" cstate="print"/>
                    <a:srcRect/>
                    <a:stretch>
                      <a:fillRect/>
                    </a:stretch>
                  </pic:blipFill>
                  <pic:spPr bwMode="auto">
                    <a:xfrm>
                      <a:off x="0" y="0"/>
                      <a:ext cx="2685085" cy="2600325"/>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AB263B" w:rsidP="00716FE8">
      <w:pPr>
        <w:spacing w:after="100" w:afterAutospacing="1" w:line="240" w:lineRule="auto"/>
        <w:jc w:val="center"/>
        <w:rPr>
          <w:rFonts w:ascii="Times New Roman" w:hAnsi="Times New Roman" w:cs="Times New Roman"/>
          <w:b/>
          <w:bCs/>
          <w:sz w:val="26"/>
        </w:rPr>
      </w:pPr>
      <w:r>
        <w:rPr>
          <w:noProof/>
        </w:rPr>
        <w:drawing>
          <wp:inline distT="0" distB="0" distL="0" distR="0">
            <wp:extent cx="2455192" cy="3054288"/>
            <wp:effectExtent l="19050" t="0" r="2258" b="0"/>
            <wp:docPr id="6" name="Picture 16" descr="https://fbcdn-sphotos-h-a.akamaihd.net/hphotos-ak-xpf1/v/t34.0-12/10570642_10152588501338967_1876656076_n.jpg?oh=1d30a8fd7664d7343cb4464202345378&amp;oe=53DB0A43&amp;__gda__=1406871698_0d1d3a3c8eaba4513e82b0976eb06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sphotos-h-a.akamaihd.net/hphotos-ak-xpf1/v/t34.0-12/10570642_10152588501338967_1876656076_n.jpg?oh=1d30a8fd7664d7343cb4464202345378&amp;oe=53DB0A43&amp;__gda__=1406871698_0d1d3a3c8eaba4513e82b0976eb06b12"/>
                    <pic:cNvPicPr>
                      <a:picLocks noChangeAspect="1" noChangeArrowheads="1"/>
                    </pic:cNvPicPr>
                  </pic:nvPicPr>
                  <pic:blipFill>
                    <a:blip r:embed="rId10" cstate="print"/>
                    <a:srcRect/>
                    <a:stretch>
                      <a:fillRect/>
                    </a:stretch>
                  </pic:blipFill>
                  <pic:spPr bwMode="auto">
                    <a:xfrm>
                      <a:off x="0" y="0"/>
                      <a:ext cx="2455192" cy="3054288"/>
                    </a:xfrm>
                    <a:prstGeom prst="rect">
                      <a:avLst/>
                    </a:prstGeom>
                    <a:noFill/>
                    <a:ln w="9525">
                      <a:noFill/>
                      <a:miter lim="800000"/>
                      <a:headEnd/>
                      <a:tailEnd/>
                    </a:ln>
                  </pic:spPr>
                </pic:pic>
              </a:graphicData>
            </a:graphic>
          </wp:inline>
        </w:drawing>
      </w:r>
    </w:p>
    <w:p w:rsidR="00D22961" w:rsidRDefault="008A0233" w:rsidP="00D22961">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AB263B" w:rsidRDefault="00AB263B" w:rsidP="00D22961">
      <w:pPr>
        <w:spacing w:after="100" w:afterAutospacing="1"/>
        <w:jc w:val="center"/>
        <w:rPr>
          <w:rFonts w:ascii="Times New Roman" w:hAnsi="Times New Roman" w:cs="Times New Roman"/>
          <w:b/>
          <w:bCs/>
          <w:noProof/>
          <w:sz w:val="28"/>
        </w:rPr>
      </w:pPr>
    </w:p>
    <w:p w:rsidR="00B47C0D" w:rsidRPr="00C45117" w:rsidRDefault="00D70153" w:rsidP="00D22961">
      <w:pPr>
        <w:spacing w:after="100" w:afterAutospacing="1"/>
        <w:jc w:val="both"/>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AB263B">
        <w:rPr>
          <w:noProof/>
        </w:rPr>
        <w:drawing>
          <wp:inline distT="0" distB="0" distL="0" distR="0">
            <wp:extent cx="5731510" cy="5001626"/>
            <wp:effectExtent l="19050" t="0" r="2540" b="0"/>
            <wp:docPr id="7" name="Picture 7" descr="https://fbcdn-sphotos-h-a.akamaihd.net/hphotos-ak-xpa1/v/t34.0-12/10566239_10152588497653967_74437119_n.jpg?oh=05aa6bf5ae2e88f1ac52fcdfbe91feca&amp;oe=53DB6C00&amp;__gda__=1406869024_4165cb6f7d8bbdf4dee49042a6b1d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a1/v/t34.0-12/10566239_10152588497653967_74437119_n.jpg?oh=05aa6bf5ae2e88f1ac52fcdfbe91feca&amp;oe=53DB6C00&amp;__gda__=1406869024_4165cb6f7d8bbdf4dee49042a6b1dcad"/>
                    <pic:cNvPicPr>
                      <a:picLocks noChangeAspect="1" noChangeArrowheads="1"/>
                    </pic:cNvPicPr>
                  </pic:nvPicPr>
                  <pic:blipFill>
                    <a:blip r:embed="rId8" cstate="print"/>
                    <a:srcRect/>
                    <a:stretch>
                      <a:fillRect/>
                    </a:stretch>
                  </pic:blipFill>
                  <pic:spPr bwMode="auto">
                    <a:xfrm>
                      <a:off x="0" y="0"/>
                      <a:ext cx="5731510" cy="5001626"/>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285A80" w:rsidRPr="00C45117" w:rsidRDefault="00285A80" w:rsidP="00920A1A">
      <w:pPr>
        <w:spacing w:after="100" w:afterAutospacing="1"/>
        <w:jc w:val="center"/>
        <w:rPr>
          <w:rFonts w:ascii="Times New Roman" w:hAnsi="Times New Roman" w:cs="Times New Roman"/>
          <w:i/>
          <w:iCs/>
          <w:noProof/>
          <w:sz w:val="28"/>
        </w:rPr>
      </w:pPr>
    </w:p>
    <w:p w:rsidR="00727169" w:rsidRPr="00C45117" w:rsidRDefault="00727169" w:rsidP="00920A1A">
      <w:pPr>
        <w:spacing w:after="100" w:afterAutospacing="1"/>
        <w:jc w:val="center"/>
        <w:rPr>
          <w:rFonts w:ascii="Times New Roman" w:hAnsi="Times New Roman" w:cs="Times New Roman"/>
          <w:i/>
          <w:iCs/>
          <w:noProof/>
          <w:sz w:val="28"/>
        </w:rPr>
      </w:pPr>
    </w:p>
    <w:p w:rsidR="00885ACC" w:rsidRPr="00C45117" w:rsidRDefault="00885ACC" w:rsidP="00920A1A">
      <w:pPr>
        <w:spacing w:after="100" w:afterAutospacing="1"/>
        <w:jc w:val="center"/>
        <w:rPr>
          <w:rFonts w:ascii="Times New Roman" w:hAnsi="Times New Roman" w:cs="Times New Roman"/>
          <w:i/>
          <w:iCs/>
          <w:noProof/>
          <w:sz w:val="28"/>
        </w:rPr>
      </w:pPr>
    </w:p>
    <w:p w:rsidR="00B55EC2" w:rsidRDefault="00B55EC2">
      <w:pPr>
        <w:rPr>
          <w:rFonts w:ascii="Times New Roman" w:hAnsi="Times New Roman" w:cs="Times New Roman"/>
          <w:b/>
          <w:bCs/>
          <w:noProof/>
          <w:sz w:val="28"/>
        </w:rPr>
      </w:pPr>
      <w:r>
        <w:rPr>
          <w:rFonts w:ascii="Times New Roman" w:hAnsi="Times New Roman" w:cs="Times New Roman"/>
          <w:b/>
          <w:bCs/>
          <w:noProof/>
          <w:sz w:val="28"/>
        </w:rPr>
        <w:br w:type="page"/>
      </w: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AB263B" w:rsidP="00920A1A">
      <w:pPr>
        <w:spacing w:after="100" w:afterAutospacing="1"/>
        <w:jc w:val="center"/>
        <w:rPr>
          <w:rFonts w:ascii="Times New Roman" w:hAnsi="Times New Roman" w:cs="Times New Roman"/>
          <w:b/>
          <w:bCs/>
          <w:noProof/>
          <w:sz w:val="28"/>
        </w:rPr>
      </w:pPr>
      <w:r w:rsidRPr="00AB263B">
        <w:rPr>
          <w:rFonts w:ascii="Times New Roman" w:hAnsi="Times New Roman" w:cs="Times New Roman"/>
          <w:b/>
          <w:bCs/>
          <w:noProof/>
          <w:sz w:val="28"/>
        </w:rPr>
        <w:drawing>
          <wp:inline distT="0" distB="0" distL="0" distR="0">
            <wp:extent cx="5330828" cy="5162550"/>
            <wp:effectExtent l="19050" t="0" r="3172" b="0"/>
            <wp:docPr id="8" name="Picture 13" descr="https://fbcdn-sphotos-h-a.akamaihd.net/hphotos-ak-xpf1/v/t34.0-12/10589853_10152588500333967_649708772_n.jpg?oh=52d858cf92406b1dfbf8a57a81d6c9cd&amp;oe=53DB6CB7&amp;__gda__=1406882691_925144d3969a4ef2b614072e78ad0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589853_10152588500333967_649708772_n.jpg?oh=52d858cf92406b1dfbf8a57a81d6c9cd&amp;oe=53DB6CB7&amp;__gda__=1406882691_925144d3969a4ef2b614072e78ad0cf5"/>
                    <pic:cNvPicPr>
                      <a:picLocks noChangeAspect="1" noChangeArrowheads="1"/>
                    </pic:cNvPicPr>
                  </pic:nvPicPr>
                  <pic:blipFill>
                    <a:blip r:embed="rId9" cstate="print"/>
                    <a:srcRect/>
                    <a:stretch>
                      <a:fillRect/>
                    </a:stretch>
                  </pic:blipFill>
                  <pic:spPr bwMode="auto">
                    <a:xfrm>
                      <a:off x="0" y="0"/>
                      <a:ext cx="5337059" cy="5168584"/>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B55EC2" w:rsidRDefault="00B55EC2">
      <w:pPr>
        <w:rPr>
          <w:rFonts w:ascii="Times New Roman" w:hAnsi="Times New Roman" w:cs="Times New Roman"/>
          <w:b/>
          <w:bCs/>
          <w:noProof/>
          <w:sz w:val="28"/>
        </w:rPr>
      </w:pPr>
      <w:r>
        <w:rPr>
          <w:rFonts w:ascii="Times New Roman" w:hAnsi="Times New Roman" w:cs="Times New Roman"/>
          <w:b/>
          <w:bCs/>
          <w:noProof/>
          <w:sz w:val="28"/>
        </w:rPr>
        <w:br w:type="page"/>
      </w:r>
    </w:p>
    <w:p w:rsidR="00B47C0D" w:rsidRPr="00C45117" w:rsidRDefault="00B47C0D" w:rsidP="00B47C0D">
      <w:pPr>
        <w:spacing w:after="100" w:afterAutospacing="1"/>
        <w:jc w:val="both"/>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AB263B" w:rsidP="000112BF">
      <w:pPr>
        <w:spacing w:after="100" w:afterAutospacing="1"/>
        <w:jc w:val="center"/>
        <w:rPr>
          <w:rFonts w:ascii="Times New Roman" w:hAnsi="Times New Roman" w:cs="Times New Roman"/>
          <w:b/>
          <w:bCs/>
          <w:noProof/>
          <w:sz w:val="28"/>
        </w:rPr>
      </w:pPr>
      <w:r>
        <w:rPr>
          <w:noProof/>
        </w:rPr>
        <w:drawing>
          <wp:inline distT="0" distB="0" distL="0" distR="0">
            <wp:extent cx="4695825" cy="5841662"/>
            <wp:effectExtent l="19050" t="0" r="9525" b="0"/>
            <wp:docPr id="2" name="Picture 4" descr="https://fbcdn-sphotos-h-a.akamaihd.net/hphotos-ak-xpa1/v/t34.0-12/10579229_10152588494073967_836407353_n.jpg?oh=cc46846f3bd1e69eda92aa93aeec55a7&amp;oe=53DB1099&amp;__gda__=1406858824_29913ae6603bbc4f30cdf763a3bef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a1/v/t34.0-12/10579229_10152588494073967_836407353_n.jpg?oh=cc46846f3bd1e69eda92aa93aeec55a7&amp;oe=53DB1099&amp;__gda__=1406858824_29913ae6603bbc4f30cdf763a3bef07e"/>
                    <pic:cNvPicPr>
                      <a:picLocks noChangeAspect="1" noChangeArrowheads="1"/>
                    </pic:cNvPicPr>
                  </pic:nvPicPr>
                  <pic:blipFill>
                    <a:blip r:embed="rId11" cstate="print"/>
                    <a:srcRect/>
                    <a:stretch>
                      <a:fillRect/>
                    </a:stretch>
                  </pic:blipFill>
                  <pic:spPr bwMode="auto">
                    <a:xfrm>
                      <a:off x="0" y="0"/>
                      <a:ext cx="4695825" cy="5841662"/>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553D5C"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w:t>
            </w:r>
            <w:r w:rsidR="00E63529">
              <w:rPr>
                <w:rFonts w:ascii="Times New Roman" w:hAnsi="Times New Roman" w:cs="Times New Roman"/>
                <w:noProof/>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Pr="00716FE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FD7308" w:rsidRPr="00716FE8">
              <w:rPr>
                <w:rFonts w:ascii="Times New Roman" w:hAnsi="Times New Roman" w:cs="Times New Roman"/>
                <w:sz w:val="24"/>
                <w:szCs w:val="24"/>
                <w:lang w:bidi="ar-SA"/>
              </w:rPr>
              <w:t>shall</w:t>
            </w:r>
            <w:r w:rsidRPr="00716FE8">
              <w:rPr>
                <w:rFonts w:ascii="Times New Roman" w:hAnsi="Times New Roman" w:cs="Times New Roman"/>
                <w:sz w:val="24"/>
                <w:szCs w:val="24"/>
                <w:lang w:bidi="ar-SA"/>
              </w:rPr>
              <w:t xml:space="preserve"> ensure no duplication of information by validating the </w:t>
            </w:r>
            <w:r w:rsidR="000E633F">
              <w:rPr>
                <w:rFonts w:ascii="Times New Roman" w:hAnsi="Times New Roman" w:cs="Times New Roman"/>
                <w:sz w:val="24"/>
                <w:szCs w:val="24"/>
                <w:lang w:bidi="ar-SA"/>
              </w:rPr>
              <w:t xml:space="preserve">passenger </w:t>
            </w:r>
            <w:r w:rsidRPr="00716FE8">
              <w:rPr>
                <w:rFonts w:ascii="Times New Roman" w:hAnsi="Times New Roman" w:cs="Times New Roman"/>
                <w:sz w:val="24"/>
                <w:szCs w:val="24"/>
                <w:lang w:bidi="ar-SA"/>
              </w:rPr>
              <w:t>registration.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create the new</w:t>
            </w:r>
            <w:r w:rsidR="004670B9">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in the database.</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System</w:t>
            </w:r>
            <w:r w:rsidR="00FD7308" w:rsidRPr="00716FE8">
              <w:rPr>
                <w:rFonts w:ascii="Times New Roman" w:hAnsi="Times New Roman" w:cs="Times New Roman"/>
                <w:noProof/>
                <w:sz w:val="24"/>
                <w:szCs w:val="24"/>
              </w:rPr>
              <w:t xml:space="preserve"> shall</w:t>
            </w:r>
            <w:r w:rsidR="00726BAA" w:rsidRPr="00716FE8">
              <w:rPr>
                <w:rFonts w:ascii="Times New Roman" w:hAnsi="Times New Roman" w:cs="Times New Roman"/>
                <w:noProof/>
                <w:sz w:val="24"/>
                <w:szCs w:val="24"/>
              </w:rPr>
              <w:t xml:space="preserve"> display the message “Regist</w:t>
            </w:r>
            <w:r w:rsidRPr="00716FE8">
              <w:rPr>
                <w:rFonts w:ascii="Times New Roman" w:hAnsi="Times New Roman" w:cs="Times New Roman"/>
                <w:noProof/>
                <w:sz w:val="24"/>
                <w:szCs w:val="24"/>
              </w:rPr>
              <w:t>r</w:t>
            </w:r>
            <w:r w:rsidR="00726BAA" w:rsidRPr="00716FE8">
              <w:rPr>
                <w:rFonts w:ascii="Times New Roman" w:hAnsi="Times New Roman" w:cs="Times New Roman"/>
                <w:noProof/>
                <w:sz w:val="24"/>
                <w:szCs w:val="24"/>
              </w:rPr>
              <w:t>ation</w:t>
            </w:r>
            <w:r w:rsidRPr="00716FE8">
              <w:rPr>
                <w:rFonts w:ascii="Times New Roman" w:hAnsi="Times New Roman" w:cs="Times New Roman"/>
                <w:noProof/>
                <w:sz w:val="24"/>
                <w:szCs w:val="24"/>
              </w:rPr>
              <w:t xml:space="preserve"> complete”</w:t>
            </w:r>
            <w:r w:rsidR="00E02D0A" w:rsidRPr="00716FE8">
              <w:rPr>
                <w:rFonts w:ascii="Times New Roman" w:hAnsi="Times New Roman" w:cs="Times New Roman"/>
                <w:noProof/>
                <w:sz w:val="24"/>
                <w:szCs w:val="24"/>
              </w:rPr>
              <w:t xml:space="preserve"> and</w:t>
            </w:r>
            <w:r w:rsidRPr="00716FE8">
              <w:rPr>
                <w:rFonts w:ascii="Times New Roman" w:hAnsi="Times New Roman" w:cs="Times New Roman"/>
                <w:noProof/>
                <w:sz w:val="24"/>
                <w:szCs w:val="24"/>
              </w:rPr>
              <w:t xml:space="preserve"> the button “Go to login ..”</w:t>
            </w:r>
            <w:r w:rsidR="00D7537B"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for link to login page</w:t>
            </w:r>
            <w:r w:rsidR="00726BAA"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CE7DF0" w:rsidP="00BF09D8">
            <w:pPr>
              <w:pStyle w:val="a4"/>
              <w:numPr>
                <w:ilvl w:val="0"/>
                <w:numId w:val="16"/>
              </w:numPr>
              <w:spacing w:line="276" w:lineRule="auto"/>
              <w:rPr>
                <w:rFonts w:ascii="Times New Roman" w:hAnsi="Times New Roman" w:cs="Times New Roman"/>
                <w:sz w:val="24"/>
                <w:szCs w:val="24"/>
                <w:lang w:bidi="ar-SA"/>
              </w:rPr>
            </w:pPr>
            <w:r>
              <w:rPr>
                <w:rFonts w:ascii="Times New Roman" w:hAnsi="Times New Roman" w:cs="Times New Roman"/>
                <w:sz w:val="24"/>
                <w:szCs w:val="24"/>
                <w:lang w:bidi="ar-SA"/>
              </w:rPr>
              <w:t>System shall display</w:t>
            </w:r>
            <w:r w:rsidR="007C3833">
              <w:rPr>
                <w:rFonts w:ascii="Times New Roman" w:hAnsi="Times New Roman" w:cs="Times New Roman"/>
                <w:sz w:val="24"/>
                <w:szCs w:val="24"/>
                <w:lang w:bidi="ar-SA"/>
              </w:rPr>
              <w:t xml:space="preserve"> the message</w:t>
            </w:r>
            <w:r w:rsidR="009875B0">
              <w:rPr>
                <w:rFonts w:ascii="Times New Roman" w:hAnsi="Times New Roman" w:cs="Times New Roman"/>
                <w:sz w:val="24"/>
                <w:szCs w:val="24"/>
                <w:lang w:bidi="ar-SA"/>
              </w:rPr>
              <w:t xml:space="preserve"> in sequence</w:t>
            </w:r>
            <w:r w:rsidR="007C3833">
              <w:rPr>
                <w:rFonts w:ascii="Times New Roman" w:hAnsi="Times New Roman" w:cs="Times New Roman"/>
                <w:sz w:val="24"/>
                <w:szCs w:val="24"/>
                <w:lang w:bidi="ar-SA"/>
              </w:rPr>
              <w:t xml:space="preserve"> “Enter your _____”</w:t>
            </w:r>
            <w:r w:rsidR="009875B0">
              <w:rPr>
                <w:rFonts w:ascii="Times New Roman" w:hAnsi="Times New Roman" w:cs="Times New Roman"/>
                <w:sz w:val="24"/>
                <w:szCs w:val="24"/>
                <w:lang w:bidi="ar-SA"/>
              </w:rPr>
              <w:t>, if</w:t>
            </w:r>
            <w:r w:rsidR="00162D75" w:rsidRPr="00716FE8">
              <w:rPr>
                <w:rFonts w:ascii="Times New Roman" w:hAnsi="Times New Roman" w:cs="Times New Roman"/>
                <w:sz w:val="24"/>
                <w:szCs w:val="24"/>
                <w:lang w:bidi="ar-SA"/>
              </w:rPr>
              <w:t xml:space="preserve"> </w:t>
            </w:r>
            <w:r w:rsidR="006E65E4">
              <w:rPr>
                <w:rFonts w:ascii="Times New Roman" w:hAnsi="Times New Roman" w:cs="Times New Roman"/>
                <w:sz w:val="24"/>
                <w:szCs w:val="24"/>
                <w:lang w:bidi="ar-SA"/>
              </w:rPr>
              <w:t>the input is equals to null</w:t>
            </w:r>
            <w:r w:rsidR="00162D75" w:rsidRPr="00716FE8">
              <w:rPr>
                <w:rFonts w:ascii="Times New Roman" w:hAnsi="Times New Roman" w:cs="Times New Roman"/>
                <w:sz w:val="24"/>
                <w:szCs w:val="24"/>
                <w:lang w:bidi="ar-SA"/>
              </w:rPr>
              <w:t xml:space="preserve">. </w:t>
            </w:r>
          </w:p>
          <w:p w:rsidR="00162D75" w:rsidRPr="00B13D0B"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lastRenderedPageBreak/>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2"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01</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w:t>
            </w:r>
            <w:r w:rsidR="00BE0F0D">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update the Passenger’s status to “Online” in the database.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 message “</w:t>
            </w:r>
            <w:r w:rsidR="008A29D8" w:rsidRPr="00716FE8">
              <w:rPr>
                <w:rFonts w:ascii="Times New Roman" w:hAnsi="Times New Roman" w:cs="Times New Roman"/>
                <w:noProof/>
                <w:sz w:val="24"/>
                <w:szCs w:val="24"/>
              </w:rPr>
              <w:t>Welcome+N</w:t>
            </w:r>
            <w:r w:rsidRPr="00716FE8">
              <w:rPr>
                <w:rFonts w:ascii="Times New Roman" w:hAnsi="Times New Roman" w:cs="Times New Roman"/>
                <w:noProof/>
                <w:sz w:val="24"/>
                <w:szCs w:val="24"/>
              </w:rPr>
              <w:t xml:space="preserve">ame of </w:t>
            </w:r>
            <w:r w:rsidR="00BE0F0D">
              <w:rPr>
                <w:rFonts w:ascii="Times New Roman" w:hAnsi="Times New Roman" w:cs="Times New Roman"/>
                <w:noProof/>
                <w:sz w:val="24"/>
                <w:szCs w:val="24"/>
              </w:rPr>
              <w:t>Passenger</w:t>
            </w:r>
            <w:r w:rsidR="008A29D8" w:rsidRPr="00716FE8">
              <w:rPr>
                <w:rFonts w:ascii="Times New Roman" w:hAnsi="Times New Roman" w:cs="Times New Roman"/>
                <w:noProof/>
                <w:sz w:val="24"/>
                <w:szCs w:val="24"/>
              </w:rPr>
              <w:t>!</w:t>
            </w:r>
            <w:r w:rsidR="00333FAA" w:rsidRPr="00716FE8">
              <w:rPr>
                <w:rFonts w:ascii="Times New Roman" w:hAnsi="Times New Roman" w:cs="Times New Roman"/>
                <w:noProof/>
                <w:sz w:val="24"/>
                <w:szCs w:val="24"/>
              </w:rPr>
              <w:t>”</w:t>
            </w:r>
          </w:p>
          <w:p w:rsidR="008311CD"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8A29D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Home p</w:t>
            </w:r>
            <w:r w:rsidR="008A29D8" w:rsidRPr="00716FE8">
              <w:rPr>
                <w:rFonts w:ascii="Times New Roman" w:hAnsi="Times New Roman" w:cs="Times New Roman"/>
                <w:noProof/>
                <w:sz w:val="24"/>
                <w:szCs w:val="24"/>
              </w:rPr>
              <w:t xml:space="preserve">age that provides the search </w:t>
            </w:r>
            <w:r w:rsidRPr="00716FE8">
              <w:rPr>
                <w:rFonts w:ascii="Times New Roman" w:hAnsi="Times New Roman" w:cs="Times New Roman"/>
                <w:noProof/>
                <w:sz w:val="24"/>
                <w:szCs w:val="24"/>
              </w:rPr>
              <w:t>fun</w:t>
            </w:r>
            <w:r w:rsidR="008A29D8" w:rsidRPr="00716FE8">
              <w:rPr>
                <w:rFonts w:ascii="Times New Roman" w:hAnsi="Times New Roman" w:cs="Times New Roman"/>
                <w:noProof/>
                <w:sz w:val="24"/>
                <w:szCs w:val="24"/>
              </w:rPr>
              <w:t>c</w:t>
            </w:r>
            <w:r w:rsidRPr="00716FE8">
              <w:rPr>
                <w:rFonts w:ascii="Times New Roman" w:hAnsi="Times New Roman" w:cs="Times New Roman"/>
                <w:noProof/>
                <w:sz w:val="24"/>
                <w:szCs w:val="24"/>
              </w:rPr>
              <w:t xml:space="preserve">tion </w:t>
            </w:r>
          </w:p>
          <w:p w:rsidR="00162D75" w:rsidRPr="00716FE8" w:rsidRDefault="008311CD"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162D75" w:rsidRPr="00716FE8">
              <w:rPr>
                <w:rFonts w:ascii="Times New Roman" w:hAnsi="Times New Roman" w:cs="Times New Roman"/>
                <w:noProof/>
                <w:sz w:val="24"/>
                <w:szCs w:val="24"/>
              </w:rPr>
              <w:t xml:space="preserve"> the map that </w:t>
            </w:r>
            <w:r w:rsidR="008A29D8" w:rsidRPr="00716FE8">
              <w:rPr>
                <w:rFonts w:ascii="Times New Roman" w:hAnsi="Times New Roman" w:cs="Times New Roman"/>
                <w:noProof/>
                <w:sz w:val="24"/>
                <w:szCs w:val="24"/>
              </w:rPr>
              <w:t xml:space="preserve">shows the </w:t>
            </w:r>
            <w:r w:rsidR="00162D75" w:rsidRPr="00716FE8">
              <w:rPr>
                <w:rFonts w:ascii="Times New Roman" w:hAnsi="Times New Roman" w:cs="Times New Roman"/>
                <w:noProof/>
                <w:sz w:val="24"/>
                <w:szCs w:val="24"/>
              </w:rPr>
              <w:t>passenger’s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716FE8">
              <w:rPr>
                <w:rFonts w:ascii="Times New Roman" w:hAnsi="Times New Roman" w:cs="Times New Roman"/>
                <w:sz w:val="24"/>
                <w:szCs w:val="24"/>
                <w:lang w:bidi="ar-SA"/>
              </w:rPr>
              <w:t>System sha</w:t>
            </w:r>
            <w:r w:rsidRPr="00716FE8">
              <w:rPr>
                <w:rFonts w:ascii="Times New Roman" w:hAnsi="Times New Roman" w:cs="Times New Roman"/>
                <w:sz w:val="24"/>
                <w:szCs w:val="24"/>
                <w:lang w:bidi="ar-SA"/>
              </w:rPr>
              <w:t>ll display message “This username or password is wrong” if the Passenger inputs the username or password incorrectly.</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3"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Pr="0062232F"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6</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02</w:t>
      </w:r>
      <w:r w:rsidRPr="0062232F">
        <w:rPr>
          <w:i/>
          <w:iCs/>
          <w:sz w:val="24"/>
          <w:szCs w:val="24"/>
        </w:rPr>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database.</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display </w:t>
            </w:r>
            <w:r w:rsidR="00BE0F0D">
              <w:rPr>
                <w:rFonts w:ascii="Times New Roman" w:hAnsi="Times New Roman" w:cs="Times New Roman"/>
                <w:noProof/>
                <w:sz w:val="24"/>
                <w:szCs w:val="24"/>
              </w:rPr>
              <w:t xml:space="preserve">the Passenger </w:t>
            </w:r>
            <w:r w:rsidR="00162D75" w:rsidRPr="00716FE8">
              <w:rPr>
                <w:rFonts w:ascii="Times New Roman" w:hAnsi="Times New Roman" w:cs="Times New Roman"/>
                <w:noProof/>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4"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62232F" w:rsidRDefault="0062232F" w:rsidP="0062232F">
      <w:pPr>
        <w:rPr>
          <w:rFonts w:ascii="Times New Roman" w:hAnsi="Times New Roman" w:cs="Times New Roman"/>
          <w:i/>
          <w:iCs/>
          <w:noProof/>
          <w:sz w:val="24"/>
          <w:szCs w:val="24"/>
        </w:rPr>
      </w:pPr>
    </w:p>
    <w:p w:rsidR="0062232F" w:rsidRDefault="00357537" w:rsidP="0062232F">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7</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03</w:t>
      </w:r>
      <w:r w:rsidRPr="0062232F">
        <w:rPr>
          <w:rFonts w:ascii="Times New Roman" w:hAnsi="Times New Roman" w:cs="Times New Roman"/>
          <w:i/>
          <w:iCs/>
          <w:sz w:val="24"/>
          <w:szCs w:val="24"/>
        </w:rPr>
        <w:t xml:space="preserve"> </w:t>
      </w:r>
      <w:r w:rsidRPr="0062232F">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p>
    <w:p w:rsidR="00162D75" w:rsidRPr="00701429"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856BAC"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56BAC" w:rsidRPr="00716FE8">
              <w:rPr>
                <w:rFonts w:ascii="Times New Roman" w:hAnsi="Times New Roman" w:cs="Times New Roman"/>
                <w:noProof/>
                <w:sz w:val="24"/>
                <w:szCs w:val="24"/>
              </w:rPr>
              <w:t>i.e.</w:t>
            </w:r>
            <w:r w:rsidRPr="00716FE8">
              <w:rPr>
                <w:rFonts w:ascii="Times New Roman" w:hAnsi="Times New Roman" w:cs="Times New Roman"/>
                <w:noProof/>
                <w:sz w:val="24"/>
                <w:szCs w:val="24"/>
              </w:rPr>
              <w:t>: number of s</w:t>
            </w:r>
            <w:r w:rsidR="00856BAC" w:rsidRPr="00716FE8">
              <w:rPr>
                <w:rFonts w:ascii="Times New Roman" w:hAnsi="Times New Roman" w:cs="Times New Roman"/>
                <w:noProof/>
                <w:sz w:val="24"/>
                <w:szCs w:val="24"/>
              </w:rPr>
              <w:t>eats and destination headed to.</w:t>
            </w:r>
          </w:p>
          <w:p w:rsidR="00162D75" w:rsidRPr="00716FE8"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162D75"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process the search conditions – (eg: number of seats and destination headed to) together with the taxi driving information which is stored in the database.</w:t>
            </w:r>
          </w:p>
          <w:p w:rsidR="00CB55A2"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provide the results from the search t</w:t>
            </w:r>
            <w:r w:rsidR="00CB55A2" w:rsidRPr="00716FE8">
              <w:rPr>
                <w:rFonts w:ascii="Times New Roman" w:hAnsi="Times New Roman" w:cs="Times New Roman"/>
                <w:noProof/>
                <w:sz w:val="24"/>
                <w:szCs w:val="24"/>
              </w:rPr>
              <w:t>hat matches the conditions.</w:t>
            </w:r>
          </w:p>
          <w:p w:rsidR="00162D75" w:rsidRPr="00716FE8" w:rsidRDefault="00CB55A2"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w:t>
            </w:r>
            <w:r w:rsidR="00162D75" w:rsidRPr="00716FE8">
              <w:rPr>
                <w:rFonts w:ascii="Times New Roman" w:hAnsi="Times New Roman" w:cs="Times New Roman"/>
                <w:noProof/>
                <w:sz w:val="24"/>
                <w:szCs w:val="24"/>
              </w:rPr>
              <w:t>display a list of up to 10 sear</w:t>
            </w:r>
            <w:r w:rsidRPr="00716FE8">
              <w:rPr>
                <w:rFonts w:ascii="Times New Roman" w:hAnsi="Times New Roman" w:cs="Times New Roman"/>
                <w:noProof/>
                <w:sz w:val="24"/>
                <w:szCs w:val="24"/>
              </w:rPr>
              <w:t>c</w:t>
            </w:r>
            <w:r w:rsidR="00162D75" w:rsidRPr="00716FE8">
              <w:rPr>
                <w:rFonts w:ascii="Times New Roman" w:hAnsi="Times New Roman" w:cs="Times New Roman"/>
                <w:noProof/>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6E432F"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map that show</w:t>
            </w:r>
            <w:r w:rsidR="00021BE7"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current location </w:t>
            </w:r>
            <w:r w:rsidR="00021BE7" w:rsidRPr="00716FE8">
              <w:rPr>
                <w:rFonts w:ascii="Times New Roman" w:hAnsi="Times New Roman" w:cs="Times New Roman"/>
                <w:noProof/>
                <w:sz w:val="24"/>
                <w:szCs w:val="24"/>
              </w:rPr>
              <w:t xml:space="preserve">of red taxi from the search </w:t>
            </w:r>
            <w:r w:rsidRPr="00716FE8">
              <w:rPr>
                <w:rFonts w:ascii="Times New Roman" w:hAnsi="Times New Roman" w:cs="Times New Roman"/>
                <w:noProof/>
                <w:sz w:val="24"/>
                <w:szCs w:val="24"/>
              </w:rPr>
              <w:t>result.</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Pr="00C45117" w:rsidRDefault="00FD098B">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5"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62232F" w:rsidRDefault="00357537" w:rsidP="0062232F">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04</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p>
    <w:p w:rsidR="00162D75" w:rsidRPr="00C45117"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4.5 </w:t>
      </w:r>
      <w:r w:rsidR="008311CD" w:rsidRPr="00C45117">
        <w:rPr>
          <w:rFonts w:ascii="Times New Roman" w:hAnsi="Times New Roman" w:cs="Times New Roman"/>
          <w:noProof/>
          <w:sz w:val="32"/>
          <w:szCs w:val="32"/>
        </w:rPr>
        <w:t xml:space="preserve">Passenger can send request for taxi </w:t>
      </w:r>
      <w:r w:rsidRPr="00C45117">
        <w:rPr>
          <w:rFonts w:ascii="Times New Roman" w:hAnsi="Times New Roman" w:cs="Times New Roman"/>
          <w:noProof/>
          <w:sz w:val="32"/>
          <w:szCs w:val="32"/>
        </w:rPr>
        <w:t>(URS-05)</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view</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that request information on a page after the passenger send request.</w:t>
            </w:r>
          </w:p>
          <w:p w:rsidR="006D74E4" w:rsidRPr="000B1EB6" w:rsidRDefault="006D74E4" w:rsidP="00BF09D8">
            <w:pPr>
              <w:pStyle w:val="a4"/>
              <w:numPr>
                <w:ilvl w:val="0"/>
                <w:numId w:val="6"/>
              </w:numPr>
              <w:spacing w:after="100" w:afterAutospacing="1" w:line="276" w:lineRule="auto"/>
              <w:ind w:left="252" w:hanging="252"/>
              <w:rPr>
                <w:rFonts w:ascii="Times New Roman" w:hAnsi="Times New Roman" w:cs="Times New Roman"/>
                <w:noProof/>
                <w:color w:val="FF0000"/>
                <w:sz w:val="24"/>
                <w:szCs w:val="24"/>
              </w:rPr>
            </w:pPr>
            <w:r w:rsidRPr="000B1EB6">
              <w:rPr>
                <w:rFonts w:ascii="Times New Roman" w:hAnsi="Times New Roman" w:cs="Times New Roman"/>
                <w:noProof/>
                <w:color w:val="FF0000"/>
                <w:sz w:val="24"/>
                <w:szCs w:val="24"/>
              </w:rPr>
              <w:t>Passenger view</w:t>
            </w:r>
            <w:r w:rsidR="00634C31" w:rsidRPr="000B1EB6">
              <w:rPr>
                <w:rFonts w:ascii="Times New Roman" w:hAnsi="Times New Roman" w:cs="Times New Roman"/>
                <w:noProof/>
                <w:color w:val="FF0000"/>
                <w:sz w:val="24"/>
                <w:szCs w:val="24"/>
              </w:rPr>
              <w:t>s</w:t>
            </w:r>
            <w:r w:rsidRPr="000B1EB6">
              <w:rPr>
                <w:rFonts w:ascii="Times New Roman" w:hAnsi="Times New Roman" w:cs="Times New Roman"/>
                <w:noProof/>
                <w:color w:val="FF0000"/>
                <w:sz w:val="24"/>
                <w:szCs w:val="24"/>
              </w:rPr>
              <w:t xml:space="preserve"> the current location of the red taxi on the map</w:t>
            </w:r>
            <w:r w:rsidR="00C80A9F" w:rsidRPr="000B1EB6">
              <w:rPr>
                <w:rFonts w:ascii="Times New Roman" w:hAnsi="Times New Roman" w:cs="Times New Roman"/>
                <w:noProof/>
                <w:color w:val="FF0000"/>
                <w:sz w:val="24"/>
                <w:szCs w:val="24"/>
              </w:rPr>
              <w:t xml:space="preserve"> </w:t>
            </w:r>
          </w:p>
          <w:p w:rsidR="00AD277D" w:rsidRPr="00716FE8" w:rsidRDefault="00162D75"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view</w:t>
            </w:r>
            <w:r w:rsidR="00634C31"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 xml:space="preserve">the </w:t>
            </w:r>
            <w:r w:rsidR="0008556C">
              <w:rPr>
                <w:rFonts w:ascii="Times New Roman" w:hAnsi="Times New Roman" w:cs="Times New Roman"/>
                <w:noProof/>
                <w:sz w:val="24"/>
                <w:szCs w:val="24"/>
              </w:rPr>
              <w:t>request that the passenger sent</w:t>
            </w:r>
            <w:r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Default="00AD277D" w:rsidP="000B1EB6">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w:t>
            </w:r>
            <w:r w:rsidR="001B1BED" w:rsidRPr="00716FE8">
              <w:rPr>
                <w:rFonts w:ascii="Times New Roman" w:hAnsi="Times New Roman" w:cs="Times New Roman"/>
                <w:noProof/>
                <w:sz w:val="24"/>
                <w:szCs w:val="24"/>
              </w:rPr>
              <w:t>(URS-0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p w:rsidR="000B1EB6" w:rsidRPr="00716FE8" w:rsidRDefault="000B1EB6" w:rsidP="000B1EB6">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Passenger can chat with Driver</w:t>
            </w:r>
            <w:r w:rsidRPr="000B1EB6">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E432F" w:rsidRPr="00716FE8">
              <w:rPr>
                <w:rFonts w:ascii="Times New Roman" w:hAnsi="Times New Roman" w:cs="Times New Roman"/>
                <w:noProof/>
                <w:sz w:val="24"/>
                <w:szCs w:val="24"/>
              </w:rPr>
              <w:t>shall display the po</w:t>
            </w:r>
            <w:r w:rsidRPr="00716FE8">
              <w:rPr>
                <w:rFonts w:ascii="Times New Roman" w:hAnsi="Times New Roman" w:cs="Times New Roman"/>
                <w:noProof/>
                <w:sz w:val="24"/>
                <w:szCs w:val="24"/>
              </w:rPr>
              <w:t>p up message to show driver’s details and request for confirmation to send the request.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l send a request containing the conditions and taxi information to the server and save to database.</w:t>
            </w:r>
          </w:p>
          <w:p w:rsidR="00162D75" w:rsidRPr="00716FE8" w:rsidRDefault="00162D75" w:rsidP="000B1EB6">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 display the request information on a page after the passenger sent request</w:t>
            </w:r>
            <w:r w:rsidR="000B1EB6">
              <w:rPr>
                <w:rFonts w:ascii="Times New Roman" w:hAnsi="Times New Roman" w:cs="Times New Roman"/>
                <w:noProof/>
                <w:sz w:val="24"/>
                <w:szCs w:val="24"/>
              </w:rPr>
              <w:t xml:space="preserve"> (include the current location of Driver</w:t>
            </w:r>
            <w:r w:rsidRPr="00716FE8">
              <w:rPr>
                <w:rFonts w:ascii="Times New Roman" w:hAnsi="Times New Roman" w:cs="Times New Roman"/>
                <w:noProof/>
                <w:sz w:val="24"/>
                <w:szCs w:val="24"/>
              </w:rPr>
              <w:t xml:space="preserve">.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6"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05</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Stakeholders and Interests: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0B1EB6" w:rsidP="00AE4EF5">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clicks on the optionmenu “chatting”</w:t>
            </w:r>
          </w:p>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System shall display the chatroom.</w:t>
            </w:r>
          </w:p>
          <w:p w:rsidR="000B1EB6" w:rsidRDefault="000B1EB6" w:rsidP="00BF09D8">
            <w:pPr>
              <w:pStyle w:val="a4"/>
              <w:numPr>
                <w:ilvl w:val="0"/>
                <w:numId w:val="17"/>
              </w:numPr>
              <w:spacing w:line="276" w:lineRule="auto"/>
              <w:ind w:left="252" w:hanging="252"/>
              <w:rPr>
                <w:rFonts w:ascii="Times New Roman" w:hAnsi="Times New Roman" w:cs="Times New Roman"/>
                <w:noProof/>
                <w:sz w:val="24"/>
                <w:szCs w:val="24"/>
              </w:rPr>
            </w:pPr>
            <w:r>
              <w:rPr>
                <w:rFonts w:ascii="Times New Roman" w:hAnsi="Times New Roman" w:cs="Times New Roman"/>
                <w:noProof/>
                <w:sz w:val="24"/>
                <w:szCs w:val="24"/>
              </w:rPr>
              <w:t>Passenger input the message ,and clicks “send” button.</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save the message that Passenger enter</w:t>
            </w:r>
            <w:r w:rsidR="00695B26" w:rsidRPr="00716FE8">
              <w:rPr>
                <w:rFonts w:ascii="Times New Roman" w:hAnsi="Times New Roman" w:cs="Times New Roman"/>
                <w:noProof/>
                <w:sz w:val="24"/>
                <w:szCs w:val="24"/>
              </w:rPr>
              <w:t>s</w:t>
            </w:r>
            <w:r w:rsidR="00140C2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in the chat box to database.</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 xml:space="preserve">l display the </w:t>
            </w:r>
            <w:r w:rsidR="00695B26" w:rsidRPr="00716FE8">
              <w:rPr>
                <w:rFonts w:ascii="Times New Roman" w:hAnsi="Times New Roman" w:cs="Times New Roman"/>
                <w:noProof/>
                <w:sz w:val="24"/>
                <w:szCs w:val="24"/>
              </w:rPr>
              <w:t>chat messages</w:t>
            </w:r>
            <w:r w:rsidRPr="00716FE8">
              <w:rPr>
                <w:rFonts w:ascii="Times New Roman" w:hAnsi="Times New Roman" w:cs="Times New Roman"/>
                <w:noProof/>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AF4D8D" w:rsidRPr="000B1EB6" w:rsidRDefault="00162D75">
      <w:r w:rsidRPr="00C45117">
        <w:br w:type="page"/>
      </w: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7"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06</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002B0665">
              <w:rPr>
                <w:rFonts w:ascii="Times New Roman" w:hAnsi="Times New Roman" w:cs="Times New Roman"/>
                <w:noProof/>
                <w:sz w:val="24"/>
                <w:szCs w:val="24"/>
              </w:rPr>
              <w:t xml:space="preserve">ll display the </w:t>
            </w:r>
            <w:r w:rsidRPr="00716FE8">
              <w:rPr>
                <w:rFonts w:ascii="Times New Roman" w:hAnsi="Times New Roman" w:cs="Times New Roman"/>
                <w:noProof/>
                <w:sz w:val="24"/>
                <w:szCs w:val="24"/>
              </w:rPr>
              <w:t>registration form</w:t>
            </w:r>
            <w:r w:rsidR="002B0665">
              <w:rPr>
                <w:rFonts w:ascii="Times New Roman" w:hAnsi="Times New Roman" w:cs="Times New Roman"/>
                <w:noProof/>
                <w:sz w:val="24"/>
                <w:szCs w:val="24"/>
              </w:rPr>
              <w:t xml:space="preserve"> for the Driver</w:t>
            </w:r>
            <w:r w:rsidRPr="00716FE8">
              <w:rPr>
                <w:rFonts w:ascii="Times New Roman" w:hAnsi="Times New Roman" w:cs="Times New Roman"/>
                <w:noProof/>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ensure no duplication of information by validating the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registration.</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create the new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in the database.</w:t>
            </w:r>
          </w:p>
          <w:p w:rsidR="006B3568"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w:t>
            </w:r>
            <w:r w:rsidRPr="00716FE8">
              <w:rPr>
                <w:rFonts w:ascii="Times New Roman" w:hAnsi="Times New Roman" w:cs="Times New Roman"/>
                <w:noProof/>
                <w:sz w:val="24"/>
                <w:szCs w:val="24"/>
              </w:rPr>
              <w:t>tration complete”.</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BB7C47" w:rsidRPr="00716FE8">
              <w:rPr>
                <w:rFonts w:ascii="Times New Roman" w:hAnsi="Times New Roman" w:cs="Times New Roman"/>
                <w:noProof/>
                <w:sz w:val="24"/>
                <w:szCs w:val="24"/>
              </w:rPr>
              <w:t xml:space="preserve"> the button “Go to login ..”</w:t>
            </w:r>
            <w:r w:rsidR="00162D75" w:rsidRPr="00716FE8">
              <w:rPr>
                <w:rFonts w:ascii="Times New Roman" w:hAnsi="Times New Roman" w:cs="Times New Roman"/>
                <w:noProof/>
                <w:sz w:val="24"/>
                <w:szCs w:val="24"/>
              </w:rPr>
              <w:t xml:space="preserve"> for link to </w:t>
            </w:r>
            <w:r w:rsidRPr="00716FE8">
              <w:rPr>
                <w:rFonts w:ascii="Times New Roman" w:hAnsi="Times New Roman" w:cs="Times New Roman"/>
                <w:noProof/>
                <w:sz w:val="24"/>
                <w:szCs w:val="24"/>
              </w:rPr>
              <w:t xml:space="preserve">the </w:t>
            </w:r>
            <w:r w:rsidR="00162D75" w:rsidRPr="00716FE8">
              <w:rPr>
                <w:rFonts w:ascii="Times New Roman" w:hAnsi="Times New Roman" w:cs="Times New Roman"/>
                <w:noProof/>
                <w:sz w:val="24"/>
                <w:szCs w:val="24"/>
              </w:rPr>
              <w:t>login page</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message ‘Wrong format!’ if Driver inputs the wrong format. </w:t>
            </w:r>
          </w:p>
          <w:p w:rsidR="00002DFC" w:rsidRPr="00AE4EF5"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r w:rsidR="00002DFC">
              <w:rPr>
                <w:rFonts w:ascii="Times New Roman" w:hAnsi="Times New Roman" w:cs="Times New Roman"/>
                <w:noProof/>
                <w:sz w:val="24"/>
                <w:szCs w:val="24"/>
              </w:rPr>
              <w:t xml:space="preserve"> </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4B.</w:t>
            </w:r>
          </w:p>
          <w:p w:rsidR="00162D75" w:rsidRPr="00716FE8" w:rsidRDefault="006B3568"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4C.</w:t>
            </w:r>
          </w:p>
          <w:p w:rsidR="00162D75" w:rsidRPr="00716FE8" w:rsidRDefault="006B3568"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license ID already exists.” if the driver inputs an existing license ID.</w:t>
            </w:r>
          </w:p>
          <w:p w:rsidR="00162D75" w:rsidRPr="00716FE8"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18"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07</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w:t>
            </w:r>
            <w:r w:rsidR="0011427D">
              <w:rPr>
                <w:rFonts w:ascii="Times New Roman" w:hAnsi="Times New Roman" w:cs="Times New Roman"/>
                <w:noProof/>
                <w:sz w:val="24"/>
                <w:szCs w:val="24"/>
              </w:rPr>
              <w:t xml:space="preserve">Driver </w:t>
            </w:r>
            <w:r w:rsidRPr="00716FE8">
              <w:rPr>
                <w:rFonts w:ascii="Times New Roman" w:hAnsi="Times New Roman" w:cs="Times New Roman"/>
                <w:noProof/>
                <w:sz w:val="24"/>
                <w:szCs w:val="24"/>
              </w:rPr>
              <w:t>login page.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6B3568" w:rsidRPr="00716FE8">
              <w:rPr>
                <w:rFonts w:ascii="Times New Roman" w:hAnsi="Times New Roman" w:cs="Times New Roman"/>
                <w:sz w:val="24"/>
                <w:szCs w:val="24"/>
                <w:lang w:bidi="ar-SA"/>
              </w:rPr>
              <w:t>sha</w:t>
            </w:r>
            <w:r w:rsidRPr="00716FE8">
              <w:rPr>
                <w:rFonts w:ascii="Times New Roman" w:hAnsi="Times New Roman" w:cs="Times New Roman"/>
                <w:sz w:val="24"/>
                <w:szCs w:val="24"/>
                <w:lang w:bidi="ar-SA"/>
              </w:rPr>
              <w:t xml:space="preserve">ll update the </w:t>
            </w:r>
            <w:r w:rsidRPr="00716FE8">
              <w:rPr>
                <w:rFonts w:ascii="Times New Roman" w:hAnsi="Times New Roman" w:cs="Times New Roman"/>
                <w:noProof/>
                <w:sz w:val="24"/>
                <w:szCs w:val="24"/>
              </w:rPr>
              <w:t>Driver</w:t>
            </w:r>
            <w:r w:rsidRPr="00716FE8">
              <w:rPr>
                <w:rFonts w:ascii="Times New Roman" w:hAnsi="Times New Roman" w:cs="Times New Roman"/>
                <w:sz w:val="24"/>
                <w:szCs w:val="24"/>
                <w:lang w:bidi="ar-SA"/>
              </w:rPr>
              <w:t>’s status to “Online” in the database.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message “welcome+ name of </w:t>
            </w:r>
            <w:r w:rsidR="0011427D">
              <w:rPr>
                <w:rFonts w:ascii="Times New Roman" w:hAnsi="Times New Roman" w:cs="Times New Roman"/>
                <w:noProof/>
                <w:sz w:val="24"/>
                <w:szCs w:val="24"/>
              </w:rPr>
              <w:t>Driver</w:t>
            </w:r>
            <w:r w:rsidRPr="00716FE8">
              <w:rPr>
                <w:rFonts w:ascii="Times New Roman" w:hAnsi="Times New Roman" w:cs="Times New Roman"/>
                <w:noProof/>
                <w:sz w:val="24"/>
                <w:szCs w:val="24"/>
              </w:rPr>
              <w:t>”</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6B356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A4B35" w:rsidRPr="00716FE8">
              <w:rPr>
                <w:rFonts w:ascii="Times New Roman" w:hAnsi="Times New Roman" w:cs="Times New Roman"/>
                <w:noProof/>
                <w:sz w:val="24"/>
                <w:szCs w:val="24"/>
              </w:rPr>
              <w:t xml:space="preserve">the Home page that provide the </w:t>
            </w:r>
            <w:r w:rsidRPr="00716FE8">
              <w:rPr>
                <w:rFonts w:ascii="Times New Roman" w:hAnsi="Times New Roman" w:cs="Times New Roman"/>
                <w:noProof/>
                <w:sz w:val="24"/>
                <w:szCs w:val="24"/>
              </w:rPr>
              <w:t>updat</w:t>
            </w:r>
            <w:r w:rsidR="001845EA" w:rsidRPr="00716FE8">
              <w:rPr>
                <w:rFonts w:ascii="Times New Roman" w:hAnsi="Times New Roman" w:cs="Times New Roman"/>
                <w:noProof/>
                <w:sz w:val="24"/>
                <w:szCs w:val="24"/>
              </w:rPr>
              <w:t xml:space="preserve">ed </w:t>
            </w:r>
            <w:r w:rsidRPr="00716FE8">
              <w:rPr>
                <w:rFonts w:ascii="Times New Roman" w:hAnsi="Times New Roman" w:cs="Times New Roman"/>
                <w:noProof/>
                <w:sz w:val="24"/>
                <w:szCs w:val="24"/>
              </w:rPr>
              <w:t>driving info</w:t>
            </w:r>
            <w:r w:rsidR="00847BB2" w:rsidRPr="00716FE8">
              <w:rPr>
                <w:rFonts w:ascii="Times New Roman" w:hAnsi="Times New Roman" w:cs="Times New Roman"/>
                <w:noProof/>
                <w:sz w:val="24"/>
                <w:szCs w:val="24"/>
              </w:rPr>
              <w:t>r</w:t>
            </w:r>
            <w:r w:rsidRPr="00716FE8">
              <w:rPr>
                <w:rFonts w:ascii="Times New Roman" w:hAnsi="Times New Roman" w:cs="Times New Roman"/>
                <w:noProof/>
                <w:sz w:val="24"/>
                <w:szCs w:val="24"/>
              </w:rPr>
              <w:t>mation fun</w:t>
            </w:r>
            <w:r w:rsidR="00EA4B35" w:rsidRPr="00716FE8">
              <w:rPr>
                <w:rFonts w:ascii="Times New Roman" w:hAnsi="Times New Roman" w:cs="Times New Roman"/>
                <w:noProof/>
                <w:sz w:val="24"/>
                <w:szCs w:val="24"/>
              </w:rPr>
              <w:t>c</w:t>
            </w:r>
            <w:r w:rsidRPr="00716FE8">
              <w:rPr>
                <w:rFonts w:ascii="Times New Roman" w:hAnsi="Times New Roman" w:cs="Times New Roman"/>
                <w:noProof/>
                <w:sz w:val="24"/>
                <w:szCs w:val="24"/>
              </w:rPr>
              <w:t>tion and the map that can view</w:t>
            </w:r>
            <w:r w:rsidR="00EA4B35"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‘This username or password is wrong’ if the driver inputs the username or password incorrectly.</w:t>
            </w:r>
          </w:p>
          <w:p w:rsidR="00162D75" w:rsidRPr="00716FE8"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19"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08</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the database.</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0"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09</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 xml:space="preserve">System </w:t>
            </w:r>
            <w:r w:rsidR="00127C40" w:rsidRPr="00CC7E0B">
              <w:rPr>
                <w:rFonts w:ascii="Times New Roman" w:hAnsi="Times New Roman" w:cs="Times New Roman"/>
                <w:sz w:val="24"/>
                <w:szCs w:val="24"/>
              </w:rPr>
              <w:t>sha</w:t>
            </w:r>
            <w:r w:rsidRPr="00CC7E0B">
              <w:rPr>
                <w:rFonts w:ascii="Times New Roman" w:hAnsi="Times New Roman" w:cs="Times New Roman"/>
                <w:sz w:val="24"/>
                <w:szCs w:val="24"/>
              </w:rPr>
              <w:t>ll update the driving information into d</w:t>
            </w:r>
            <w:r w:rsidR="005535F1" w:rsidRPr="00CC7E0B">
              <w:rPr>
                <w:rFonts w:ascii="Times New Roman" w:hAnsi="Times New Roman" w:cs="Times New Roman"/>
                <w:sz w:val="24"/>
                <w:szCs w:val="24"/>
              </w:rPr>
              <w:t>atabase.</w:t>
            </w:r>
          </w:p>
          <w:p w:rsidR="00162D75"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System sha</w:t>
            </w:r>
            <w:r w:rsidR="00162D75" w:rsidRPr="00CC7E0B">
              <w:rPr>
                <w:rFonts w:ascii="Times New Roman" w:hAnsi="Times New Roman" w:cs="Times New Roman"/>
                <w:sz w:val="24"/>
                <w:szCs w:val="24"/>
              </w:rPr>
              <w:t xml:space="preserve">ll display the </w:t>
            </w:r>
            <w:r w:rsidR="004C78F2" w:rsidRPr="00CC7E0B">
              <w:rPr>
                <w:rFonts w:ascii="Times New Roman" w:hAnsi="Times New Roman" w:cs="Times New Roman"/>
                <w:sz w:val="24"/>
                <w:szCs w:val="24"/>
              </w:rPr>
              <w:t>page that shows</w:t>
            </w:r>
            <w:r w:rsidR="00162D75" w:rsidRPr="00CC7E0B">
              <w:rPr>
                <w:rFonts w:ascii="Times New Roman" w:hAnsi="Times New Roman" w:cs="Times New Roman"/>
                <w:sz w:val="24"/>
                <w:szCs w:val="24"/>
              </w:rPr>
              <w:t xml:space="preserve"> all </w:t>
            </w:r>
            <w:r w:rsidR="004C78F2" w:rsidRPr="00CC7E0B">
              <w:rPr>
                <w:rFonts w:ascii="Times New Roman" w:hAnsi="Times New Roman" w:cs="Times New Roman"/>
                <w:sz w:val="24"/>
                <w:szCs w:val="24"/>
              </w:rPr>
              <w:t>requests</w:t>
            </w:r>
            <w:r w:rsidR="00162D75" w:rsidRPr="00CC7E0B">
              <w:rPr>
                <w:rFonts w:ascii="Times New Roman" w:hAnsi="Times New Roman" w:cs="Times New Roman"/>
                <w:sz w:val="24"/>
                <w:szCs w:val="24"/>
              </w:rPr>
              <w:t xml:space="preserve"> from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1"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10</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716FE8"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update the status of the request to “Accepted</w:t>
            </w:r>
            <w:r w:rsidR="000B1EB6">
              <w:rPr>
                <w:rFonts w:ascii="Times New Roman" w:hAnsi="Times New Roman" w:cs="Times New Roman"/>
                <w:noProof/>
                <w:sz w:val="24"/>
                <w:szCs w:val="24"/>
              </w:rPr>
              <w:t>” .</w:t>
            </w:r>
          </w:p>
          <w:p w:rsidR="00F972C4" w:rsidRPr="000B1EB6" w:rsidRDefault="000B1EB6" w:rsidP="000B1EB6">
            <w:pPr>
              <w:pStyle w:val="a4"/>
              <w:numPr>
                <w:ilvl w:val="0"/>
                <w:numId w:val="3"/>
              </w:numPr>
              <w:spacing w:line="276" w:lineRule="auto"/>
              <w:ind w:left="252" w:hanging="252"/>
              <w:rPr>
                <w:rFonts w:ascii="Times New Roman" w:hAnsi="Times New Roman" w:cs="Times New Roman"/>
                <w:noProof/>
                <w:color w:val="FF0000"/>
                <w:sz w:val="24"/>
                <w:szCs w:val="24"/>
              </w:rPr>
            </w:pPr>
            <w:r w:rsidRPr="000B1EB6">
              <w:rPr>
                <w:rFonts w:ascii="Times New Roman" w:hAnsi="Times New Roman" w:cs="Times New Roman"/>
                <w:noProof/>
                <w:color w:val="FF0000"/>
                <w:sz w:val="24"/>
                <w:szCs w:val="24"/>
              </w:rPr>
              <w:t>System shall display the Passenger’s request information ,including a map that show Passenger current location.</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w:t>
            </w:r>
            <w:r w:rsidR="00F2348A" w:rsidRPr="00716FE8">
              <w:rPr>
                <w:rFonts w:ascii="Times New Roman" w:hAnsi="Times New Roman" w:cs="Times New Roman"/>
                <w:noProof/>
                <w:sz w:val="24"/>
                <w:szCs w:val="24"/>
              </w:rPr>
              <w:t xml:space="preserve">ystem </w:t>
            </w:r>
            <w:r w:rsidR="00503CFB" w:rsidRPr="00716FE8">
              <w:rPr>
                <w:rFonts w:ascii="Times New Roman" w:hAnsi="Times New Roman" w:cs="Times New Roman"/>
                <w:noProof/>
                <w:sz w:val="24"/>
                <w:szCs w:val="24"/>
              </w:rPr>
              <w:t>sha</w:t>
            </w:r>
            <w:r w:rsidR="00F2348A" w:rsidRPr="00716FE8">
              <w:rPr>
                <w:rFonts w:ascii="Times New Roman" w:hAnsi="Times New Roman" w:cs="Times New Roman"/>
                <w:noProof/>
                <w:sz w:val="24"/>
                <w:szCs w:val="24"/>
              </w:rPr>
              <w:t>ll display message ‘A</w:t>
            </w:r>
            <w:r w:rsidRPr="00716FE8">
              <w:rPr>
                <w:rFonts w:ascii="Times New Roman" w:hAnsi="Times New Roman" w:cs="Times New Roman"/>
                <w:noProof/>
                <w:sz w:val="24"/>
                <w:szCs w:val="24"/>
              </w:rPr>
              <w:t>ccept</w:t>
            </w:r>
            <w:r w:rsidR="00F2348A" w:rsidRPr="00716FE8">
              <w:rPr>
                <w:rFonts w:ascii="Times New Roman" w:hAnsi="Times New Roman" w:cs="Times New Roman"/>
                <w:noProof/>
                <w:sz w:val="24"/>
                <w:szCs w:val="24"/>
              </w:rPr>
              <w:t>ed</w:t>
            </w:r>
            <w:r w:rsidRPr="00716FE8">
              <w:rPr>
                <w:rFonts w:ascii="Times New Roman" w:hAnsi="Times New Roman" w:cs="Times New Roman"/>
                <w:noProof/>
                <w:sz w:val="24"/>
                <w:szCs w:val="24"/>
              </w:rPr>
              <w:t xml:space="preserve"> by </w:t>
            </w:r>
            <w:r w:rsidR="00503CFB" w:rsidRPr="00716FE8">
              <w:rPr>
                <w:rFonts w:ascii="Times New Roman" w:hAnsi="Times New Roman" w:cs="Times New Roman"/>
                <w:noProof/>
                <w:sz w:val="24"/>
                <w:szCs w:val="24"/>
              </w:rPr>
              <w:t>D</w:t>
            </w:r>
            <w:r w:rsidRPr="00716FE8">
              <w:rPr>
                <w:rFonts w:ascii="Times New Roman" w:hAnsi="Times New Roman" w:cs="Times New Roman"/>
                <w:noProof/>
                <w:sz w:val="24"/>
                <w:szCs w:val="24"/>
              </w:rPr>
              <w:t xml:space="preserve">river’ to the </w:t>
            </w:r>
            <w:r w:rsidR="00503CFB" w:rsidRPr="00716FE8">
              <w:rPr>
                <w:rFonts w:ascii="Times New Roman" w:hAnsi="Times New Roman" w:cs="Times New Roman"/>
                <w:noProof/>
                <w:sz w:val="24"/>
                <w:szCs w:val="24"/>
              </w:rPr>
              <w:t>Passsenger</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1F3DB4" w:rsidRDefault="00162D75" w:rsidP="00AE4EF5">
            <w:pPr>
              <w:spacing w:after="100" w:afterAutospacing="1" w:line="276" w:lineRule="auto"/>
              <w:rPr>
                <w:rFonts w:ascii="Times New Roman" w:hAnsi="Times New Roman" w:cs="Times New Roman"/>
                <w:noProof/>
                <w:color w:val="9BBB59" w:themeColor="accent3"/>
                <w:sz w:val="24"/>
                <w:szCs w:val="24"/>
              </w:rPr>
            </w:pPr>
            <w:r w:rsidRPr="001F3DB4">
              <w:rPr>
                <w:rFonts w:ascii="Times New Roman" w:hAnsi="Times New Roman" w:cs="Times New Roman"/>
                <w:noProof/>
                <w:color w:val="9BBB59" w:themeColor="accent3"/>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E7660B" w:rsidP="00302904">
      <w:pPr>
        <w:jc w:val="center"/>
      </w:pPr>
      <w:r>
        <w:rPr>
          <w:noProof/>
        </w:rPr>
        <w:lastRenderedPageBreak/>
        <w:drawing>
          <wp:inline distT="0" distB="0" distL="0" distR="0">
            <wp:extent cx="4724400" cy="6915150"/>
            <wp:effectExtent l="19050" t="0" r="0" b="0"/>
            <wp:docPr id="33" name="Picture 10" descr="C:\Users\User\Desktop\RedTaxi\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RedTaxi\AD-11.jpg"/>
                    <pic:cNvPicPr>
                      <a:picLocks noChangeAspect="1" noChangeArrowheads="1"/>
                    </pic:cNvPicPr>
                  </pic:nvPicPr>
                  <pic:blipFill>
                    <a:blip r:embed="rId22" cstate="print"/>
                    <a:srcRect/>
                    <a:stretch>
                      <a:fillRect/>
                    </a:stretch>
                  </pic:blipFill>
                  <pic:spPr bwMode="auto">
                    <a:xfrm>
                      <a:off x="0" y="0"/>
                      <a:ext cx="4724400" cy="691515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11</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F3DB4" w:rsidP="00BF09D8">
            <w:pPr>
              <w:pStyle w:val="a4"/>
              <w:numPr>
                <w:ilvl w:val="0"/>
                <w:numId w:val="6"/>
              </w:numPr>
              <w:spacing w:line="276" w:lineRule="auto"/>
              <w:ind w:left="259" w:hanging="259"/>
              <w:rPr>
                <w:rFonts w:ascii="Times New Roman" w:hAnsi="Times New Roman" w:cs="Times New Roman"/>
                <w:noProof/>
                <w:sz w:val="24"/>
                <w:szCs w:val="24"/>
              </w:rPr>
            </w:pPr>
            <w:r>
              <w:rPr>
                <w:rFonts w:ascii="Times New Roman" w:hAnsi="Times New Roman" w:cs="Times New Roman"/>
                <w:noProof/>
                <w:sz w:val="24"/>
                <w:szCs w:val="24"/>
              </w:rPr>
              <w:t>Driver must accept Passenger’s request.(</w:t>
            </w:r>
            <w:r w:rsidR="00162D75" w:rsidRPr="00716FE8">
              <w:rPr>
                <w:rFonts w:ascii="Times New Roman" w:hAnsi="Times New Roman" w:cs="Times New Roman"/>
                <w:noProof/>
                <w:sz w:val="24"/>
                <w:szCs w:val="24"/>
              </w:rPr>
              <w:t xml:space="preserve"> </w:t>
            </w:r>
            <w:r w:rsidRPr="001F3DB4">
              <w:rPr>
                <w:rFonts w:ascii="Times New Roman" w:hAnsi="Times New Roman" w:cs="Times New Roman"/>
                <w:noProof/>
                <w:sz w:val="24"/>
                <w:szCs w:val="24"/>
              </w:rPr>
              <w:t>Driver can respond to passenger’s request (URS-11)</w:t>
            </w:r>
            <w:r>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1.</w:t>
            </w:r>
            <w:r w:rsidRPr="001F3DB4">
              <w:rPr>
                <w:rFonts w:ascii="Times New Roman" w:hAnsi="Times New Roman" w:cs="Times New Roman"/>
                <w:noProof/>
                <w:sz w:val="24"/>
                <w:szCs w:val="24"/>
              </w:rPr>
              <w:t>Driver clicks on the optionmenu “chatting”</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2.</w:t>
            </w:r>
            <w:r w:rsidRPr="001F3DB4">
              <w:rPr>
                <w:rFonts w:ascii="Times New Roman" w:hAnsi="Times New Roman" w:cs="Times New Roman"/>
                <w:noProof/>
                <w:sz w:val="24"/>
                <w:szCs w:val="24"/>
              </w:rPr>
              <w:t>System shall display the chatroom.</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3.Driver</w:t>
            </w:r>
            <w:r w:rsidRPr="001F3DB4">
              <w:rPr>
                <w:rFonts w:ascii="Times New Roman" w:hAnsi="Times New Roman" w:cs="Times New Roman"/>
                <w:noProof/>
                <w:sz w:val="24"/>
                <w:szCs w:val="24"/>
              </w:rPr>
              <w:t xml:space="preserve"> input</w:t>
            </w:r>
            <w:r>
              <w:rPr>
                <w:rFonts w:ascii="Times New Roman" w:hAnsi="Times New Roman" w:cs="Times New Roman"/>
                <w:noProof/>
                <w:sz w:val="24"/>
                <w:szCs w:val="24"/>
              </w:rPr>
              <w:t>s</w:t>
            </w:r>
            <w:r w:rsidRPr="001F3DB4">
              <w:rPr>
                <w:rFonts w:ascii="Times New Roman" w:hAnsi="Times New Roman" w:cs="Times New Roman"/>
                <w:noProof/>
                <w:sz w:val="24"/>
                <w:szCs w:val="24"/>
              </w:rPr>
              <w:t xml:space="preserve"> the message ,and clicks “send” button.</w:t>
            </w:r>
          </w:p>
          <w:p w:rsidR="001F3DB4"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4.</w:t>
            </w:r>
            <w:r w:rsidRPr="001F3DB4">
              <w:rPr>
                <w:rFonts w:ascii="Times New Roman" w:hAnsi="Times New Roman" w:cs="Times New Roman"/>
                <w:noProof/>
                <w:sz w:val="24"/>
                <w:szCs w:val="24"/>
              </w:rPr>
              <w:t xml:space="preserve">System shall save the message that </w:t>
            </w:r>
            <w:r>
              <w:rPr>
                <w:rFonts w:ascii="Times New Roman" w:hAnsi="Times New Roman" w:cs="Times New Roman"/>
                <w:noProof/>
                <w:sz w:val="24"/>
                <w:szCs w:val="24"/>
              </w:rPr>
              <w:t>Driver</w:t>
            </w:r>
            <w:r w:rsidRPr="001F3DB4">
              <w:rPr>
                <w:rFonts w:ascii="Times New Roman" w:hAnsi="Times New Roman" w:cs="Times New Roman"/>
                <w:noProof/>
                <w:sz w:val="24"/>
                <w:szCs w:val="24"/>
              </w:rPr>
              <w:t xml:space="preserve"> enters in the chat box to database.</w:t>
            </w:r>
          </w:p>
          <w:p w:rsidR="00162D75" w:rsidRPr="001F3DB4" w:rsidRDefault="001F3DB4" w:rsidP="001F3DB4">
            <w:pPr>
              <w:ind w:firstLine="39"/>
              <w:rPr>
                <w:rFonts w:ascii="Times New Roman" w:hAnsi="Times New Roman" w:cs="Times New Roman"/>
                <w:noProof/>
                <w:sz w:val="24"/>
                <w:szCs w:val="24"/>
              </w:rPr>
            </w:pPr>
            <w:r>
              <w:rPr>
                <w:rFonts w:ascii="Times New Roman" w:hAnsi="Times New Roman" w:cs="Times New Roman"/>
                <w:noProof/>
                <w:sz w:val="24"/>
                <w:szCs w:val="24"/>
              </w:rPr>
              <w:t>5.</w:t>
            </w:r>
            <w:r w:rsidRPr="001F3DB4">
              <w:rPr>
                <w:rFonts w:ascii="Times New Roman" w:hAnsi="Times New Roman" w:cs="Times New Roman"/>
                <w:noProof/>
                <w:sz w:val="24"/>
                <w:szCs w:val="24"/>
              </w:rPr>
              <w:t>System shall display the chat messages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3"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12</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4"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5" w:history="1">
              <w:r w:rsidRPr="00716FE8">
                <w:rPr>
                  <w:rStyle w:val="af2"/>
                  <w:rFonts w:ascii="Times New Roman" w:hAnsi="Times New Roman" w:cs="Times New Roman"/>
                  <w:noProof/>
                  <w:color w:val="auto"/>
                  <w:sz w:val="24"/>
                  <w:szCs w:val="24"/>
                </w:rPr>
                <w:t>http://theredtaxiservice.com/admin</w:t>
              </w:r>
            </w:hyperlink>
          </w:p>
          <w:p w:rsidR="00594865" w:rsidRPr="00716FE8" w:rsidRDefault="00C46658"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1177DB"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w:t>
            </w:r>
            <w:r w:rsidR="00594865" w:rsidRPr="00716FE8">
              <w:rPr>
                <w:rFonts w:ascii="Times New Roman" w:hAnsi="Times New Roman" w:cs="Times New Roman"/>
                <w:noProof/>
                <w:sz w:val="24"/>
                <w:szCs w:val="24"/>
              </w:rPr>
              <w:t>splay the login interface to Admin</w:t>
            </w:r>
            <w:r w:rsidR="00CC41AA"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verify </w:t>
            </w:r>
            <w:r w:rsidR="00585B4A">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username &amp; password from database.</w:t>
            </w:r>
          </w:p>
          <w:p w:rsidR="00594865" w:rsidRPr="00AE4EF5"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202C6">
              <w:rPr>
                <w:rFonts w:ascii="Times New Roman" w:hAnsi="Times New Roman" w:cs="Times New Roman"/>
                <w:noProof/>
                <w:sz w:val="24"/>
                <w:szCs w:val="24"/>
              </w:rPr>
              <w:t xml:space="preserve">Administration </w:t>
            </w:r>
            <w:r w:rsidRPr="00716FE8">
              <w:rPr>
                <w:rFonts w:ascii="Times New Roman" w:hAnsi="Times New Roman" w:cs="Times New Roman"/>
                <w:noProof/>
                <w:sz w:val="24"/>
                <w:szCs w:val="24"/>
              </w:rPr>
              <w:t xml:space="preserve">homepage after </w:t>
            </w:r>
            <w:r w:rsidR="001177DB" w:rsidRPr="00716FE8">
              <w:rPr>
                <w:rFonts w:ascii="Times New Roman" w:hAnsi="Times New Roman" w:cs="Times New Roman"/>
                <w:noProof/>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S</w:t>
            </w:r>
            <w:r w:rsidR="00C46658" w:rsidRPr="00716FE8">
              <w:rPr>
                <w:rFonts w:ascii="Times New Roman" w:hAnsi="Times New Roman" w:cs="Times New Roman"/>
                <w:noProof/>
                <w:sz w:val="24"/>
                <w:szCs w:val="24"/>
              </w:rPr>
              <w:t xml:space="preserve">ystem </w:t>
            </w:r>
            <w:r w:rsidR="00C703E5" w:rsidRPr="00716FE8">
              <w:rPr>
                <w:rFonts w:ascii="Times New Roman" w:hAnsi="Times New Roman" w:cs="Times New Roman"/>
                <w:noProof/>
                <w:sz w:val="24"/>
                <w:szCs w:val="24"/>
              </w:rPr>
              <w:t>sha</w:t>
            </w:r>
            <w:r w:rsidR="00C46658" w:rsidRPr="00716FE8">
              <w:rPr>
                <w:rFonts w:ascii="Times New Roman" w:hAnsi="Times New Roman" w:cs="Times New Roman"/>
                <w:noProof/>
                <w:sz w:val="24"/>
                <w:szCs w:val="24"/>
              </w:rPr>
              <w:t>ll di</w:t>
            </w:r>
            <w:r w:rsidR="00617149" w:rsidRPr="00716FE8">
              <w:rPr>
                <w:rFonts w:ascii="Times New Roman" w:hAnsi="Times New Roman" w:cs="Times New Roman"/>
                <w:noProof/>
                <w:sz w:val="24"/>
                <w:szCs w:val="24"/>
              </w:rPr>
              <w:t>splay the login interface,  if Administrator enters username or password wrongly</w:t>
            </w:r>
            <w:r w:rsidRPr="00716FE8">
              <w:rPr>
                <w:rFonts w:ascii="Times New Roman" w:hAnsi="Times New Roman" w:cs="Times New Roman"/>
                <w:noProof/>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6"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13</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716FE8" w:rsidRDefault="00C703E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process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logging out.</w:t>
            </w:r>
          </w:p>
          <w:p w:rsidR="0059486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D51271"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 xml:space="preserve">display the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login page after lo</w:t>
            </w:r>
            <w:r w:rsidR="00FE06F2" w:rsidRPr="00716FE8">
              <w:rPr>
                <w:rFonts w:ascii="Times New Roman" w:hAnsi="Times New Roman" w:cs="Times New Roman"/>
                <w:noProof/>
                <w:sz w:val="24"/>
                <w:szCs w:val="24"/>
              </w:rPr>
              <w:t>g</w:t>
            </w:r>
            <w:r w:rsidRPr="00716FE8">
              <w:rPr>
                <w:rFonts w:ascii="Times New Roman" w:hAnsi="Times New Roman" w:cs="Times New Roman"/>
                <w:noProof/>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7"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rPr>
          <w:rFonts w:ascii="Times New Roman" w:hAnsi="Times New Roman" w:cs="Times New Roman"/>
          <w:bCs/>
          <w:i/>
          <w:iCs/>
          <w:noProof/>
          <w:sz w:val="24"/>
          <w:szCs w:val="24"/>
        </w:rPr>
        <w:t>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921A22" w:rsidRPr="00330F63">
              <w:rPr>
                <w:rFonts w:ascii="Times New Roman" w:hAnsi="Times New Roman" w:cs="Times New Roman"/>
                <w:sz w:val="24"/>
                <w:szCs w:val="24"/>
              </w:rPr>
              <w:t xml:space="preserve">shall </w:t>
            </w:r>
            <w:r w:rsidRPr="00330F63">
              <w:rPr>
                <w:rFonts w:ascii="Times New Roman" w:hAnsi="Times New Roman" w:cs="Times New Roman"/>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System</w:t>
            </w:r>
            <w:r w:rsidR="001F73E7" w:rsidRPr="00330F63">
              <w:rPr>
                <w:rFonts w:ascii="Times New Roman" w:hAnsi="Times New Roman" w:cs="Times New Roman"/>
                <w:sz w:val="24"/>
                <w:szCs w:val="24"/>
              </w:rPr>
              <w:t xml:space="preserve"> shall create and save</w:t>
            </w:r>
            <w:r w:rsidRPr="00330F63">
              <w:rPr>
                <w:rFonts w:ascii="Times New Roman" w:hAnsi="Times New Roman" w:cs="Times New Roman"/>
                <w:sz w:val="24"/>
                <w:szCs w:val="24"/>
              </w:rPr>
              <w:t xml:space="preserve"> the new destination in database.</w:t>
            </w:r>
          </w:p>
          <w:p w:rsidR="00594865" w:rsidRP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1F73E7" w:rsidRPr="00330F63">
              <w:rPr>
                <w:rFonts w:ascii="Times New Roman" w:hAnsi="Times New Roman" w:cs="Times New Roman"/>
                <w:sz w:val="24"/>
                <w:szCs w:val="24"/>
              </w:rPr>
              <w:t>shall display</w:t>
            </w:r>
            <w:r w:rsidRPr="00330F63">
              <w:rPr>
                <w:rFonts w:ascii="Times New Roman" w:hAnsi="Times New Roman" w:cs="Times New Roman"/>
                <w:sz w:val="24"/>
                <w:szCs w:val="24"/>
              </w:rPr>
              <w:t xml:space="preserve"> updated destination lists</w:t>
            </w:r>
            <w:r w:rsidR="001F73E7" w:rsidRPr="00330F63">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46D60"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display the desti</w:t>
            </w:r>
            <w:r w:rsidR="00594865" w:rsidRPr="00716FE8">
              <w:rPr>
                <w:rFonts w:ascii="Times New Roman" w:hAnsi="Times New Roman" w:cs="Times New Roman"/>
                <w:noProof/>
                <w:sz w:val="24"/>
                <w:szCs w:val="24"/>
              </w:rPr>
              <w:t xml:space="preserve">nation page </w:t>
            </w:r>
            <w:r w:rsidRPr="00716FE8">
              <w:rPr>
                <w:rFonts w:ascii="Times New Roman" w:hAnsi="Times New Roman" w:cs="Times New Roman"/>
                <w:noProof/>
                <w:sz w:val="24"/>
                <w:szCs w:val="24"/>
              </w:rPr>
              <w:t>and</w:t>
            </w:r>
            <w:r w:rsidR="00E516EB" w:rsidRPr="00716FE8">
              <w:rPr>
                <w:rFonts w:ascii="Times New Roman" w:hAnsi="Times New Roman" w:cs="Times New Roman"/>
                <w:noProof/>
                <w:sz w:val="24"/>
                <w:szCs w:val="24"/>
              </w:rPr>
              <w:t xml:space="preserve"> </w:t>
            </w:r>
            <w:r w:rsidR="00146D60" w:rsidRPr="00716FE8">
              <w:rPr>
                <w:rFonts w:ascii="Times New Roman" w:hAnsi="Times New Roman" w:cs="Times New Roman"/>
                <w:noProof/>
                <w:sz w:val="24"/>
                <w:szCs w:val="24"/>
              </w:rPr>
              <w:t xml:space="preserve">save </w:t>
            </w:r>
            <w:r w:rsidR="00594865" w:rsidRPr="00716FE8">
              <w:rPr>
                <w:rFonts w:ascii="Times New Roman" w:hAnsi="Times New Roman" w:cs="Times New Roman"/>
                <w:noProof/>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28"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15</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add destinations (URS-15)</w:t>
      </w:r>
    </w:p>
    <w:p w:rsidR="00DE6E04" w:rsidRPr="00C45117" w:rsidRDefault="00594865" w:rsidP="0062232F">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716FE8">
              <w:rPr>
                <w:rFonts w:ascii="Times New Roman" w:hAnsi="Times New Roman" w:cs="Times New Roman"/>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System shall di</w:t>
            </w:r>
            <w:r w:rsidR="00716FE8">
              <w:rPr>
                <w:rFonts w:ascii="Times New Roman" w:hAnsi="Times New Roman" w:cs="Times New Roman"/>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62232F">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29"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16</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System </w:t>
            </w:r>
            <w:r w:rsidR="00797FD6"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System</w:t>
            </w:r>
            <w:r w:rsidR="001005CD" w:rsidRPr="00716FE8">
              <w:rPr>
                <w:rFonts w:ascii="Times New Roman" w:hAnsi="Times New Roman" w:cs="Times New Roman"/>
                <w:sz w:val="24"/>
                <w:szCs w:val="24"/>
              </w:rPr>
              <w:t xml:space="preserve"> shall update</w:t>
            </w:r>
            <w:r w:rsidRPr="00716FE8">
              <w:rPr>
                <w:rFonts w:ascii="Times New Roman" w:hAnsi="Times New Roman" w:cs="Times New Roman"/>
                <w:sz w:val="24"/>
                <w:szCs w:val="24"/>
              </w:rPr>
              <w:t xml:space="preserve"> destination’s information to database.</w:t>
            </w:r>
          </w:p>
          <w:p w:rsidR="00594865" w:rsidRPr="00716FE8" w:rsidRDefault="001005CD" w:rsidP="00BF09D8">
            <w:pPr>
              <w:pStyle w:val="a4"/>
              <w:numPr>
                <w:ilvl w:val="1"/>
                <w:numId w:val="23"/>
              </w:numPr>
              <w:spacing w:line="276" w:lineRule="auto"/>
              <w:ind w:left="259" w:hanging="259"/>
              <w:rPr>
                <w:rFonts w:ascii="Times New Roman" w:hAnsi="Times New Roman" w:cs="Times New Roman"/>
                <w:sz w:val="24"/>
                <w:szCs w:val="24"/>
              </w:rPr>
            </w:pPr>
            <w:r w:rsidRPr="00716FE8">
              <w:rPr>
                <w:rFonts w:ascii="Times New Roman" w:hAnsi="Times New Roman" w:cs="Times New Roman"/>
                <w:sz w:val="24"/>
                <w:szCs w:val="24"/>
              </w:rPr>
              <w:t xml:space="preserve">System shall display </w:t>
            </w:r>
            <w:r w:rsidR="00FE06F2" w:rsidRPr="00716FE8">
              <w:rPr>
                <w:rFonts w:ascii="Times New Roman" w:hAnsi="Times New Roman" w:cs="Times New Roman"/>
                <w:sz w:val="24"/>
                <w:szCs w:val="24"/>
              </w:rPr>
              <w:t>updated destination lists</w:t>
            </w:r>
            <w:r w:rsidR="00797FD6"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1005CD"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desti</w:t>
            </w:r>
            <w:r w:rsidR="00594865" w:rsidRPr="00716FE8">
              <w:rPr>
                <w:rFonts w:ascii="Times New Roman" w:hAnsi="Times New Roman" w:cs="Times New Roman"/>
                <w:noProof/>
                <w:sz w:val="24"/>
                <w:szCs w:val="24"/>
              </w:rPr>
              <w:t xml:space="preserve">nation page with </w:t>
            </w:r>
            <w:r w:rsidR="001005CD" w:rsidRPr="00716FE8">
              <w:rPr>
                <w:rFonts w:ascii="Times New Roman" w:hAnsi="Times New Roman" w:cs="Times New Roman"/>
                <w:noProof/>
                <w:sz w:val="24"/>
                <w:szCs w:val="24"/>
              </w:rPr>
              <w:t>updated</w:t>
            </w:r>
            <w:r w:rsidR="00594865" w:rsidRPr="00716FE8">
              <w:rPr>
                <w:rFonts w:ascii="Times New Roman" w:hAnsi="Times New Roman" w:cs="Times New Roman"/>
                <w:noProof/>
                <w:sz w:val="24"/>
                <w:szCs w:val="24"/>
              </w:rPr>
              <w:t xml:space="preserv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0"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17</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the pop up m</w:t>
            </w:r>
            <w:r w:rsidR="00FE06F2" w:rsidRPr="00716FE8">
              <w:rPr>
                <w:rFonts w:ascii="Times New Roman" w:hAnsi="Times New Roman" w:cs="Times New Roman"/>
                <w:sz w:val="24"/>
                <w:szCs w:val="24"/>
              </w:rPr>
              <w:t>e</w:t>
            </w:r>
            <w:r w:rsidRPr="00716FE8">
              <w:rPr>
                <w:rFonts w:ascii="Times New Roman" w:hAnsi="Times New Roman" w:cs="Times New Roman"/>
                <w:sz w:val="24"/>
                <w:szCs w:val="24"/>
              </w:rPr>
              <w:t xml:space="preserve">ssage “Do you want to DELETE selected </w:t>
            </w:r>
            <w:r w:rsidR="00FE06F2" w:rsidRPr="00716FE8">
              <w:rPr>
                <w:rFonts w:ascii="Times New Roman" w:hAnsi="Times New Roman" w:cs="Times New Roman"/>
                <w:sz w:val="24"/>
                <w:szCs w:val="24"/>
              </w:rPr>
              <w:t xml:space="preserve">item?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xml:space="preserve"> or Cancel”</w:t>
            </w:r>
            <w:r w:rsidR="007E46E7" w:rsidRPr="00716FE8">
              <w:rPr>
                <w:rFonts w:ascii="Times New Roman" w:hAnsi="Times New Roman" w:cs="Times New Roman"/>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4. System</w:t>
            </w:r>
            <w:r w:rsidR="001B7105"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w:t>
            </w:r>
            <w:r w:rsidR="001B7105" w:rsidRPr="00716FE8">
              <w:rPr>
                <w:rFonts w:ascii="Times New Roman" w:hAnsi="Times New Roman" w:cs="Times New Roman"/>
                <w:sz w:val="24"/>
                <w:szCs w:val="24"/>
              </w:rPr>
              <w:t>remove</w:t>
            </w:r>
            <w:r w:rsidRPr="00716FE8">
              <w:rPr>
                <w:rFonts w:ascii="Times New Roman" w:hAnsi="Times New Roman" w:cs="Times New Roman"/>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5.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w:t>
            </w:r>
            <w:r w:rsidR="001B7105" w:rsidRPr="00716FE8">
              <w:rPr>
                <w:rFonts w:ascii="Times New Roman" w:hAnsi="Times New Roman" w:cs="Times New Roman"/>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B7105"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not remove that destination from database</w:t>
            </w:r>
            <w:r w:rsidR="001B7105" w:rsidRPr="00716FE8">
              <w:rPr>
                <w:rFonts w:ascii="Times New Roman" w:hAnsi="Times New Roman" w:cs="Times New Roman"/>
                <w:noProof/>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1"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18</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1B7105" w:rsidRPr="00716FE8"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choose that search from “Destina</w:t>
            </w:r>
            <w:r w:rsidR="001B7105" w:rsidRPr="00716FE8">
              <w:rPr>
                <w:rFonts w:ascii="Times New Roman" w:hAnsi="Times New Roman" w:cs="Times New Roman"/>
                <w:noProof/>
                <w:sz w:val="24"/>
                <w:szCs w:val="24"/>
              </w:rPr>
              <w:t>tions” “Nearby1” or  “Nearby2” .</w:t>
            </w:r>
          </w:p>
          <w:p w:rsidR="00594865" w:rsidRPr="00716FE8"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1B7105"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“Search” button</w:t>
            </w:r>
            <w:r w:rsidR="00631489" w:rsidRPr="00716FE8">
              <w:rPr>
                <w:rFonts w:ascii="Times New Roman" w:hAnsi="Times New Roman" w:cs="Times New Roman"/>
                <w:noProof/>
                <w:sz w:val="24"/>
                <w:szCs w:val="24"/>
              </w:rPr>
              <w:t>.</w:t>
            </w:r>
            <w:r w:rsidR="00594865" w:rsidRPr="00716FE8">
              <w:rPr>
                <w:rFonts w:ascii="Times New Roman" w:hAnsi="Times New Roman" w:cs="Times New Roman"/>
                <w:noProof/>
                <w:sz w:val="24"/>
                <w:szCs w:val="24"/>
              </w:rPr>
              <w:t xml:space="preserve"> </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System</w:t>
            </w:r>
            <w:r w:rsidR="00631489"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process searching that keyword with database.</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 xml:space="preserve">System </w:t>
            </w:r>
            <w:r w:rsidR="00631489"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searching destinations result in a list</w:t>
            </w:r>
            <w:r w:rsidR="00631489"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631489" w:rsidRPr="00716FE8">
              <w:rPr>
                <w:rFonts w:ascii="Times New Roman" w:hAnsi="Times New Roman" w:cs="Times New Roman"/>
                <w:noProof/>
                <w:sz w:val="24"/>
                <w:szCs w:val="24"/>
              </w:rPr>
              <w:t>shall display</w:t>
            </w:r>
            <w:r w:rsidRPr="00716FE8">
              <w:rPr>
                <w:rFonts w:ascii="Times New Roman" w:hAnsi="Times New Roman" w:cs="Times New Roman"/>
                <w:noProof/>
                <w:sz w:val="24"/>
                <w:szCs w:val="24"/>
              </w:rPr>
              <w:t xml:space="preserve"> “not found”</w:t>
            </w:r>
            <w:r w:rsidR="00C55449" w:rsidRPr="00716FE8">
              <w:rPr>
                <w:rFonts w:ascii="Times New Roman" w:hAnsi="Times New Roman" w:cs="Times New Roman"/>
                <w:noProof/>
                <w:sz w:val="24"/>
                <w:szCs w:val="24"/>
              </w:rPr>
              <w:t xml:space="preserve"> </w:t>
            </w:r>
            <w:r w:rsidR="00C55449" w:rsidRPr="00716FE8">
              <w:rPr>
                <w:rFonts w:ascii="Times New Roman" w:hAnsi="Times New Roman" w:cs="Times New Roman"/>
                <w:sz w:val="24"/>
                <w:szCs w:val="24"/>
                <w:lang w:bidi="ar-SA"/>
              </w:rPr>
              <w:t>if</w:t>
            </w:r>
            <w:r w:rsidR="00C55449" w:rsidRPr="00716FE8">
              <w:rPr>
                <w:rFonts w:ascii="Times" w:hAnsi="Times" w:cs="Times"/>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62232F">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2"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19</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search destinations (URS-19)</w:t>
      </w:r>
    </w:p>
    <w:p w:rsidR="0062232F" w:rsidRDefault="0062232F">
      <w:pPr>
        <w:rPr>
          <w:rFonts w:ascii="Times New Roman" w:hAnsi="Times New Roman" w:cs="Times New Roman"/>
          <w:noProof/>
          <w:sz w:val="32"/>
          <w:szCs w:val="32"/>
        </w:rPr>
      </w:pPr>
      <w:r>
        <w:rPr>
          <w:rFonts w:ascii="Times New Roman" w:hAnsi="Times New Roman" w:cs="Times New Roman"/>
          <w:noProof/>
          <w:sz w:val="32"/>
          <w:szCs w:val="32"/>
        </w:rPr>
        <w:br w:type="page"/>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display the table that show</w:t>
            </w:r>
            <w:r w:rsidR="008827BF">
              <w:rPr>
                <w:rFonts w:ascii="Times New Roman" w:hAnsi="Times New Roman" w:cs="Times New Roman"/>
                <w:sz w:val="24"/>
                <w:szCs w:val="24"/>
              </w:rPr>
              <w:t>s</w:t>
            </w:r>
            <w:r>
              <w:rPr>
                <w:rFonts w:ascii="Times New Roman" w:hAnsi="Times New Roman" w:cs="Times New Roman"/>
                <w:sz w:val="24"/>
                <w:szCs w:val="24"/>
              </w:rPr>
              <w:t xml:space="preserve"> the name of the table that </w:t>
            </w:r>
            <w:r w:rsidR="008827BF">
              <w:rPr>
                <w:rFonts w:ascii="Times New Roman" w:hAnsi="Times New Roman" w:cs="Times New Roman"/>
                <w:sz w:val="24"/>
                <w:szCs w:val="24"/>
              </w:rPr>
              <w:t>A</w:t>
            </w:r>
            <w:r>
              <w:rPr>
                <w:rFonts w:ascii="Times New Roman" w:hAnsi="Times New Roman" w:cs="Times New Roman"/>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ask for confirmation</w:t>
            </w:r>
            <w:r w:rsidR="00935B97">
              <w:rPr>
                <w:rFonts w:ascii="Times New Roman" w:hAnsi="Times New Roman" w:cs="Times New Roman"/>
                <w:sz w:val="24"/>
                <w:szCs w:val="24"/>
              </w:rPr>
              <w:t xml:space="preserve"> to </w:t>
            </w:r>
            <w:r w:rsidR="00437E71">
              <w:rPr>
                <w:rFonts w:ascii="Times New Roman" w:hAnsi="Times New Roman" w:cs="Times New Roman"/>
                <w:sz w:val="24"/>
                <w:szCs w:val="24"/>
              </w:rPr>
              <w:t>clear</w:t>
            </w:r>
            <w:r w:rsidR="00935B97">
              <w:rPr>
                <w:rFonts w:ascii="Times New Roman" w:hAnsi="Times New Roman" w:cs="Times New Roman"/>
                <w:sz w:val="24"/>
                <w:szCs w:val="24"/>
              </w:rPr>
              <w:t xml:space="preserve"> data</w:t>
            </w:r>
            <w:r w:rsidR="008827BF">
              <w:rPr>
                <w:rFonts w:ascii="Times New Roman" w:hAnsi="Times New Roman" w:cs="Times New Roman"/>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A835AB" w:rsidRPr="00716FE8"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shall display updated table.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Pr="00716FE8" w:rsidRDefault="00A835AB"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3"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20</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clear data (URS-20)</w:t>
      </w:r>
    </w:p>
    <w:p w:rsidR="001F3DB4" w:rsidRDefault="001F3DB4" w:rsidP="002C77E6">
      <w:pPr>
        <w:jc w:val="center"/>
      </w:pPr>
    </w:p>
    <w:p w:rsidR="001F3DB4" w:rsidRDefault="00D9402D" w:rsidP="001F3DB4">
      <w:r>
        <w:lastRenderedPageBreak/>
        <w:t>4.21</w:t>
      </w:r>
      <w:r w:rsidR="001F3DB4">
        <w:t xml:space="preserve"> Driver can change his/her status from online to</w:t>
      </w:r>
      <w:r w:rsidR="00DD4088">
        <w:t xml:space="preserve"> offline and vice versa. (URS-21</w:t>
      </w:r>
      <w:r w:rsidR="001F3DB4">
        <w:t>)</w:t>
      </w:r>
    </w:p>
    <w:tbl>
      <w:tblPr>
        <w:tblStyle w:val="a3"/>
        <w:tblW w:w="0" w:type="auto"/>
        <w:tblLook w:val="04A0"/>
      </w:tblPr>
      <w:tblGrid>
        <w:gridCol w:w="2088"/>
        <w:gridCol w:w="7154"/>
      </w:tblGrid>
      <w:tr w:rsidR="001F3DB4" w:rsidRPr="00716FE8" w:rsidTr="0071797A">
        <w:tc>
          <w:tcPr>
            <w:tcW w:w="2088" w:type="dxa"/>
          </w:tcPr>
          <w:p w:rsidR="001F3DB4" w:rsidRPr="00716FE8" w:rsidRDefault="001F3DB4" w:rsidP="0071797A">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F3DB4" w:rsidRPr="00716FE8" w:rsidRDefault="001F3DB4" w:rsidP="0071797A">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1</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F3DB4" w:rsidRPr="00716FE8" w:rsidRDefault="001F3DB4" w:rsidP="0071797A">
            <w:pPr>
              <w:spacing w:after="100" w:afterAutospacing="1" w:line="276" w:lineRule="auto"/>
              <w:rPr>
                <w:rFonts w:ascii="Times New Roman" w:hAnsi="Times New Roman" w:cs="Times New Roman"/>
                <w:noProof/>
                <w:sz w:val="24"/>
                <w:szCs w:val="24"/>
              </w:rPr>
            </w:pPr>
            <w:r>
              <w:t>Driver can change his/her status from online to offline and vice versa.</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F3DB4" w:rsidRPr="00716FE8" w:rsidRDefault="001F3DB4" w:rsidP="0071797A">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Driver</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F3DB4" w:rsidRPr="00FD6D97" w:rsidRDefault="001F3DB4" w:rsidP="0071797A">
            <w:pPr>
              <w:spacing w:after="100" w:afterAutospacing="1" w:line="276" w:lineRule="auto"/>
              <w:rPr>
                <w:rFonts w:ascii="Times New Roman" w:hAnsi="Times New Roman" w:cs="Times New Roman"/>
                <w:noProof/>
                <w:color w:val="FF0000"/>
                <w:sz w:val="24"/>
                <w:szCs w:val="24"/>
              </w:rPr>
            </w:pPr>
            <w:r w:rsidRPr="00FD6D97">
              <w:rPr>
                <w:color w:val="FF0000"/>
              </w:rPr>
              <w:t>Driver can change his/her status from online to offline and vice versa.</w:t>
            </w:r>
            <w:r w:rsidRPr="00FD6D97">
              <w:rPr>
                <w:rFonts w:ascii="Times New Roman" w:hAnsi="Times New Roman" w:cs="Times New Roman"/>
                <w:noProof/>
                <w:color w:val="FF0000"/>
                <w:sz w:val="24"/>
                <w:szCs w:val="24"/>
              </w:rPr>
              <w:t xml:space="preserve"> Driver can set the status to online when </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F3DB4" w:rsidRPr="00F63E8C" w:rsidRDefault="001F3DB4" w:rsidP="0071797A">
            <w:pPr>
              <w:spacing w:line="276" w:lineRule="auto"/>
              <w:rPr>
                <w:rFonts w:ascii="Times New Roman" w:hAnsi="Times New Roman" w:cs="Times New Roman"/>
                <w:noProof/>
                <w:color w:val="9BBB59" w:themeColor="accent3"/>
                <w:sz w:val="24"/>
                <w:szCs w:val="24"/>
              </w:rPr>
            </w:pPr>
            <w:r>
              <w:rPr>
                <w:rFonts w:ascii="Times New Roman" w:hAnsi="Times New Roman" w:cs="Times New Roman"/>
                <w:noProof/>
                <w:color w:val="9BBB59" w:themeColor="accent3"/>
                <w:sz w:val="24"/>
                <w:szCs w:val="24"/>
              </w:rPr>
              <w:t>Driver select manu online/offline from the option menu.</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F3DB4" w:rsidRPr="00716FE8" w:rsidRDefault="001F3DB4" w:rsidP="0071797A">
            <w:pPr>
              <w:tabs>
                <w:tab w:val="left" w:pos="3940"/>
              </w:tabs>
              <w:spacing w:line="276" w:lineRule="auto"/>
              <w:rPr>
                <w:rFonts w:ascii="Times New Roman" w:hAnsi="Times New Roman" w:cs="Times New Roman"/>
                <w:noProof/>
                <w:sz w:val="24"/>
                <w:szCs w:val="24"/>
              </w:rPr>
            </w:pPr>
            <w:r w:rsidRPr="001F3DB4">
              <w:rPr>
                <w:rFonts w:ascii="Times New Roman" w:hAnsi="Times New Roman" w:cs="Times New Roman"/>
                <w:noProof/>
                <w:sz w:val="24"/>
                <w:szCs w:val="24"/>
              </w:rPr>
              <w:t>Driver can log in to the system (URS-08)</w:t>
            </w:r>
            <w:r w:rsidRPr="00716FE8">
              <w:rPr>
                <w:rFonts w:ascii="Times New Roman" w:hAnsi="Times New Roman" w:cs="Times New Roman"/>
                <w:noProof/>
                <w:sz w:val="24"/>
                <w:szCs w:val="24"/>
              </w:rPr>
              <w:tab/>
            </w:r>
          </w:p>
        </w:tc>
      </w:tr>
      <w:tr w:rsidR="001F3DB4" w:rsidRPr="00716FE8" w:rsidTr="0071797A">
        <w:tc>
          <w:tcPr>
            <w:tcW w:w="2088" w:type="dxa"/>
          </w:tcPr>
          <w:p w:rsidR="001F3DB4" w:rsidRPr="00716FE8" w:rsidRDefault="001F3DB4" w:rsidP="0071797A">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F3DB4" w:rsidRPr="00716FE8" w:rsidRDefault="001F3DB4" w:rsidP="0071797A">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F3DB4" w:rsidRDefault="001F3DB4" w:rsidP="001F3DB4">
            <w:pPr>
              <w:pStyle w:val="a4"/>
              <w:spacing w:line="276" w:lineRule="auto"/>
              <w:ind w:left="39"/>
              <w:rPr>
                <w:rFonts w:ascii="Times New Roman" w:hAnsi="Times New Roman" w:cs="Times New Roman"/>
                <w:noProof/>
                <w:color w:val="FF0000"/>
                <w:sz w:val="24"/>
                <w:szCs w:val="24"/>
              </w:rPr>
            </w:pPr>
            <w:r>
              <w:rPr>
                <w:rFonts w:ascii="Times New Roman" w:hAnsi="Times New Roman" w:cs="Times New Roman"/>
                <w:noProof/>
                <w:color w:val="FF0000"/>
                <w:sz w:val="24"/>
                <w:szCs w:val="24"/>
              </w:rPr>
              <w:t xml:space="preserve">1. </w:t>
            </w:r>
            <w:r>
              <w:rPr>
                <w:rFonts w:ascii="Times New Roman" w:hAnsi="Times New Roman" w:cs="Times New Roman"/>
                <w:noProof/>
                <w:color w:val="9BBB59" w:themeColor="accent3"/>
                <w:sz w:val="24"/>
                <w:szCs w:val="24"/>
              </w:rPr>
              <w:t>Driver select manu online/offline from the option menu.</w:t>
            </w:r>
          </w:p>
          <w:p w:rsidR="001F3DB4" w:rsidRDefault="001F3DB4" w:rsidP="001F3DB4">
            <w:pPr>
              <w:pStyle w:val="a4"/>
              <w:spacing w:line="276" w:lineRule="auto"/>
              <w:ind w:left="39"/>
              <w:rPr>
                <w:rFonts w:ascii="Times New Roman" w:hAnsi="Times New Roman" w:cs="Times New Roman"/>
                <w:noProof/>
                <w:color w:val="FF0000"/>
                <w:sz w:val="24"/>
                <w:szCs w:val="24"/>
              </w:rPr>
            </w:pPr>
            <w:r>
              <w:rPr>
                <w:rFonts w:ascii="Times New Roman" w:hAnsi="Times New Roman" w:cs="Times New Roman"/>
                <w:noProof/>
                <w:color w:val="FF0000"/>
                <w:sz w:val="24"/>
                <w:szCs w:val="24"/>
              </w:rPr>
              <w:t>2. System changes driver status to “offline” or “online”</w:t>
            </w:r>
          </w:p>
          <w:p w:rsidR="001F3DB4" w:rsidRPr="001F3DB4" w:rsidRDefault="001F3DB4" w:rsidP="001F3DB4">
            <w:pPr>
              <w:pStyle w:val="a4"/>
              <w:spacing w:line="276" w:lineRule="auto"/>
              <w:ind w:left="39"/>
              <w:rPr>
                <w:rFonts w:ascii="Times New Roman" w:hAnsi="Times New Roman" w:cs="Times New Roman"/>
                <w:noProof/>
                <w:color w:val="FF0000"/>
                <w:sz w:val="24"/>
                <w:szCs w:val="24"/>
              </w:rPr>
            </w:pPr>
            <w:r>
              <w:rPr>
                <w:rFonts w:ascii="Times New Roman" w:hAnsi="Times New Roman" w:cs="Times New Roman"/>
                <w:noProof/>
                <w:color w:val="FF0000"/>
                <w:sz w:val="24"/>
                <w:szCs w:val="24"/>
              </w:rPr>
              <w:t xml:space="preserve">3. </w:t>
            </w:r>
            <w:r w:rsidRPr="001F3DB4">
              <w:rPr>
                <w:rFonts w:ascii="Times New Roman" w:hAnsi="Times New Roman" w:cs="Times New Roman"/>
                <w:noProof/>
                <w:color w:val="5F497A" w:themeColor="accent4" w:themeShade="BF"/>
                <w:sz w:val="24"/>
                <w:szCs w:val="24"/>
              </w:rPr>
              <w:t>System chall display the pop-up message after the Driver status has been changed.</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F3DB4" w:rsidRPr="00B13D0B" w:rsidRDefault="001F3DB4" w:rsidP="001F3DB4">
            <w:pPr>
              <w:pStyle w:val="a4"/>
              <w:spacing w:line="276" w:lineRule="auto"/>
              <w:ind w:left="360"/>
              <w:rPr>
                <w:rFonts w:ascii="Times New Roman" w:hAnsi="Times New Roman" w:cs="Times New Roman"/>
                <w:noProof/>
                <w:sz w:val="24"/>
                <w:szCs w:val="24"/>
              </w:rPr>
            </w:pP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F3DB4" w:rsidRPr="00716FE8" w:rsidRDefault="001F3DB4" w:rsidP="0071797A">
            <w:pPr>
              <w:spacing w:after="100" w:afterAutospacing="1" w:line="276" w:lineRule="auto"/>
              <w:rPr>
                <w:rFonts w:ascii="Times New Roman" w:hAnsi="Times New Roman" w:cs="Times New Roman"/>
                <w:noProof/>
                <w:sz w:val="24"/>
                <w:szCs w:val="24"/>
              </w:rPr>
            </w:pPr>
          </w:p>
        </w:tc>
      </w:tr>
      <w:tr w:rsidR="001F3DB4" w:rsidRPr="00716FE8" w:rsidTr="0071797A">
        <w:tc>
          <w:tcPr>
            <w:tcW w:w="2088" w:type="dxa"/>
          </w:tcPr>
          <w:p w:rsidR="001F3DB4" w:rsidRPr="00716FE8" w:rsidRDefault="001F3DB4"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F3DB4" w:rsidRPr="00716FE8" w:rsidRDefault="001F3DB4" w:rsidP="0071797A">
            <w:pPr>
              <w:spacing w:after="100" w:afterAutospacing="1" w:line="276" w:lineRule="auto"/>
              <w:rPr>
                <w:rFonts w:ascii="Times New Roman" w:hAnsi="Times New Roman" w:cs="Times New Roman"/>
                <w:noProof/>
                <w:sz w:val="24"/>
                <w:szCs w:val="24"/>
              </w:rPr>
            </w:pPr>
          </w:p>
        </w:tc>
      </w:tr>
    </w:tbl>
    <w:p w:rsidR="001F3DB4" w:rsidRDefault="001F3DB4" w:rsidP="001F3DB4"/>
    <w:p w:rsidR="001F3DB4" w:rsidRDefault="001F3DB4" w:rsidP="001F3DB4">
      <w:r>
        <w:br w:type="page"/>
      </w:r>
    </w:p>
    <w:p w:rsidR="00D9402D" w:rsidRDefault="00D9402D" w:rsidP="00D9402D">
      <w:r>
        <w:lastRenderedPageBreak/>
        <w:t>4.22 Passenge</w:t>
      </w:r>
      <w:r w:rsidR="00DD4088">
        <w:t>r can cancel the request (URS-22</w:t>
      </w:r>
      <w:r>
        <w:t>)</w:t>
      </w:r>
    </w:p>
    <w:tbl>
      <w:tblPr>
        <w:tblStyle w:val="a3"/>
        <w:tblW w:w="0" w:type="auto"/>
        <w:tblLook w:val="04A0"/>
      </w:tblPr>
      <w:tblGrid>
        <w:gridCol w:w="2088"/>
        <w:gridCol w:w="7154"/>
      </w:tblGrid>
      <w:tr w:rsidR="00D9402D" w:rsidRPr="00716FE8" w:rsidTr="0071797A">
        <w:tc>
          <w:tcPr>
            <w:tcW w:w="2088" w:type="dxa"/>
          </w:tcPr>
          <w:p w:rsidR="00D9402D" w:rsidRPr="00716FE8" w:rsidRDefault="00D9402D" w:rsidP="0071797A">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9402D" w:rsidRPr="00716FE8" w:rsidRDefault="00D9402D" w:rsidP="0071797A">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w:t>
            </w:r>
            <w:r w:rsidR="00DD4088">
              <w:rPr>
                <w:rFonts w:ascii="Times New Roman" w:hAnsi="Times New Roman" w:cs="Times New Roman"/>
                <w:noProof/>
                <w:sz w:val="24"/>
                <w:szCs w:val="24"/>
              </w:rPr>
              <w:t>2</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9402D" w:rsidRPr="00716FE8" w:rsidRDefault="00D9402D" w:rsidP="0071797A">
            <w:pPr>
              <w:spacing w:after="100" w:afterAutospacing="1" w:line="276" w:lineRule="auto"/>
              <w:rPr>
                <w:rFonts w:ascii="Times New Roman" w:hAnsi="Times New Roman" w:cs="Times New Roman"/>
                <w:noProof/>
                <w:sz w:val="24"/>
                <w:szCs w:val="24"/>
              </w:rPr>
            </w:pPr>
            <w:r>
              <w:t>Passenger can cancel the request</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9402D" w:rsidRPr="00716FE8" w:rsidRDefault="00D9402D" w:rsidP="0071797A">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9402D" w:rsidRPr="00716FE8" w:rsidRDefault="00D9402D" w:rsidP="0071797A">
            <w:pPr>
              <w:spacing w:after="100" w:afterAutospacing="1" w:line="276" w:lineRule="auto"/>
              <w:rPr>
                <w:rFonts w:ascii="Times New Roman" w:hAnsi="Times New Roman" w:cs="Times New Roman"/>
                <w:noProof/>
                <w:sz w:val="24"/>
                <w:szCs w:val="24"/>
              </w:rPr>
            </w:pPr>
            <w:r>
              <w:rPr>
                <w:rFonts w:ascii="Times New Roman" w:hAnsi="Times New Roman" w:cs="Times New Roman"/>
                <w:noProof/>
                <w:sz w:val="24"/>
                <w:szCs w:val="24"/>
              </w:rPr>
              <w:t>Passenger can cancel the request which has already been sent to Driver.</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9402D" w:rsidRPr="00716FE8" w:rsidRDefault="00D9402D" w:rsidP="0071797A">
            <w:pPr>
              <w:spacing w:line="276" w:lineRule="auto"/>
              <w:rPr>
                <w:rFonts w:ascii="Times New Roman" w:hAnsi="Times New Roman" w:cs="Times New Roman"/>
                <w:noProof/>
                <w:sz w:val="24"/>
                <w:szCs w:val="24"/>
              </w:rPr>
            </w:pPr>
            <w:r>
              <w:rPr>
                <w:rFonts w:ascii="Times New Roman" w:hAnsi="Times New Roman" w:cs="Times New Roman"/>
                <w:noProof/>
                <w:sz w:val="24"/>
                <w:szCs w:val="24"/>
              </w:rPr>
              <w:t>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 xml:space="preserve">“cancel request” button </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9402D" w:rsidRPr="00716FE8" w:rsidRDefault="00D9402D" w:rsidP="0071797A">
            <w:pPr>
              <w:tabs>
                <w:tab w:val="left" w:pos="3940"/>
              </w:tabs>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Passenger </w:t>
            </w:r>
            <w:r>
              <w:rPr>
                <w:rFonts w:ascii="Times New Roman" w:hAnsi="Times New Roman" w:cs="Times New Roman"/>
                <w:noProof/>
                <w:sz w:val="32"/>
                <w:szCs w:val="32"/>
              </w:rPr>
              <w:t xml:space="preserve">sent the request to driver </w:t>
            </w:r>
            <w:r w:rsidRPr="00C45117">
              <w:rPr>
                <w:rFonts w:ascii="Times New Roman" w:hAnsi="Times New Roman" w:cs="Times New Roman"/>
                <w:noProof/>
                <w:sz w:val="32"/>
                <w:szCs w:val="32"/>
              </w:rPr>
              <w:t>(URS-05)</w:t>
            </w:r>
            <w:r w:rsidRPr="00716FE8">
              <w:rPr>
                <w:rFonts w:ascii="Times New Roman" w:hAnsi="Times New Roman" w:cs="Times New Roman"/>
                <w:noProof/>
                <w:sz w:val="24"/>
                <w:szCs w:val="24"/>
              </w:rPr>
              <w:tab/>
            </w:r>
          </w:p>
        </w:tc>
      </w:tr>
      <w:tr w:rsidR="00D9402D" w:rsidRPr="00716FE8" w:rsidTr="0071797A">
        <w:tc>
          <w:tcPr>
            <w:tcW w:w="2088" w:type="dxa"/>
          </w:tcPr>
          <w:p w:rsidR="00D9402D" w:rsidRPr="00716FE8" w:rsidRDefault="00D9402D" w:rsidP="0071797A">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9402D" w:rsidRPr="00716FE8" w:rsidRDefault="00D9402D" w:rsidP="0071797A">
            <w:pPr>
              <w:spacing w:line="276" w:lineRule="auto"/>
              <w:rPr>
                <w:rFonts w:ascii="Times New Roman" w:hAnsi="Times New Roman" w:cs="Times New Roman"/>
                <w:noProof/>
                <w:sz w:val="24"/>
                <w:szCs w:val="24"/>
              </w:rPr>
            </w:pPr>
            <w:r>
              <w:rPr>
                <w:rFonts w:ascii="Times New Roman" w:hAnsi="Times New Roman" w:cs="Times New Roman"/>
                <w:noProof/>
                <w:sz w:val="24"/>
                <w:szCs w:val="24"/>
              </w:rPr>
              <w:t>N/A</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color w:val="FF0000"/>
                <w:sz w:val="24"/>
                <w:szCs w:val="24"/>
              </w:rPr>
              <w:t>1.</w:t>
            </w:r>
            <w:r>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clicks on </w:t>
            </w:r>
            <w:r>
              <w:rPr>
                <w:rFonts w:ascii="Times New Roman" w:hAnsi="Times New Roman" w:cs="Times New Roman"/>
                <w:noProof/>
                <w:sz w:val="24"/>
                <w:szCs w:val="24"/>
              </w:rPr>
              <w:t>“cancel request” button.</w:t>
            </w:r>
          </w:p>
          <w:p w:rsidR="00D9402D"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2. System change the request staus to “cancel”</w:t>
            </w:r>
          </w:p>
          <w:p w:rsidR="00D9402D" w:rsidRPr="00716FE8" w:rsidRDefault="00D9402D" w:rsidP="00D9402D">
            <w:pPr>
              <w:pStyle w:val="a4"/>
              <w:spacing w:line="276" w:lineRule="auto"/>
              <w:ind w:left="39"/>
              <w:rPr>
                <w:rFonts w:ascii="Times New Roman" w:hAnsi="Times New Roman" w:cs="Times New Roman"/>
                <w:noProof/>
                <w:sz w:val="24"/>
                <w:szCs w:val="24"/>
              </w:rPr>
            </w:pPr>
            <w:r>
              <w:rPr>
                <w:rFonts w:ascii="Times New Roman" w:hAnsi="Times New Roman" w:cs="Times New Roman"/>
                <w:noProof/>
                <w:sz w:val="24"/>
                <w:szCs w:val="24"/>
              </w:rPr>
              <w:t xml:space="preserve">3. System shall display the notification that </w:t>
            </w:r>
            <w:r w:rsidR="005B5370">
              <w:rPr>
                <w:rFonts w:ascii="Times New Roman" w:hAnsi="Times New Roman" w:cs="Times New Roman"/>
                <w:noProof/>
                <w:sz w:val="24"/>
                <w:szCs w:val="24"/>
              </w:rPr>
              <w:t>Passenger cancele</w:t>
            </w:r>
            <w:r>
              <w:rPr>
                <w:rFonts w:ascii="Times New Roman" w:hAnsi="Times New Roman" w:cs="Times New Roman"/>
                <w:noProof/>
                <w:sz w:val="24"/>
                <w:szCs w:val="24"/>
              </w:rPr>
              <w:t>d request to Driver.</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9402D" w:rsidRPr="00B13D0B" w:rsidRDefault="00D9402D" w:rsidP="005B5370">
            <w:pPr>
              <w:pStyle w:val="a4"/>
              <w:spacing w:line="276" w:lineRule="auto"/>
              <w:ind w:left="360"/>
              <w:rPr>
                <w:rFonts w:ascii="Times New Roman" w:hAnsi="Times New Roman" w:cs="Times New Roman"/>
                <w:noProof/>
                <w:sz w:val="24"/>
                <w:szCs w:val="24"/>
              </w:rPr>
            </w:pP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9402D" w:rsidRPr="00716FE8" w:rsidRDefault="00D9402D" w:rsidP="0071797A">
            <w:pPr>
              <w:spacing w:after="100" w:afterAutospacing="1" w:line="276" w:lineRule="auto"/>
              <w:rPr>
                <w:rFonts w:ascii="Times New Roman" w:hAnsi="Times New Roman" w:cs="Times New Roman"/>
                <w:noProof/>
                <w:sz w:val="24"/>
                <w:szCs w:val="24"/>
              </w:rPr>
            </w:pPr>
          </w:p>
        </w:tc>
      </w:tr>
      <w:tr w:rsidR="00D9402D" w:rsidRPr="00716FE8" w:rsidTr="0071797A">
        <w:tc>
          <w:tcPr>
            <w:tcW w:w="2088" w:type="dxa"/>
          </w:tcPr>
          <w:p w:rsidR="00D9402D" w:rsidRPr="00716FE8" w:rsidRDefault="00D9402D" w:rsidP="0071797A">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9402D" w:rsidRPr="00716FE8" w:rsidRDefault="00D9402D" w:rsidP="0071797A">
            <w:pPr>
              <w:spacing w:after="100" w:afterAutospacing="1" w:line="276" w:lineRule="auto"/>
              <w:rPr>
                <w:rFonts w:ascii="Times New Roman" w:hAnsi="Times New Roman" w:cs="Times New Roman"/>
                <w:noProof/>
                <w:sz w:val="24"/>
                <w:szCs w:val="24"/>
              </w:rPr>
            </w:pPr>
          </w:p>
        </w:tc>
      </w:tr>
    </w:tbl>
    <w:p w:rsidR="00D9402D" w:rsidRDefault="00D9402D" w:rsidP="00D9402D"/>
    <w:p w:rsidR="00D9402D" w:rsidRDefault="00D9402D" w:rsidP="00D9402D"/>
    <w:p w:rsidR="001F3DB4" w:rsidRDefault="001F3DB4" w:rsidP="002C77E6">
      <w:pPr>
        <w:jc w:val="center"/>
      </w:pPr>
    </w:p>
    <w:p w:rsidR="002C77E6" w:rsidRPr="00C45117" w:rsidRDefault="002C77E6" w:rsidP="0079746E">
      <w:pPr>
        <w:jc w:val="center"/>
        <w:rPr>
          <w:rFonts w:ascii="Times New Roman" w:hAnsi="Times New Roman" w:cs="Times New Roman"/>
          <w:sz w:val="28"/>
          <w:szCs w:val="26"/>
          <w:lang w:bidi="ar-SA"/>
        </w:rPr>
      </w:pPr>
    </w:p>
    <w:sectPr w:rsidR="002C77E6" w:rsidRPr="00C45117" w:rsidSect="00B55EC2">
      <w:footerReference w:type="default" r:id="rId34"/>
      <w:footerReference w:type="first" r:id="rId35"/>
      <w:pgSz w:w="11906" w:h="16838" w:code="9"/>
      <w:pgMar w:top="1440" w:right="1440" w:bottom="1440" w:left="1440" w:header="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087" w:rsidRDefault="00683087" w:rsidP="007B374B">
      <w:pPr>
        <w:spacing w:after="0" w:line="240" w:lineRule="auto"/>
      </w:pPr>
      <w:r>
        <w:separator/>
      </w:r>
    </w:p>
  </w:endnote>
  <w:endnote w:type="continuationSeparator" w:id="1">
    <w:p w:rsidR="00683087" w:rsidRDefault="00683087"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EB6" w:rsidRDefault="000B1EB6">
    <w:pPr>
      <w:pStyle w:val="af6"/>
    </w:pPr>
  </w:p>
  <w:tbl>
    <w:tblPr>
      <w:tblStyle w:val="a3"/>
      <w:tblW w:w="9889" w:type="dxa"/>
      <w:tblLayout w:type="fixed"/>
      <w:tblLook w:val="00A0"/>
    </w:tblPr>
    <w:tblGrid>
      <w:gridCol w:w="1384"/>
      <w:gridCol w:w="2835"/>
      <w:gridCol w:w="1134"/>
      <w:gridCol w:w="2126"/>
      <w:gridCol w:w="993"/>
      <w:gridCol w:w="1417"/>
    </w:tblGrid>
    <w:tr w:rsidR="000B1EB6">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0B1EB6" w:rsidRDefault="000B1EB6"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0B1EB6" w:rsidRDefault="000B1EB6"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0B1EB6" w:rsidRDefault="000B1EB6"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0B1EB6" w:rsidRDefault="000B1EB6"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0B1EB6" w:rsidRDefault="000B1EB6"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0B1EB6" w:rsidRDefault="000B1EB6" w:rsidP="00DE2A74">
          <w:pPr>
            <w:pStyle w:val="af6"/>
            <w:spacing w:before="2" w:after="2"/>
            <w:ind w:right="360"/>
            <w:jc w:val="center"/>
            <w:rPr>
              <w:sz w:val="14"/>
              <w:szCs w:val="14"/>
              <w:lang w:val="en-AU" w:eastAsia="ja-JP" w:bidi="ar-SA"/>
            </w:rPr>
          </w:pPr>
          <w:fldSimple w:instr=" PAGE   \* MERGEFORMAT ">
            <w:r w:rsidR="00DD4088" w:rsidRPr="00DD4088">
              <w:rPr>
                <w:rFonts w:cs="Calibri"/>
                <w:noProof/>
                <w:sz w:val="14"/>
                <w:szCs w:val="14"/>
                <w:lang w:val="th-TH"/>
              </w:rPr>
              <w:t>62</w:t>
            </w:r>
          </w:fldSimple>
        </w:p>
      </w:tc>
    </w:tr>
    <w:tr w:rsidR="000B1EB6">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0B1EB6" w:rsidRDefault="000B1EB6"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0B1EB6" w:rsidRDefault="000B1EB6"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0B1EB6" w:rsidRDefault="000B1EB6"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0B1EB6" w:rsidRDefault="000B1EB6" w:rsidP="00DE2A74">
          <w:pPr>
            <w:pStyle w:val="af6"/>
            <w:spacing w:before="2" w:after="2"/>
            <w:ind w:right="360"/>
            <w:jc w:val="center"/>
            <w:rPr>
              <w:sz w:val="14"/>
              <w:szCs w:val="14"/>
              <w:lang w:val="en-AU" w:eastAsia="ja-JP" w:bidi="ar-SA"/>
            </w:rPr>
          </w:pPr>
          <w:r>
            <w:rPr>
              <w:sz w:val="14"/>
              <w:szCs w:val="14"/>
            </w:rPr>
            <w:t>27/08/2014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0B1EB6" w:rsidRDefault="000B1EB6"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0B1EB6" w:rsidRDefault="000B1EB6" w:rsidP="00DE2A74">
          <w:pPr>
            <w:pStyle w:val="af6"/>
            <w:spacing w:before="2" w:after="2"/>
            <w:ind w:right="360"/>
            <w:jc w:val="center"/>
            <w:rPr>
              <w:sz w:val="14"/>
              <w:szCs w:val="14"/>
              <w:lang w:val="en-AU" w:eastAsia="ja-JP" w:bidi="ar-SA"/>
            </w:rPr>
          </w:pPr>
          <w:r>
            <w:rPr>
              <w:sz w:val="14"/>
              <w:szCs w:val="14"/>
            </w:rPr>
            <w:t>27/08/2014</w:t>
          </w:r>
        </w:p>
      </w:tc>
    </w:tr>
  </w:tbl>
  <w:p w:rsidR="000B1EB6" w:rsidRDefault="000B1EB6" w:rsidP="00032EB0">
    <w:pPr>
      <w:pStyle w:val="af6"/>
      <w:rPr>
        <w:sz w:val="24"/>
        <w:szCs w:val="24"/>
        <w:lang w:val="en-AU" w:eastAsia="ja-JP" w:bidi="ar-SA"/>
      </w:rPr>
    </w:pPr>
  </w:p>
  <w:p w:rsidR="000B1EB6" w:rsidRDefault="000B1EB6">
    <w:pPr>
      <w:pStyle w:val="af6"/>
    </w:pPr>
  </w:p>
  <w:p w:rsidR="000B1EB6" w:rsidRDefault="000B1EB6">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EB6" w:rsidRDefault="000B1EB6" w:rsidP="00032EB0">
    <w:pPr>
      <w:pStyle w:val="af6"/>
      <w:rPr>
        <w:sz w:val="24"/>
        <w:szCs w:val="24"/>
        <w:lang w:val="en-AU" w:eastAsia="ja-JP" w:bidi="ar-SA"/>
      </w:rPr>
    </w:pPr>
  </w:p>
  <w:p w:rsidR="000B1EB6" w:rsidRDefault="000B1EB6">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087" w:rsidRDefault="00683087" w:rsidP="007B374B">
      <w:pPr>
        <w:spacing w:after="0" w:line="240" w:lineRule="auto"/>
      </w:pPr>
      <w:r>
        <w:separator/>
      </w:r>
    </w:p>
  </w:footnote>
  <w:footnote w:type="continuationSeparator" w:id="1">
    <w:p w:rsidR="00683087" w:rsidRDefault="00683087"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1EB6"/>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3DB4"/>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A80"/>
    <w:rsid w:val="00244C67"/>
    <w:rsid w:val="00246DDA"/>
    <w:rsid w:val="00271ECF"/>
    <w:rsid w:val="0027283B"/>
    <w:rsid w:val="00277165"/>
    <w:rsid w:val="00277E51"/>
    <w:rsid w:val="00285A80"/>
    <w:rsid w:val="00287537"/>
    <w:rsid w:val="002914CA"/>
    <w:rsid w:val="00291CA8"/>
    <w:rsid w:val="00293089"/>
    <w:rsid w:val="00296E94"/>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59E4"/>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8012F"/>
    <w:rsid w:val="00486BE8"/>
    <w:rsid w:val="00487E4E"/>
    <w:rsid w:val="00490F9D"/>
    <w:rsid w:val="00495EBB"/>
    <w:rsid w:val="00496E2C"/>
    <w:rsid w:val="004A074B"/>
    <w:rsid w:val="004A232A"/>
    <w:rsid w:val="004A28E0"/>
    <w:rsid w:val="004A63F3"/>
    <w:rsid w:val="004A7687"/>
    <w:rsid w:val="004A7823"/>
    <w:rsid w:val="004B1AA5"/>
    <w:rsid w:val="004B3047"/>
    <w:rsid w:val="004B3102"/>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27DC"/>
    <w:rsid w:val="005535F1"/>
    <w:rsid w:val="00553D5C"/>
    <w:rsid w:val="00554993"/>
    <w:rsid w:val="005618EA"/>
    <w:rsid w:val="00561C39"/>
    <w:rsid w:val="005630CC"/>
    <w:rsid w:val="0056409F"/>
    <w:rsid w:val="00565291"/>
    <w:rsid w:val="005675D9"/>
    <w:rsid w:val="00570FEF"/>
    <w:rsid w:val="005721A1"/>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B5370"/>
    <w:rsid w:val="005C0774"/>
    <w:rsid w:val="005C0EBA"/>
    <w:rsid w:val="005C1013"/>
    <w:rsid w:val="005C44CA"/>
    <w:rsid w:val="005C6D59"/>
    <w:rsid w:val="005D0362"/>
    <w:rsid w:val="005D1B52"/>
    <w:rsid w:val="005D2F8E"/>
    <w:rsid w:val="005D369E"/>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232F"/>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4177"/>
    <w:rsid w:val="00675495"/>
    <w:rsid w:val="0068032C"/>
    <w:rsid w:val="0068287F"/>
    <w:rsid w:val="00683087"/>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3982"/>
    <w:rsid w:val="008402C4"/>
    <w:rsid w:val="0084605C"/>
    <w:rsid w:val="00847BB2"/>
    <w:rsid w:val="00851005"/>
    <w:rsid w:val="008560CD"/>
    <w:rsid w:val="00856BAC"/>
    <w:rsid w:val="0086041C"/>
    <w:rsid w:val="00861809"/>
    <w:rsid w:val="008620D8"/>
    <w:rsid w:val="00866191"/>
    <w:rsid w:val="00867787"/>
    <w:rsid w:val="00870923"/>
    <w:rsid w:val="00870B40"/>
    <w:rsid w:val="00870BC6"/>
    <w:rsid w:val="008733D9"/>
    <w:rsid w:val="0087417D"/>
    <w:rsid w:val="00875486"/>
    <w:rsid w:val="00875EB8"/>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086E"/>
    <w:rsid w:val="009011C9"/>
    <w:rsid w:val="00901627"/>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55EC2"/>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3775"/>
    <w:rsid w:val="00BA7021"/>
    <w:rsid w:val="00BB2433"/>
    <w:rsid w:val="00BB7C47"/>
    <w:rsid w:val="00BC16E0"/>
    <w:rsid w:val="00BC2035"/>
    <w:rsid w:val="00BC32F7"/>
    <w:rsid w:val="00BC439D"/>
    <w:rsid w:val="00BD19D5"/>
    <w:rsid w:val="00BD6467"/>
    <w:rsid w:val="00BD66A7"/>
    <w:rsid w:val="00BE010F"/>
    <w:rsid w:val="00BE02E8"/>
    <w:rsid w:val="00BE0A78"/>
    <w:rsid w:val="00BE0F0D"/>
    <w:rsid w:val="00BE1C8D"/>
    <w:rsid w:val="00BE718F"/>
    <w:rsid w:val="00BE7622"/>
    <w:rsid w:val="00BF09D8"/>
    <w:rsid w:val="00BF0B4F"/>
    <w:rsid w:val="00C02495"/>
    <w:rsid w:val="00C027C7"/>
    <w:rsid w:val="00C032EC"/>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90AE9"/>
    <w:rsid w:val="00C932E3"/>
    <w:rsid w:val="00C9416E"/>
    <w:rsid w:val="00C94F96"/>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204F"/>
    <w:rsid w:val="00CF71A3"/>
    <w:rsid w:val="00D00044"/>
    <w:rsid w:val="00D00986"/>
    <w:rsid w:val="00D06C50"/>
    <w:rsid w:val="00D152E7"/>
    <w:rsid w:val="00D1534F"/>
    <w:rsid w:val="00D1623F"/>
    <w:rsid w:val="00D20061"/>
    <w:rsid w:val="00D22961"/>
    <w:rsid w:val="00D27826"/>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402D"/>
    <w:rsid w:val="00D95C89"/>
    <w:rsid w:val="00DA4488"/>
    <w:rsid w:val="00DA5CCF"/>
    <w:rsid w:val="00DB653C"/>
    <w:rsid w:val="00DC1EB4"/>
    <w:rsid w:val="00DC4A42"/>
    <w:rsid w:val="00DC54DE"/>
    <w:rsid w:val="00DD01D3"/>
    <w:rsid w:val="00DD4088"/>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3BE3"/>
    <w:rsid w:val="00E4500A"/>
    <w:rsid w:val="00E473EF"/>
    <w:rsid w:val="00E47D50"/>
    <w:rsid w:val="00E516EB"/>
    <w:rsid w:val="00E529A1"/>
    <w:rsid w:val="00E535A3"/>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6CD5"/>
    <w:rsid w:val="00ED1FD6"/>
    <w:rsid w:val="00ED2133"/>
    <w:rsid w:val="00EE3FD2"/>
    <w:rsid w:val="00EE4F62"/>
    <w:rsid w:val="00EE64EE"/>
    <w:rsid w:val="00EE6B42"/>
    <w:rsid w:val="00EE70F6"/>
    <w:rsid w:val="00EF0139"/>
    <w:rsid w:val="00EF0162"/>
    <w:rsid w:val="00EF5841"/>
    <w:rsid w:val="00EF64C1"/>
    <w:rsid w:val="00F106FD"/>
    <w:rsid w:val="00F1354B"/>
    <w:rsid w:val="00F13773"/>
    <w:rsid w:val="00F14B43"/>
    <w:rsid w:val="00F14BFB"/>
    <w:rsid w:val="00F15F52"/>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sdException w:name="Table Grid" w:uiPriority="59"/>
    <w:lsdException w:name="List Paragraph" w:uiPriority="34"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theredtaxiservice.com/admin%20" TargetMode="External"/><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theredtaxiservice.com/admin%20" TargetMode="External"/><Relationship Id="rId32" Type="http://schemas.openxmlformats.org/officeDocument/2006/relationships/image" Target="media/image23.jpeg"/><Relationship Id="rId37" Type="http://schemas.openxmlformats.org/officeDocument/2006/relationships/theme" Target="theme/theme1.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DFCE4-302E-4787-A954-D57984C6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62</Pages>
  <Words>6628</Words>
  <Characters>37780</Characters>
  <Application>Microsoft Office Word</Application>
  <DocSecurity>0</DocSecurity>
  <Lines>314</Lines>
  <Paragraphs>88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2014-05-21T15:33:00Z</cp:lastPrinted>
  <dcterms:created xsi:type="dcterms:W3CDTF">2014-10-07T14:27:00Z</dcterms:created>
  <dcterms:modified xsi:type="dcterms:W3CDTF">2014-10-07T14:54:00Z</dcterms:modified>
</cp:coreProperties>
</file>