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735E39" w:rsidRDefault="00B55EC2" w:rsidP="00B55EC2">
      <w:pPr>
        <w:jc w:val="center"/>
        <w:outlineLvl w:val="0"/>
        <w:rPr>
          <w:rFonts w:ascii="Times New Roman" w:hAnsi="Times New Roman" w:cs="Times New Roman"/>
          <w:b/>
          <w:bCs/>
          <w:sz w:val="72"/>
          <w:szCs w:val="144"/>
        </w:rPr>
      </w:pPr>
      <w:r w:rsidRPr="00735E39">
        <w:rPr>
          <w:rFonts w:ascii="Times New Roman" w:hAnsi="Times New Roman" w:cs="Times New Roman"/>
          <w:b/>
          <w:bCs/>
          <w:sz w:val="72"/>
          <w:szCs w:val="144"/>
        </w:rPr>
        <w:t>The Chiang Mai Red Taxi</w:t>
      </w:r>
    </w:p>
    <w:p w:rsidR="00B55EC2" w:rsidRPr="00735E39" w:rsidRDefault="00B55EC2" w:rsidP="00B55EC2">
      <w:pPr>
        <w:jc w:val="center"/>
        <w:rPr>
          <w:rFonts w:ascii="Times New Roman" w:hAnsi="Times New Roman" w:cs="Times New Roman"/>
          <w:b/>
          <w:bCs/>
          <w:sz w:val="72"/>
          <w:szCs w:val="144"/>
        </w:rPr>
      </w:pPr>
      <w:r w:rsidRPr="00735E39">
        <w:rPr>
          <w:rFonts w:ascii="Times New Roman" w:hAnsi="Times New Roman" w:cs="Times New Roman"/>
          <w:b/>
          <w:bCs/>
          <w:sz w:val="72"/>
          <w:szCs w:val="144"/>
        </w:rPr>
        <w:t>Service Assistant</w:t>
      </w:r>
    </w:p>
    <w:p w:rsidR="00B55EC2" w:rsidRPr="00735E39" w:rsidRDefault="00B55EC2" w:rsidP="00B55EC2">
      <w:pPr>
        <w:jc w:val="center"/>
        <w:outlineLvl w:val="0"/>
        <w:rPr>
          <w:rFonts w:ascii="Times New Roman" w:hAnsi="Times New Roman" w:cs="Times New Roman"/>
          <w:b/>
          <w:bCs/>
          <w:sz w:val="32"/>
          <w:szCs w:val="40"/>
        </w:rPr>
      </w:pPr>
      <w:r w:rsidRPr="00735E39">
        <w:rPr>
          <w:rFonts w:ascii="Times New Roman" w:hAnsi="Times New Roman" w:cs="Times New Roman"/>
          <w:b/>
          <w:bCs/>
          <w:sz w:val="32"/>
          <w:szCs w:val="40"/>
        </w:rPr>
        <w:t>Software Requirement Specification</w:t>
      </w:r>
    </w:p>
    <w:p w:rsidR="00B55EC2" w:rsidRPr="00735E39" w:rsidRDefault="00B55EC2" w:rsidP="00B55EC2">
      <w:pPr>
        <w:rPr>
          <w:rFonts w:ascii="Times New Roman" w:hAnsi="Times New Roman" w:cs="Times New Roman"/>
          <w:b/>
          <w:bCs/>
          <w:sz w:val="32"/>
          <w:szCs w:val="40"/>
        </w:rPr>
      </w:pPr>
    </w:p>
    <w:p w:rsidR="00B55EC2" w:rsidRPr="00735E39" w:rsidRDefault="00B55EC2" w:rsidP="00B55EC2">
      <w:pPr>
        <w:jc w:val="center"/>
        <w:rPr>
          <w:rFonts w:ascii="Times New Roman" w:hAnsi="Times New Roman" w:cs="Times New Roman"/>
          <w:b/>
          <w:bCs/>
          <w:sz w:val="32"/>
          <w:szCs w:val="40"/>
        </w:rPr>
      </w:pPr>
    </w:p>
    <w:p w:rsidR="00B55EC2" w:rsidRPr="00735E39" w:rsidRDefault="00B55EC2" w:rsidP="00B55EC2">
      <w:pPr>
        <w:jc w:val="center"/>
        <w:rPr>
          <w:rFonts w:ascii="Times New Roman" w:hAnsi="Times New Roman" w:cs="Times New Roman"/>
          <w:b/>
          <w:bCs/>
          <w:sz w:val="32"/>
          <w:szCs w:val="40"/>
        </w:rPr>
      </w:pPr>
      <w:r w:rsidRPr="00735E39">
        <w:rPr>
          <w:rFonts w:ascii="Times New Roman" w:hAnsi="Times New Roman" w:cs="Times New Roman"/>
          <w:b/>
          <w:bCs/>
          <w:sz w:val="32"/>
          <w:szCs w:val="40"/>
        </w:rPr>
        <w:t>By</w:t>
      </w:r>
    </w:p>
    <w:p w:rsidR="00B55EC2" w:rsidRPr="00735E39" w:rsidRDefault="00B55EC2" w:rsidP="00B55EC2">
      <w:pPr>
        <w:jc w:val="center"/>
        <w:outlineLvl w:val="0"/>
        <w:rPr>
          <w:rFonts w:ascii="Times New Roman" w:hAnsi="Times New Roman" w:cs="Times New Roman"/>
          <w:b/>
          <w:bCs/>
          <w:sz w:val="32"/>
          <w:szCs w:val="40"/>
        </w:rPr>
      </w:pPr>
      <w:r w:rsidRPr="00735E39">
        <w:rPr>
          <w:rFonts w:ascii="Times New Roman" w:hAnsi="Times New Roman" w:cs="Times New Roman"/>
          <w:b/>
          <w:bCs/>
          <w:sz w:val="32"/>
          <w:szCs w:val="40"/>
        </w:rPr>
        <w:t>Miss. Kanittee Hongron 542115003</w:t>
      </w:r>
    </w:p>
    <w:p w:rsidR="00B55EC2" w:rsidRPr="00735E39" w:rsidRDefault="00B55EC2" w:rsidP="00B55EC2">
      <w:pPr>
        <w:jc w:val="center"/>
        <w:outlineLvl w:val="0"/>
        <w:rPr>
          <w:rFonts w:ascii="Times New Roman" w:hAnsi="Times New Roman" w:cs="Times New Roman"/>
          <w:b/>
          <w:bCs/>
          <w:sz w:val="32"/>
          <w:szCs w:val="40"/>
        </w:rPr>
      </w:pPr>
      <w:r w:rsidRPr="00735E39">
        <w:rPr>
          <w:rFonts w:ascii="Times New Roman" w:hAnsi="Times New Roman" w:cs="Times New Roman"/>
          <w:b/>
          <w:bCs/>
          <w:sz w:val="32"/>
          <w:szCs w:val="40"/>
        </w:rPr>
        <w:t>Miss. Pimchittra Sukkasem 542115042</w:t>
      </w:r>
    </w:p>
    <w:p w:rsidR="00B55EC2" w:rsidRPr="00735E39" w:rsidRDefault="00B55EC2" w:rsidP="00B55EC2">
      <w:pPr>
        <w:jc w:val="center"/>
        <w:rPr>
          <w:rFonts w:ascii="Times New Roman" w:hAnsi="Times New Roman" w:cs="Times New Roman"/>
          <w:b/>
          <w:bCs/>
          <w:sz w:val="32"/>
          <w:szCs w:val="40"/>
        </w:rPr>
      </w:pPr>
    </w:p>
    <w:p w:rsidR="00B55EC2" w:rsidRPr="00735E39" w:rsidRDefault="00B55EC2" w:rsidP="00B55EC2">
      <w:pPr>
        <w:jc w:val="center"/>
        <w:rPr>
          <w:rFonts w:ascii="Times New Roman" w:hAnsi="Times New Roman" w:cs="Times New Roman"/>
          <w:b/>
          <w:bCs/>
          <w:sz w:val="32"/>
          <w:szCs w:val="40"/>
        </w:rPr>
      </w:pPr>
    </w:p>
    <w:p w:rsidR="00B55EC2" w:rsidRPr="00735E39" w:rsidRDefault="00B55EC2" w:rsidP="00B55EC2">
      <w:pPr>
        <w:jc w:val="center"/>
        <w:outlineLvl w:val="0"/>
        <w:rPr>
          <w:rFonts w:ascii="Times New Roman" w:hAnsi="Times New Roman" w:cs="Times New Roman"/>
          <w:b/>
          <w:bCs/>
          <w:sz w:val="32"/>
          <w:szCs w:val="40"/>
        </w:rPr>
      </w:pPr>
      <w:r w:rsidRPr="00735E39">
        <w:rPr>
          <w:rFonts w:ascii="Times New Roman" w:hAnsi="Times New Roman" w:cs="Times New Roman"/>
          <w:b/>
          <w:bCs/>
          <w:sz w:val="32"/>
          <w:szCs w:val="40"/>
        </w:rPr>
        <w:t>Department of Software Engineering</w:t>
      </w:r>
    </w:p>
    <w:p w:rsidR="00B55EC2" w:rsidRPr="00735E39" w:rsidRDefault="00B55EC2" w:rsidP="00B55EC2">
      <w:pPr>
        <w:jc w:val="center"/>
        <w:rPr>
          <w:rFonts w:ascii="Times New Roman" w:hAnsi="Times New Roman" w:cs="Times New Roman"/>
          <w:b/>
          <w:bCs/>
          <w:sz w:val="32"/>
          <w:szCs w:val="40"/>
        </w:rPr>
      </w:pPr>
      <w:r w:rsidRPr="00735E39">
        <w:rPr>
          <w:rFonts w:ascii="Times New Roman" w:hAnsi="Times New Roman" w:cs="Times New Roman"/>
          <w:b/>
          <w:bCs/>
          <w:sz w:val="32"/>
          <w:szCs w:val="40"/>
        </w:rPr>
        <w:t>College of Arts, Media and Technology</w:t>
      </w:r>
    </w:p>
    <w:p w:rsidR="00B55EC2" w:rsidRPr="00735E39" w:rsidRDefault="00B55EC2" w:rsidP="00B55EC2">
      <w:pPr>
        <w:jc w:val="center"/>
        <w:rPr>
          <w:rFonts w:ascii="Times New Roman" w:hAnsi="Times New Roman" w:cs="Times New Roman"/>
          <w:b/>
          <w:bCs/>
          <w:sz w:val="32"/>
          <w:szCs w:val="40"/>
        </w:rPr>
      </w:pPr>
      <w:r w:rsidRPr="00735E39">
        <w:rPr>
          <w:rFonts w:ascii="Times New Roman" w:hAnsi="Times New Roman" w:cs="Times New Roman"/>
          <w:b/>
          <w:bCs/>
          <w:sz w:val="32"/>
          <w:szCs w:val="40"/>
        </w:rPr>
        <w:t>Chiang Mai University</w:t>
      </w:r>
    </w:p>
    <w:p w:rsidR="00B55EC2" w:rsidRPr="00735E39" w:rsidRDefault="00B55EC2" w:rsidP="00B55EC2">
      <w:pPr>
        <w:jc w:val="center"/>
        <w:rPr>
          <w:rFonts w:ascii="Times New Roman" w:hAnsi="Times New Roman" w:cs="Times New Roman"/>
          <w:b/>
          <w:bCs/>
          <w:sz w:val="32"/>
          <w:szCs w:val="40"/>
        </w:rPr>
      </w:pPr>
    </w:p>
    <w:p w:rsidR="00B55EC2" w:rsidRPr="00735E39" w:rsidRDefault="00B55EC2" w:rsidP="00B55EC2">
      <w:pPr>
        <w:jc w:val="center"/>
        <w:outlineLvl w:val="0"/>
        <w:rPr>
          <w:rFonts w:ascii="Times New Roman" w:hAnsi="Times New Roman" w:cs="Times New Roman"/>
          <w:b/>
          <w:bCs/>
          <w:sz w:val="32"/>
          <w:szCs w:val="40"/>
        </w:rPr>
      </w:pPr>
      <w:r w:rsidRPr="00735E39">
        <w:rPr>
          <w:rFonts w:ascii="Times New Roman" w:hAnsi="Times New Roman" w:cs="Times New Roman"/>
          <w:b/>
          <w:bCs/>
          <w:sz w:val="32"/>
          <w:szCs w:val="40"/>
        </w:rPr>
        <w:t>Project Advisor</w:t>
      </w:r>
    </w:p>
    <w:p w:rsidR="00B55EC2" w:rsidRPr="00735E39" w:rsidRDefault="00D27826" w:rsidP="00B55EC2">
      <w:pPr>
        <w:jc w:val="center"/>
        <w:outlineLvl w:val="0"/>
        <w:rPr>
          <w:rFonts w:ascii="Times New Roman" w:hAnsi="Times New Roman" w:cs="Times New Roman"/>
          <w:b/>
          <w:bCs/>
          <w:sz w:val="32"/>
          <w:szCs w:val="40"/>
        </w:rPr>
      </w:pPr>
      <w:r w:rsidRPr="00735E39">
        <w:rPr>
          <w:rFonts w:ascii="Times New Roman" w:hAnsi="Times New Roman" w:cs="Times New Roman"/>
          <w:b/>
          <w:bCs/>
          <w:sz w:val="32"/>
          <w:szCs w:val="40"/>
        </w:rPr>
        <w:t>Pattama Longkanee</w:t>
      </w:r>
      <w:r w:rsidR="00B55EC2" w:rsidRPr="00735E39">
        <w:rPr>
          <w:rFonts w:ascii="Times New Roman" w:hAnsi="Times New Roman" w:cs="Times New Roman"/>
          <w:b/>
          <w:bCs/>
          <w:sz w:val="32"/>
          <w:szCs w:val="40"/>
        </w:rPr>
        <w:br/>
      </w:r>
    </w:p>
    <w:p w:rsidR="00B55EC2" w:rsidRPr="00735E39" w:rsidRDefault="00B55EC2" w:rsidP="00B55EC2">
      <w:pPr>
        <w:jc w:val="center"/>
        <w:outlineLvl w:val="0"/>
        <w:rPr>
          <w:rFonts w:ascii="Times New Roman" w:hAnsi="Times New Roman" w:cs="Times New Roman"/>
          <w:b/>
          <w:bCs/>
          <w:sz w:val="32"/>
          <w:szCs w:val="40"/>
        </w:rPr>
      </w:pPr>
      <w:r w:rsidRPr="00735E39">
        <w:rPr>
          <w:rFonts w:ascii="Times New Roman" w:hAnsi="Times New Roman" w:cs="Times New Roman"/>
          <w:b/>
          <w:bCs/>
          <w:sz w:val="32"/>
          <w:szCs w:val="40"/>
        </w:rPr>
        <w:t>______________________</w:t>
      </w:r>
    </w:p>
    <w:p w:rsidR="00B55EC2" w:rsidRPr="00735E39" w:rsidRDefault="00B55EC2">
      <w:pPr>
        <w:rPr>
          <w:rFonts w:ascii="Times New Roman" w:hAnsi="Times New Roman" w:cs="Times New Roman"/>
        </w:rPr>
      </w:pPr>
    </w:p>
    <w:p w:rsidR="00B55EC2" w:rsidRPr="00735E39" w:rsidRDefault="00B55EC2">
      <w:pPr>
        <w:rPr>
          <w:rFonts w:ascii="Times New Roman" w:hAnsi="Times New Roman" w:cs="Times New Roman"/>
        </w:rPr>
      </w:pPr>
      <w:r w:rsidRPr="00735E39">
        <w:rPr>
          <w:rFonts w:ascii="Times New Roman" w:hAnsi="Times New Roman" w:cs="Times New Roman"/>
        </w:rP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735E39">
        <w:trPr>
          <w:trHeight w:val="417"/>
        </w:trPr>
        <w:tc>
          <w:tcPr>
            <w:tcW w:w="3060" w:type="dxa"/>
            <w:noWrap/>
          </w:tcPr>
          <w:p w:rsidR="007C0693" w:rsidRPr="00735E39" w:rsidRDefault="007C0693" w:rsidP="007C0693">
            <w:pPr>
              <w:tabs>
                <w:tab w:val="left" w:pos="1134"/>
              </w:tabs>
              <w:spacing w:before="2" w:after="2"/>
              <w:jc w:val="center"/>
              <w:rPr>
                <w:rFonts w:ascii="Times New Roman" w:hAnsi="Times New Roman" w:cs="Times New Roman"/>
                <w:b/>
                <w:bCs/>
              </w:rPr>
            </w:pPr>
            <w:r w:rsidRPr="00735E39">
              <w:rPr>
                <w:rFonts w:ascii="Times New Roman" w:hAnsi="Times New Roman" w:cs="Times New Roman"/>
                <w:b/>
                <w:bCs/>
              </w:rPr>
              <w:lastRenderedPageBreak/>
              <w:t>Document Name</w:t>
            </w:r>
          </w:p>
        </w:tc>
        <w:tc>
          <w:tcPr>
            <w:tcW w:w="1616" w:type="dxa"/>
            <w:noWrap/>
          </w:tcPr>
          <w:p w:rsidR="007C0693" w:rsidRPr="00735E39" w:rsidRDefault="007C0693" w:rsidP="007C0693">
            <w:pPr>
              <w:tabs>
                <w:tab w:val="left" w:pos="1134"/>
              </w:tabs>
              <w:spacing w:before="2" w:after="2"/>
              <w:jc w:val="center"/>
              <w:rPr>
                <w:rFonts w:ascii="Times New Roman" w:hAnsi="Times New Roman" w:cs="Times New Roman"/>
                <w:b/>
                <w:bCs/>
              </w:rPr>
            </w:pPr>
            <w:r w:rsidRPr="00735E39">
              <w:rPr>
                <w:rFonts w:ascii="Times New Roman" w:hAnsi="Times New Roman" w:cs="Times New Roman"/>
                <w:b/>
                <w:bCs/>
              </w:rPr>
              <w:t>Version</w:t>
            </w:r>
          </w:p>
        </w:tc>
        <w:tc>
          <w:tcPr>
            <w:tcW w:w="1134" w:type="dxa"/>
            <w:noWrap/>
          </w:tcPr>
          <w:p w:rsidR="007C0693" w:rsidRPr="00735E39" w:rsidRDefault="007C0693" w:rsidP="007C0693">
            <w:pPr>
              <w:tabs>
                <w:tab w:val="left" w:pos="1134"/>
              </w:tabs>
              <w:spacing w:before="2" w:after="2"/>
              <w:jc w:val="center"/>
              <w:rPr>
                <w:rFonts w:ascii="Times New Roman" w:hAnsi="Times New Roman" w:cs="Times New Roman"/>
                <w:b/>
                <w:bCs/>
              </w:rPr>
            </w:pPr>
            <w:r w:rsidRPr="00735E39">
              <w:rPr>
                <w:rFonts w:ascii="Times New Roman" w:hAnsi="Times New Roman" w:cs="Times New Roman"/>
                <w:b/>
                <w:bCs/>
              </w:rPr>
              <w:t>Status</w:t>
            </w:r>
          </w:p>
        </w:tc>
        <w:tc>
          <w:tcPr>
            <w:tcW w:w="792" w:type="dxa"/>
            <w:noWrap/>
          </w:tcPr>
          <w:p w:rsidR="007C0693" w:rsidRPr="00735E39" w:rsidRDefault="007C0693" w:rsidP="007C0693">
            <w:pPr>
              <w:tabs>
                <w:tab w:val="left" w:pos="1134"/>
              </w:tabs>
              <w:spacing w:before="2" w:after="2"/>
              <w:jc w:val="center"/>
              <w:rPr>
                <w:rFonts w:ascii="Times New Roman" w:hAnsi="Times New Roman" w:cs="Times New Roman"/>
                <w:b/>
                <w:bCs/>
              </w:rPr>
            </w:pPr>
            <w:r w:rsidRPr="00735E39">
              <w:rPr>
                <w:rFonts w:ascii="Times New Roman" w:hAnsi="Times New Roman" w:cs="Times New Roman"/>
                <w:b/>
                <w:bCs/>
              </w:rPr>
              <w:t>Date</w:t>
            </w:r>
          </w:p>
        </w:tc>
        <w:tc>
          <w:tcPr>
            <w:tcW w:w="1051" w:type="dxa"/>
            <w:noWrap/>
          </w:tcPr>
          <w:p w:rsidR="007C0693" w:rsidRPr="00735E39" w:rsidRDefault="007C0693" w:rsidP="007C0693">
            <w:pPr>
              <w:tabs>
                <w:tab w:val="left" w:pos="1134"/>
              </w:tabs>
              <w:spacing w:before="2" w:after="2"/>
              <w:jc w:val="center"/>
              <w:rPr>
                <w:rFonts w:ascii="Times New Roman" w:hAnsi="Times New Roman" w:cs="Times New Roman"/>
                <w:b/>
                <w:bCs/>
              </w:rPr>
            </w:pPr>
            <w:r w:rsidRPr="00735E39">
              <w:rPr>
                <w:rFonts w:ascii="Times New Roman" w:hAnsi="Times New Roman" w:cs="Times New Roman"/>
                <w:b/>
                <w:bCs/>
              </w:rPr>
              <w:t>Viewable</w:t>
            </w:r>
          </w:p>
        </w:tc>
        <w:tc>
          <w:tcPr>
            <w:tcW w:w="1134" w:type="dxa"/>
          </w:tcPr>
          <w:p w:rsidR="007C0693" w:rsidRPr="00735E39" w:rsidRDefault="007C0693" w:rsidP="007C0693">
            <w:pPr>
              <w:tabs>
                <w:tab w:val="left" w:pos="1134"/>
              </w:tabs>
              <w:spacing w:before="2" w:after="2"/>
              <w:jc w:val="center"/>
              <w:rPr>
                <w:rFonts w:ascii="Times New Roman" w:hAnsi="Times New Roman" w:cs="Times New Roman"/>
                <w:b/>
                <w:bCs/>
              </w:rPr>
            </w:pPr>
            <w:r w:rsidRPr="00735E39">
              <w:rPr>
                <w:rFonts w:ascii="Times New Roman" w:hAnsi="Times New Roman" w:cs="Times New Roman"/>
                <w:b/>
                <w:bCs/>
              </w:rPr>
              <w:t>Reviewer</w:t>
            </w:r>
          </w:p>
        </w:tc>
        <w:tc>
          <w:tcPr>
            <w:tcW w:w="1221" w:type="dxa"/>
          </w:tcPr>
          <w:p w:rsidR="007C0693" w:rsidRPr="00735E39" w:rsidRDefault="007C0693" w:rsidP="007C0693">
            <w:pPr>
              <w:tabs>
                <w:tab w:val="left" w:pos="1134"/>
              </w:tabs>
              <w:spacing w:before="2" w:after="2"/>
              <w:jc w:val="center"/>
              <w:rPr>
                <w:rFonts w:ascii="Times New Roman" w:hAnsi="Times New Roman" w:cs="Times New Roman"/>
                <w:b/>
                <w:bCs/>
              </w:rPr>
            </w:pPr>
            <w:r w:rsidRPr="00735E39">
              <w:rPr>
                <w:rFonts w:ascii="Times New Roman" w:hAnsi="Times New Roman" w:cs="Times New Roman"/>
                <w:b/>
                <w:bCs/>
              </w:rPr>
              <w:t>Responsible</w:t>
            </w:r>
          </w:p>
        </w:tc>
      </w:tr>
      <w:tr w:rsidR="007C0693" w:rsidRPr="00735E39">
        <w:trPr>
          <w:trHeight w:val="1650"/>
        </w:trPr>
        <w:tc>
          <w:tcPr>
            <w:tcW w:w="3060" w:type="dxa"/>
            <w:noWrap/>
          </w:tcPr>
          <w:p w:rsidR="007C0693" w:rsidRPr="00735E39" w:rsidRDefault="007C0693" w:rsidP="007C0693">
            <w:pPr>
              <w:spacing w:line="313" w:lineRule="atLeast"/>
              <w:rPr>
                <w:rFonts w:ascii="Times New Roman" w:hAnsi="Times New Roman" w:cs="Times New Roman"/>
                <w:szCs w:val="22"/>
              </w:rPr>
            </w:pPr>
            <w:r w:rsidRPr="00735E39">
              <w:rPr>
                <w:rFonts w:ascii="Times New Roman" w:hAnsi="Times New Roman" w:cs="Times New Roman"/>
                <w:b/>
                <w:bCs/>
              </w:rPr>
              <w:t>RoseBeam_Software Requirement Specification_22May2014</w:t>
            </w:r>
          </w:p>
        </w:tc>
        <w:tc>
          <w:tcPr>
            <w:tcW w:w="1616" w:type="dxa"/>
            <w:noWrap/>
          </w:tcPr>
          <w:p w:rsidR="007C0693" w:rsidRPr="00735E39" w:rsidRDefault="007C0693" w:rsidP="00340585">
            <w:pPr>
              <w:spacing w:before="2" w:after="2"/>
              <w:rPr>
                <w:rFonts w:ascii="Times New Roman" w:hAnsi="Times New Roman" w:cs="Times New Roman"/>
                <w:szCs w:val="22"/>
              </w:rPr>
            </w:pPr>
            <w:r w:rsidRPr="00735E39">
              <w:rPr>
                <w:rFonts w:ascii="Times New Roman" w:hAnsi="Times New Roman" w:cs="Times New Roman"/>
                <w:bCs/>
              </w:rPr>
              <w:br/>
              <w:t>CM Red Taxi Service Assistant</w:t>
            </w:r>
            <w:r w:rsidRPr="00735E39">
              <w:rPr>
                <w:rFonts w:ascii="Times New Roman" w:hAnsi="Times New Roman" w:cs="Times New Roman"/>
                <w:szCs w:val="22"/>
              </w:rPr>
              <w:t>_SRS_</w:t>
            </w:r>
            <w:r w:rsidR="00340585" w:rsidRPr="00735E39">
              <w:rPr>
                <w:rFonts w:ascii="Times New Roman" w:hAnsi="Times New Roman" w:cs="Times New Roman"/>
                <w:szCs w:val="22"/>
              </w:rPr>
              <w:t>0</w:t>
            </w:r>
            <w:r w:rsidRPr="00735E39">
              <w:rPr>
                <w:rFonts w:ascii="Times New Roman" w:hAnsi="Times New Roman" w:cs="Times New Roman"/>
                <w:szCs w:val="22"/>
              </w:rPr>
              <w:t>.1</w:t>
            </w:r>
          </w:p>
        </w:tc>
        <w:tc>
          <w:tcPr>
            <w:tcW w:w="1134"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br/>
              <w:t>Reviewed</w:t>
            </w:r>
          </w:p>
        </w:tc>
        <w:tc>
          <w:tcPr>
            <w:tcW w:w="792"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22-05-2014</w:t>
            </w:r>
          </w:p>
        </w:tc>
        <w:tc>
          <w:tcPr>
            <w:tcW w:w="1051"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 xml:space="preserve">PM, SA, DEV, QA, Tester, Advisor </w:t>
            </w:r>
          </w:p>
        </w:tc>
        <w:tc>
          <w:tcPr>
            <w:tcW w:w="1134"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szCs w:val="22"/>
              </w:rPr>
              <w:t>Pimchittra</w:t>
            </w:r>
          </w:p>
        </w:tc>
        <w:tc>
          <w:tcPr>
            <w:tcW w:w="1221"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szCs w:val="22"/>
              </w:rPr>
              <w:t>Pimchittra</w:t>
            </w:r>
          </w:p>
        </w:tc>
      </w:tr>
      <w:tr w:rsidR="007C0693" w:rsidRPr="00735E39">
        <w:trPr>
          <w:trHeight w:val="1545"/>
        </w:trPr>
        <w:tc>
          <w:tcPr>
            <w:tcW w:w="3060" w:type="dxa"/>
            <w:noWrap/>
          </w:tcPr>
          <w:p w:rsidR="007C0693" w:rsidRPr="00735E39" w:rsidRDefault="007C0693" w:rsidP="007C0693">
            <w:pPr>
              <w:spacing w:line="313" w:lineRule="atLeast"/>
              <w:rPr>
                <w:rFonts w:ascii="Times New Roman" w:hAnsi="Times New Roman" w:cs="Times New Roman"/>
                <w:szCs w:val="22"/>
              </w:rPr>
            </w:pPr>
            <w:r w:rsidRPr="00735E39">
              <w:rPr>
                <w:rFonts w:ascii="Times New Roman" w:hAnsi="Times New Roman" w:cs="Times New Roman"/>
                <w:b/>
                <w:bCs/>
              </w:rPr>
              <w:t>RoseBeam_Software Requirement Specification_16_JUNE_2014</w:t>
            </w:r>
          </w:p>
        </w:tc>
        <w:tc>
          <w:tcPr>
            <w:tcW w:w="1616" w:type="dxa"/>
            <w:noWrap/>
          </w:tcPr>
          <w:p w:rsidR="007C0693" w:rsidRPr="00735E39" w:rsidRDefault="007C0693" w:rsidP="007C0693">
            <w:pPr>
              <w:spacing w:before="2" w:after="2"/>
              <w:rPr>
                <w:rFonts w:ascii="Times New Roman" w:hAnsi="Times New Roman" w:cs="Times New Roman"/>
              </w:rPr>
            </w:pPr>
            <w:r w:rsidRPr="00735E39">
              <w:rPr>
                <w:rFonts w:ascii="Times New Roman" w:hAnsi="Times New Roman" w:cs="Times New Roman"/>
                <w:bCs/>
              </w:rPr>
              <w:t>CM Red Taxi Service Assistant</w:t>
            </w:r>
            <w:r w:rsidRPr="00735E39">
              <w:rPr>
                <w:rFonts w:ascii="Times New Roman" w:hAnsi="Times New Roman" w:cs="Times New Roman"/>
                <w:szCs w:val="22"/>
              </w:rPr>
              <w:t>_ SRS</w:t>
            </w:r>
            <w:r w:rsidR="00340585" w:rsidRPr="00735E39">
              <w:rPr>
                <w:rFonts w:ascii="Times New Roman" w:hAnsi="Times New Roman" w:cs="Times New Roman"/>
                <w:szCs w:val="22"/>
              </w:rPr>
              <w:t xml:space="preserve">  _0</w:t>
            </w:r>
            <w:r w:rsidRPr="00735E39">
              <w:rPr>
                <w:rFonts w:ascii="Times New Roman" w:hAnsi="Times New Roman" w:cs="Times New Roman"/>
                <w:szCs w:val="22"/>
              </w:rPr>
              <w:t>.2</w:t>
            </w:r>
          </w:p>
        </w:tc>
        <w:tc>
          <w:tcPr>
            <w:tcW w:w="1134"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Reviewed</w:t>
            </w:r>
          </w:p>
        </w:tc>
        <w:tc>
          <w:tcPr>
            <w:tcW w:w="792"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16-06-2014</w:t>
            </w:r>
          </w:p>
        </w:tc>
        <w:tc>
          <w:tcPr>
            <w:tcW w:w="1051"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 xml:space="preserve">PM, SA, DEV, QA, Tester, Advisor </w:t>
            </w:r>
          </w:p>
        </w:tc>
        <w:tc>
          <w:tcPr>
            <w:tcW w:w="1134"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szCs w:val="22"/>
              </w:rPr>
              <w:t>Pimchittra</w:t>
            </w:r>
          </w:p>
        </w:tc>
        <w:tc>
          <w:tcPr>
            <w:tcW w:w="1221"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szCs w:val="22"/>
              </w:rPr>
              <w:t>Pimchittra</w:t>
            </w:r>
          </w:p>
          <w:p w:rsidR="007C0693" w:rsidRPr="00735E39" w:rsidRDefault="007C0693" w:rsidP="007C0693">
            <w:pPr>
              <w:spacing w:before="2" w:after="2"/>
              <w:jc w:val="thaiDistribute"/>
              <w:rPr>
                <w:rFonts w:ascii="Times New Roman" w:hAnsi="Times New Roman" w:cs="Times New Roman"/>
              </w:rPr>
            </w:pPr>
          </w:p>
          <w:p w:rsidR="007C0693" w:rsidRPr="00735E39" w:rsidRDefault="007C0693" w:rsidP="007C0693">
            <w:pPr>
              <w:spacing w:before="2" w:after="2"/>
              <w:jc w:val="thaiDistribute"/>
              <w:rPr>
                <w:rFonts w:ascii="Times New Roman" w:hAnsi="Times New Roman" w:cs="Times New Roman"/>
              </w:rPr>
            </w:pPr>
          </w:p>
        </w:tc>
      </w:tr>
      <w:tr w:rsidR="007C0693" w:rsidRPr="00735E39">
        <w:trPr>
          <w:trHeight w:val="1965"/>
        </w:trPr>
        <w:tc>
          <w:tcPr>
            <w:tcW w:w="3060" w:type="dxa"/>
            <w:noWrap/>
          </w:tcPr>
          <w:p w:rsidR="007C0693" w:rsidRPr="00735E39" w:rsidRDefault="007C0693" w:rsidP="007C0693">
            <w:pPr>
              <w:spacing w:before="2" w:after="2"/>
              <w:rPr>
                <w:rFonts w:ascii="Times New Roman" w:hAnsi="Times New Roman" w:cs="Times New Roman"/>
                <w:b/>
                <w:bCs/>
                <w:szCs w:val="22"/>
              </w:rPr>
            </w:pPr>
            <w:r w:rsidRPr="00735E39">
              <w:rPr>
                <w:rFonts w:ascii="Times New Roman" w:hAnsi="Times New Roman" w:cs="Times New Roman"/>
                <w:b/>
                <w:bCs/>
              </w:rPr>
              <w:t>RoseBeam_Software Requirement Specification_27 JUNE 2014_</w:t>
            </w:r>
          </w:p>
        </w:tc>
        <w:tc>
          <w:tcPr>
            <w:tcW w:w="1616" w:type="dxa"/>
            <w:noWrap/>
          </w:tcPr>
          <w:p w:rsidR="007C0693" w:rsidRPr="00735E39" w:rsidRDefault="007C0693" w:rsidP="007C0693">
            <w:pPr>
              <w:spacing w:before="2" w:after="2"/>
              <w:rPr>
                <w:rFonts w:ascii="Times New Roman" w:hAnsi="Times New Roman" w:cs="Times New Roman"/>
                <w:szCs w:val="22"/>
              </w:rPr>
            </w:pPr>
            <w:r w:rsidRPr="00735E39">
              <w:rPr>
                <w:rFonts w:ascii="Times New Roman" w:hAnsi="Times New Roman" w:cs="Times New Roman"/>
                <w:bCs/>
              </w:rPr>
              <w:t>CM Red Taxi Service Assistant</w:t>
            </w:r>
            <w:r w:rsidRPr="00735E39">
              <w:rPr>
                <w:rFonts w:ascii="Times New Roman" w:hAnsi="Times New Roman" w:cs="Times New Roman"/>
                <w:szCs w:val="22"/>
              </w:rPr>
              <w:t>_ SRS</w:t>
            </w:r>
            <w:r w:rsidR="00340585" w:rsidRPr="00735E39">
              <w:rPr>
                <w:rFonts w:ascii="Times New Roman" w:hAnsi="Times New Roman" w:cs="Times New Roman"/>
                <w:szCs w:val="22"/>
              </w:rPr>
              <w:t xml:space="preserve">  _0</w:t>
            </w:r>
            <w:r w:rsidRPr="00735E39">
              <w:rPr>
                <w:rFonts w:ascii="Times New Roman" w:hAnsi="Times New Roman" w:cs="Times New Roman"/>
                <w:szCs w:val="22"/>
              </w:rPr>
              <w:t>.3</w:t>
            </w:r>
          </w:p>
        </w:tc>
        <w:tc>
          <w:tcPr>
            <w:tcW w:w="1134"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Reviewed</w:t>
            </w:r>
          </w:p>
        </w:tc>
        <w:tc>
          <w:tcPr>
            <w:tcW w:w="792"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27-06-2014</w:t>
            </w:r>
          </w:p>
        </w:tc>
        <w:tc>
          <w:tcPr>
            <w:tcW w:w="1051"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PM, SA, DEV, QA, Tester, Advisor</w:t>
            </w:r>
          </w:p>
        </w:tc>
        <w:tc>
          <w:tcPr>
            <w:tcW w:w="1134"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c>
          <w:tcPr>
            <w:tcW w:w="1221"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r>
      <w:tr w:rsidR="007C0693" w:rsidRPr="00735E39">
        <w:trPr>
          <w:trHeight w:val="1971"/>
        </w:trPr>
        <w:tc>
          <w:tcPr>
            <w:tcW w:w="3060" w:type="dxa"/>
            <w:noWrap/>
          </w:tcPr>
          <w:p w:rsidR="007C0693" w:rsidRPr="00735E39" w:rsidRDefault="007C0693" w:rsidP="007C0693">
            <w:pPr>
              <w:spacing w:before="2" w:after="2"/>
              <w:rPr>
                <w:rFonts w:ascii="Times New Roman" w:hAnsi="Times New Roman" w:cs="Times New Roman"/>
                <w:b/>
                <w:bCs/>
                <w:szCs w:val="22"/>
              </w:rPr>
            </w:pPr>
            <w:r w:rsidRPr="00735E39">
              <w:rPr>
                <w:rFonts w:ascii="Times New Roman" w:hAnsi="Times New Roman" w:cs="Times New Roman"/>
                <w:b/>
                <w:bCs/>
              </w:rPr>
              <w:t>RoseBeam_Software Requirement Specification_05 JULY 2014</w:t>
            </w:r>
          </w:p>
        </w:tc>
        <w:tc>
          <w:tcPr>
            <w:tcW w:w="1616" w:type="dxa"/>
            <w:noWrap/>
          </w:tcPr>
          <w:p w:rsidR="007C0693" w:rsidRPr="00735E39" w:rsidRDefault="007C0693" w:rsidP="007C0693">
            <w:pPr>
              <w:spacing w:before="2" w:after="2"/>
              <w:rPr>
                <w:rFonts w:ascii="Times New Roman" w:hAnsi="Times New Roman" w:cs="Times New Roman"/>
                <w:szCs w:val="22"/>
              </w:rPr>
            </w:pPr>
            <w:r w:rsidRPr="00735E39">
              <w:rPr>
                <w:rFonts w:ascii="Times New Roman" w:hAnsi="Times New Roman" w:cs="Times New Roman"/>
                <w:bCs/>
              </w:rPr>
              <w:t>CM Red Taxi Service Assistant</w:t>
            </w:r>
            <w:r w:rsidRPr="00735E39">
              <w:rPr>
                <w:rFonts w:ascii="Times New Roman" w:hAnsi="Times New Roman" w:cs="Times New Roman"/>
                <w:szCs w:val="22"/>
              </w:rPr>
              <w:t>_ SRS</w:t>
            </w:r>
            <w:r w:rsidR="00340585" w:rsidRPr="00735E39">
              <w:rPr>
                <w:rFonts w:ascii="Times New Roman" w:hAnsi="Times New Roman" w:cs="Times New Roman"/>
                <w:szCs w:val="22"/>
              </w:rPr>
              <w:t xml:space="preserve"> _0</w:t>
            </w:r>
            <w:r w:rsidRPr="00735E39">
              <w:rPr>
                <w:rFonts w:ascii="Times New Roman" w:hAnsi="Times New Roman" w:cs="Times New Roman"/>
                <w:szCs w:val="22"/>
              </w:rPr>
              <w:t>.4</w:t>
            </w:r>
          </w:p>
        </w:tc>
        <w:tc>
          <w:tcPr>
            <w:tcW w:w="1134"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Reviewed</w:t>
            </w:r>
          </w:p>
        </w:tc>
        <w:tc>
          <w:tcPr>
            <w:tcW w:w="792"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05-07-2014</w:t>
            </w:r>
          </w:p>
        </w:tc>
        <w:tc>
          <w:tcPr>
            <w:tcW w:w="1051"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PM, SA, DEV, QA, Tester, Advisor</w:t>
            </w:r>
          </w:p>
        </w:tc>
        <w:tc>
          <w:tcPr>
            <w:tcW w:w="1134"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c>
          <w:tcPr>
            <w:tcW w:w="1221"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r>
      <w:tr w:rsidR="007C0693" w:rsidRPr="00735E39" w:rsidTr="003A46C0">
        <w:trPr>
          <w:trHeight w:val="1504"/>
        </w:trPr>
        <w:tc>
          <w:tcPr>
            <w:tcW w:w="3060" w:type="dxa"/>
            <w:noWrap/>
          </w:tcPr>
          <w:p w:rsidR="007C0693" w:rsidRPr="00735E39" w:rsidRDefault="007C0693" w:rsidP="007C0693">
            <w:pPr>
              <w:spacing w:before="2" w:after="2"/>
              <w:rPr>
                <w:rFonts w:ascii="Times New Roman" w:hAnsi="Times New Roman" w:cs="Times New Roman"/>
                <w:b/>
                <w:bCs/>
              </w:rPr>
            </w:pPr>
            <w:r w:rsidRPr="00735E39">
              <w:rPr>
                <w:rFonts w:ascii="Times New Roman" w:hAnsi="Times New Roman" w:cs="Times New Roman"/>
                <w:b/>
                <w:bCs/>
              </w:rPr>
              <w:t>RoseBeam_Software Requirement Specification_09 JULY 2014</w:t>
            </w:r>
          </w:p>
        </w:tc>
        <w:tc>
          <w:tcPr>
            <w:tcW w:w="1616" w:type="dxa"/>
            <w:noWrap/>
          </w:tcPr>
          <w:p w:rsidR="007C0693" w:rsidRPr="00735E39" w:rsidRDefault="007C0693" w:rsidP="007C0693">
            <w:pPr>
              <w:spacing w:before="2" w:after="2"/>
              <w:rPr>
                <w:rFonts w:ascii="Times New Roman" w:hAnsi="Times New Roman" w:cs="Times New Roman"/>
                <w:bCs/>
              </w:rPr>
            </w:pPr>
            <w:r w:rsidRPr="00735E39">
              <w:rPr>
                <w:rFonts w:ascii="Times New Roman" w:hAnsi="Times New Roman" w:cs="Times New Roman"/>
                <w:bCs/>
              </w:rPr>
              <w:t>CM Red Taxi Service Assistant</w:t>
            </w:r>
            <w:r w:rsidRPr="00735E39">
              <w:rPr>
                <w:rFonts w:ascii="Times New Roman" w:hAnsi="Times New Roman" w:cs="Times New Roman"/>
                <w:szCs w:val="22"/>
              </w:rPr>
              <w:t>_ SRS</w:t>
            </w:r>
            <w:r w:rsidR="00340585" w:rsidRPr="00735E39">
              <w:rPr>
                <w:rFonts w:ascii="Times New Roman" w:hAnsi="Times New Roman" w:cs="Times New Roman"/>
                <w:szCs w:val="22"/>
              </w:rPr>
              <w:t xml:space="preserve"> _0</w:t>
            </w:r>
            <w:r w:rsidRPr="00735E39">
              <w:rPr>
                <w:rFonts w:ascii="Times New Roman" w:hAnsi="Times New Roman" w:cs="Times New Roman"/>
                <w:szCs w:val="22"/>
              </w:rPr>
              <w:t>.5</w:t>
            </w:r>
          </w:p>
        </w:tc>
        <w:tc>
          <w:tcPr>
            <w:tcW w:w="1134"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Reviewed</w:t>
            </w:r>
          </w:p>
        </w:tc>
        <w:tc>
          <w:tcPr>
            <w:tcW w:w="792"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09-07-2014</w:t>
            </w:r>
          </w:p>
        </w:tc>
        <w:tc>
          <w:tcPr>
            <w:tcW w:w="1051"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PM, SA, DEV, QA, Tester, Advisor</w:t>
            </w:r>
          </w:p>
        </w:tc>
        <w:tc>
          <w:tcPr>
            <w:tcW w:w="1134"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c>
          <w:tcPr>
            <w:tcW w:w="1221"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r>
      <w:tr w:rsidR="007C0693" w:rsidRPr="00735E39" w:rsidTr="003A46C0">
        <w:trPr>
          <w:trHeight w:val="1377"/>
        </w:trPr>
        <w:tc>
          <w:tcPr>
            <w:tcW w:w="3060" w:type="dxa"/>
            <w:noWrap/>
          </w:tcPr>
          <w:p w:rsidR="007C0693" w:rsidRPr="00735E39" w:rsidRDefault="007C0693" w:rsidP="007C0693">
            <w:pPr>
              <w:spacing w:before="2" w:after="2"/>
              <w:rPr>
                <w:rFonts w:ascii="Times New Roman" w:hAnsi="Times New Roman" w:cs="Times New Roman"/>
                <w:b/>
                <w:bCs/>
              </w:rPr>
            </w:pPr>
            <w:r w:rsidRPr="00735E39">
              <w:rPr>
                <w:rFonts w:ascii="Times New Roman" w:hAnsi="Times New Roman" w:cs="Times New Roman"/>
                <w:b/>
                <w:bCs/>
              </w:rPr>
              <w:t>RoseBeam_Software Requirement Specification_24 JULY 2014</w:t>
            </w:r>
          </w:p>
        </w:tc>
        <w:tc>
          <w:tcPr>
            <w:tcW w:w="1616" w:type="dxa"/>
            <w:noWrap/>
          </w:tcPr>
          <w:p w:rsidR="007C0693" w:rsidRPr="00735E39" w:rsidRDefault="007C0693" w:rsidP="003A46C0">
            <w:pPr>
              <w:spacing w:before="2" w:after="2"/>
              <w:rPr>
                <w:rFonts w:ascii="Times New Roman" w:hAnsi="Times New Roman" w:cs="Times New Roman"/>
                <w:bCs/>
              </w:rPr>
            </w:pPr>
            <w:r w:rsidRPr="00735E39">
              <w:rPr>
                <w:rFonts w:ascii="Times New Roman" w:hAnsi="Times New Roman" w:cs="Times New Roman"/>
                <w:bCs/>
              </w:rPr>
              <w:t>CM Red Taxi Service Assistant</w:t>
            </w:r>
            <w:r w:rsidRPr="00735E39">
              <w:rPr>
                <w:rFonts w:ascii="Times New Roman" w:hAnsi="Times New Roman" w:cs="Times New Roman"/>
                <w:szCs w:val="22"/>
              </w:rPr>
              <w:t>_ SRS _</w:t>
            </w:r>
            <w:r w:rsidR="00340585" w:rsidRPr="00735E39">
              <w:rPr>
                <w:rFonts w:ascii="Times New Roman" w:hAnsi="Times New Roman" w:cs="Times New Roman"/>
                <w:szCs w:val="22"/>
              </w:rPr>
              <w:t>0</w:t>
            </w:r>
            <w:r w:rsidR="003A46C0" w:rsidRPr="00735E39">
              <w:rPr>
                <w:rFonts w:ascii="Times New Roman" w:hAnsi="Times New Roman" w:cs="Times New Roman"/>
                <w:szCs w:val="22"/>
              </w:rPr>
              <w:t>.6</w:t>
            </w:r>
          </w:p>
        </w:tc>
        <w:tc>
          <w:tcPr>
            <w:tcW w:w="1134"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Reviewed</w:t>
            </w:r>
          </w:p>
        </w:tc>
        <w:tc>
          <w:tcPr>
            <w:tcW w:w="792"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24-07-2014</w:t>
            </w:r>
          </w:p>
        </w:tc>
        <w:tc>
          <w:tcPr>
            <w:tcW w:w="1051" w:type="dxa"/>
            <w:noWrap/>
          </w:tcPr>
          <w:p w:rsidR="007C0693" w:rsidRPr="00735E39" w:rsidRDefault="007C0693" w:rsidP="007C0693">
            <w:pPr>
              <w:spacing w:before="2" w:after="2"/>
              <w:jc w:val="thaiDistribute"/>
              <w:rPr>
                <w:rFonts w:ascii="Times New Roman" w:hAnsi="Times New Roman" w:cs="Times New Roman"/>
              </w:rPr>
            </w:pPr>
            <w:r w:rsidRPr="00735E39">
              <w:rPr>
                <w:rFonts w:ascii="Times New Roman" w:hAnsi="Times New Roman" w:cs="Times New Roman"/>
              </w:rPr>
              <w:t>PM, SA, DEV, QA, Tester, Advisor</w:t>
            </w:r>
          </w:p>
        </w:tc>
        <w:tc>
          <w:tcPr>
            <w:tcW w:w="1134"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c>
          <w:tcPr>
            <w:tcW w:w="1221" w:type="dxa"/>
          </w:tcPr>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7C0693" w:rsidRPr="00735E39" w:rsidRDefault="007C0693" w:rsidP="007C0693">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r>
      <w:tr w:rsidR="003A46C0" w:rsidRPr="00735E39" w:rsidTr="003A46C0">
        <w:trPr>
          <w:trHeight w:val="1588"/>
        </w:trPr>
        <w:tc>
          <w:tcPr>
            <w:tcW w:w="3060" w:type="dxa"/>
            <w:noWrap/>
          </w:tcPr>
          <w:p w:rsidR="003A46C0" w:rsidRPr="00735E39" w:rsidRDefault="003A46C0" w:rsidP="003A46C0">
            <w:pPr>
              <w:spacing w:before="2" w:after="2"/>
              <w:rPr>
                <w:rFonts w:ascii="Times New Roman" w:hAnsi="Times New Roman" w:cs="Times New Roman"/>
                <w:b/>
                <w:bCs/>
              </w:rPr>
            </w:pPr>
            <w:r w:rsidRPr="00735E39">
              <w:rPr>
                <w:rFonts w:ascii="Times New Roman" w:hAnsi="Times New Roman" w:cs="Times New Roman"/>
                <w:b/>
                <w:bCs/>
              </w:rPr>
              <w:t>RoseBeam_Software Requirement Specification_31 JULY 2014</w:t>
            </w:r>
          </w:p>
        </w:tc>
        <w:tc>
          <w:tcPr>
            <w:tcW w:w="1616" w:type="dxa"/>
            <w:noWrap/>
          </w:tcPr>
          <w:p w:rsidR="003A46C0" w:rsidRPr="00735E39" w:rsidRDefault="003A46C0" w:rsidP="003A46C0">
            <w:pPr>
              <w:spacing w:before="2" w:after="2"/>
              <w:rPr>
                <w:rFonts w:ascii="Times New Roman" w:hAnsi="Times New Roman" w:cs="Times New Roman"/>
                <w:bCs/>
              </w:rPr>
            </w:pPr>
            <w:r w:rsidRPr="00735E39">
              <w:rPr>
                <w:rFonts w:ascii="Times New Roman" w:hAnsi="Times New Roman" w:cs="Times New Roman"/>
                <w:bCs/>
              </w:rPr>
              <w:t>CM Red Taxi Service Assistant</w:t>
            </w:r>
            <w:r w:rsidRPr="00735E39">
              <w:rPr>
                <w:rFonts w:ascii="Times New Roman" w:hAnsi="Times New Roman" w:cs="Times New Roman"/>
                <w:szCs w:val="22"/>
              </w:rPr>
              <w:t>_ SRS _1.0</w:t>
            </w:r>
          </w:p>
        </w:tc>
        <w:tc>
          <w:tcPr>
            <w:tcW w:w="1134" w:type="dxa"/>
            <w:noWrap/>
          </w:tcPr>
          <w:p w:rsidR="003A46C0" w:rsidRPr="00735E39" w:rsidRDefault="003A46C0" w:rsidP="003A46C0">
            <w:pPr>
              <w:spacing w:before="2" w:after="2"/>
              <w:jc w:val="thaiDistribute"/>
              <w:rPr>
                <w:rFonts w:ascii="Times New Roman" w:hAnsi="Times New Roman" w:cs="Times New Roman"/>
              </w:rPr>
            </w:pPr>
            <w:r w:rsidRPr="00735E39">
              <w:rPr>
                <w:rFonts w:ascii="Times New Roman" w:hAnsi="Times New Roman" w:cs="Times New Roman"/>
              </w:rPr>
              <w:t>Reviewed</w:t>
            </w:r>
          </w:p>
        </w:tc>
        <w:tc>
          <w:tcPr>
            <w:tcW w:w="792" w:type="dxa"/>
            <w:noWrap/>
          </w:tcPr>
          <w:p w:rsidR="003A46C0" w:rsidRPr="00735E39" w:rsidRDefault="003A46C0" w:rsidP="003A46C0">
            <w:pPr>
              <w:spacing w:before="2" w:after="2"/>
              <w:jc w:val="thaiDistribute"/>
              <w:rPr>
                <w:rFonts w:ascii="Times New Roman" w:hAnsi="Times New Roman" w:cs="Times New Roman"/>
              </w:rPr>
            </w:pPr>
            <w:r w:rsidRPr="00735E39">
              <w:rPr>
                <w:rFonts w:ascii="Times New Roman" w:hAnsi="Times New Roman" w:cs="Times New Roman"/>
              </w:rPr>
              <w:t>31-07-2014</w:t>
            </w:r>
          </w:p>
        </w:tc>
        <w:tc>
          <w:tcPr>
            <w:tcW w:w="1051" w:type="dxa"/>
            <w:noWrap/>
          </w:tcPr>
          <w:p w:rsidR="003A46C0" w:rsidRPr="00735E39" w:rsidRDefault="003A46C0" w:rsidP="003A46C0">
            <w:pPr>
              <w:spacing w:before="2" w:after="2"/>
              <w:jc w:val="thaiDistribute"/>
              <w:rPr>
                <w:rFonts w:ascii="Times New Roman" w:hAnsi="Times New Roman" w:cs="Times New Roman"/>
              </w:rPr>
            </w:pPr>
            <w:r w:rsidRPr="00735E39">
              <w:rPr>
                <w:rFonts w:ascii="Times New Roman" w:hAnsi="Times New Roman" w:cs="Times New Roman"/>
              </w:rPr>
              <w:t>PM, SA, DEV, QA, Tester, Advisor</w:t>
            </w:r>
          </w:p>
        </w:tc>
        <w:tc>
          <w:tcPr>
            <w:tcW w:w="1134" w:type="dxa"/>
          </w:tcPr>
          <w:p w:rsidR="003A46C0" w:rsidRPr="00735E39" w:rsidRDefault="003A46C0" w:rsidP="003A46C0">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3A46C0" w:rsidRPr="00735E39" w:rsidRDefault="003A46C0" w:rsidP="003A46C0">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c>
          <w:tcPr>
            <w:tcW w:w="1221" w:type="dxa"/>
          </w:tcPr>
          <w:p w:rsidR="003A46C0" w:rsidRPr="00735E39" w:rsidRDefault="003A46C0" w:rsidP="003A46C0">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3A46C0" w:rsidRPr="00735E39" w:rsidRDefault="003A46C0" w:rsidP="003A46C0">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r>
      <w:tr w:rsidR="00B55EC2" w:rsidRPr="00735E39" w:rsidTr="003A46C0">
        <w:trPr>
          <w:trHeight w:val="1588"/>
        </w:trPr>
        <w:tc>
          <w:tcPr>
            <w:tcW w:w="3060" w:type="dxa"/>
            <w:noWrap/>
          </w:tcPr>
          <w:p w:rsidR="00B55EC2" w:rsidRPr="00735E39" w:rsidRDefault="00B55EC2" w:rsidP="00B55EC2">
            <w:pPr>
              <w:spacing w:before="2" w:after="2"/>
              <w:rPr>
                <w:rFonts w:ascii="Times New Roman" w:hAnsi="Times New Roman" w:cs="Times New Roman"/>
                <w:b/>
                <w:bCs/>
              </w:rPr>
            </w:pPr>
            <w:r w:rsidRPr="00735E39">
              <w:rPr>
                <w:rFonts w:ascii="Times New Roman" w:hAnsi="Times New Roman" w:cs="Times New Roman"/>
                <w:b/>
                <w:bCs/>
              </w:rPr>
              <w:lastRenderedPageBreak/>
              <w:t>RoseBeam_Software Requirement Specification_27 August 2014</w:t>
            </w:r>
          </w:p>
        </w:tc>
        <w:tc>
          <w:tcPr>
            <w:tcW w:w="1616" w:type="dxa"/>
            <w:noWrap/>
          </w:tcPr>
          <w:p w:rsidR="00B55EC2" w:rsidRPr="00735E39" w:rsidRDefault="00B55EC2" w:rsidP="00B55EC2">
            <w:pPr>
              <w:spacing w:before="2" w:after="2"/>
              <w:rPr>
                <w:rFonts w:ascii="Times New Roman" w:hAnsi="Times New Roman" w:cs="Times New Roman"/>
                <w:bCs/>
              </w:rPr>
            </w:pPr>
            <w:r w:rsidRPr="00735E39">
              <w:rPr>
                <w:rFonts w:ascii="Times New Roman" w:hAnsi="Times New Roman" w:cs="Times New Roman"/>
                <w:bCs/>
              </w:rPr>
              <w:t>CM Red Taxi Service Assistant</w:t>
            </w:r>
            <w:r w:rsidRPr="00735E39">
              <w:rPr>
                <w:rFonts w:ascii="Times New Roman" w:hAnsi="Times New Roman" w:cs="Times New Roman"/>
                <w:szCs w:val="22"/>
              </w:rPr>
              <w:t>_ SRS _1.1</w:t>
            </w:r>
          </w:p>
        </w:tc>
        <w:tc>
          <w:tcPr>
            <w:tcW w:w="1134" w:type="dxa"/>
            <w:noWrap/>
          </w:tcPr>
          <w:p w:rsidR="00B55EC2" w:rsidRPr="00735E39" w:rsidRDefault="00B55EC2" w:rsidP="00B55EC2">
            <w:pPr>
              <w:spacing w:before="2" w:after="2"/>
              <w:jc w:val="thaiDistribute"/>
              <w:rPr>
                <w:rFonts w:ascii="Times New Roman" w:hAnsi="Times New Roman" w:cs="Times New Roman"/>
              </w:rPr>
            </w:pPr>
            <w:r w:rsidRPr="00735E39">
              <w:rPr>
                <w:rFonts w:ascii="Times New Roman" w:hAnsi="Times New Roman" w:cs="Times New Roman"/>
              </w:rPr>
              <w:t>Reviewed</w:t>
            </w:r>
          </w:p>
        </w:tc>
        <w:tc>
          <w:tcPr>
            <w:tcW w:w="792" w:type="dxa"/>
            <w:noWrap/>
          </w:tcPr>
          <w:p w:rsidR="00B55EC2" w:rsidRPr="00735E39" w:rsidRDefault="00B55EC2" w:rsidP="00B55EC2">
            <w:pPr>
              <w:spacing w:before="2" w:after="2"/>
              <w:jc w:val="thaiDistribute"/>
              <w:rPr>
                <w:rFonts w:ascii="Times New Roman" w:hAnsi="Times New Roman" w:cs="Times New Roman"/>
              </w:rPr>
            </w:pPr>
            <w:r w:rsidRPr="00735E39">
              <w:rPr>
                <w:rFonts w:ascii="Times New Roman" w:hAnsi="Times New Roman" w:cs="Times New Roman"/>
              </w:rPr>
              <w:t>27-08-2014</w:t>
            </w:r>
          </w:p>
        </w:tc>
        <w:tc>
          <w:tcPr>
            <w:tcW w:w="1051" w:type="dxa"/>
            <w:noWrap/>
          </w:tcPr>
          <w:p w:rsidR="00B55EC2" w:rsidRPr="00735E39" w:rsidRDefault="00B55EC2" w:rsidP="00B55EC2">
            <w:pPr>
              <w:spacing w:before="2" w:after="2"/>
              <w:jc w:val="thaiDistribute"/>
              <w:rPr>
                <w:rFonts w:ascii="Times New Roman" w:hAnsi="Times New Roman" w:cs="Times New Roman"/>
              </w:rPr>
            </w:pPr>
            <w:r w:rsidRPr="00735E39">
              <w:rPr>
                <w:rFonts w:ascii="Times New Roman" w:hAnsi="Times New Roman" w:cs="Times New Roman"/>
              </w:rPr>
              <w:t>PM, SA, DEV, QA, Tester, Advisor</w:t>
            </w:r>
          </w:p>
        </w:tc>
        <w:tc>
          <w:tcPr>
            <w:tcW w:w="1134" w:type="dxa"/>
          </w:tcPr>
          <w:p w:rsidR="00B55EC2" w:rsidRPr="00735E39" w:rsidRDefault="00B55EC2" w:rsidP="00B55EC2">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B55EC2" w:rsidRPr="00735E39" w:rsidRDefault="00B55EC2" w:rsidP="00B55EC2">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c>
          <w:tcPr>
            <w:tcW w:w="1221" w:type="dxa"/>
          </w:tcPr>
          <w:p w:rsidR="00B55EC2" w:rsidRPr="00735E39" w:rsidRDefault="00B55EC2" w:rsidP="00B55EC2">
            <w:pPr>
              <w:spacing w:before="2" w:after="2"/>
              <w:jc w:val="thaiDistribute"/>
              <w:rPr>
                <w:rFonts w:ascii="Times New Roman" w:hAnsi="Times New Roman" w:cs="Times New Roman"/>
                <w:szCs w:val="22"/>
              </w:rPr>
            </w:pPr>
            <w:r w:rsidRPr="00735E39">
              <w:rPr>
                <w:rFonts w:ascii="Times New Roman" w:hAnsi="Times New Roman" w:cs="Times New Roman"/>
                <w:szCs w:val="22"/>
              </w:rPr>
              <w:t xml:space="preserve">Kanittee, </w:t>
            </w:r>
          </w:p>
          <w:p w:rsidR="00B55EC2" w:rsidRPr="00735E39" w:rsidRDefault="00B55EC2" w:rsidP="00B55EC2">
            <w:pPr>
              <w:spacing w:before="2" w:after="2"/>
              <w:jc w:val="thaiDistribute"/>
              <w:rPr>
                <w:rFonts w:ascii="Times New Roman" w:hAnsi="Times New Roman" w:cs="Times New Roman"/>
                <w:szCs w:val="22"/>
              </w:rPr>
            </w:pPr>
            <w:r w:rsidRPr="00735E39">
              <w:rPr>
                <w:rFonts w:ascii="Times New Roman" w:hAnsi="Times New Roman" w:cs="Times New Roman"/>
                <w:szCs w:val="22"/>
              </w:rPr>
              <w:t>Pimchittra</w:t>
            </w:r>
          </w:p>
        </w:tc>
      </w:tr>
    </w:tbl>
    <w:p w:rsidR="007550F6" w:rsidRPr="00735E39" w:rsidRDefault="007550F6" w:rsidP="007C0693">
      <w:pPr>
        <w:rPr>
          <w:rFonts w:ascii="Times New Roman" w:hAnsi="Times New Roman" w:cs="Times New Roman"/>
          <w:b/>
          <w:bCs/>
          <w:sz w:val="32"/>
          <w:szCs w:val="40"/>
        </w:rPr>
      </w:pPr>
    </w:p>
    <w:p w:rsidR="00B55EC2" w:rsidRPr="00735E39" w:rsidRDefault="00B55EC2" w:rsidP="007C0693">
      <w:pPr>
        <w:rPr>
          <w:rFonts w:ascii="Times New Roman" w:hAnsi="Times New Roman" w:cs="Times New Roman"/>
          <w:b/>
          <w:bCs/>
          <w:sz w:val="32"/>
          <w:szCs w:val="40"/>
        </w:rPr>
      </w:pPr>
      <w:r w:rsidRPr="00735E39">
        <w:rPr>
          <w:rFonts w:ascii="Times New Roman" w:hAnsi="Times New Roman" w:cs="Times New Roman"/>
          <w:b/>
          <w:bCs/>
          <w:sz w:val="32"/>
          <w:szCs w:val="40"/>
        </w:rPr>
        <w:br w:type="page"/>
      </w:r>
    </w:p>
    <w:sdt>
      <w:sdtPr>
        <w:rPr>
          <w:rFonts w:ascii="Times New Roman" w:eastAsiaTheme="minorEastAsia" w:hAnsi="Times New Roman" w:cs="Times New Roman"/>
          <w:b w:val="0"/>
          <w:bCs w:val="0"/>
          <w:color w:val="auto"/>
          <w:kern w:val="2"/>
          <w:sz w:val="24"/>
          <w:szCs w:val="24"/>
          <w:lang w:eastAsia="ja-JP"/>
        </w:rPr>
        <w:id w:val="21135028"/>
        <w:docPartObj>
          <w:docPartGallery w:val="Table of Contents"/>
          <w:docPartUnique/>
        </w:docPartObj>
      </w:sdtPr>
      <w:sdtEndPr>
        <w:rPr>
          <w:rFonts w:eastAsiaTheme="majorEastAsia"/>
          <w:b/>
          <w:bCs/>
          <w:color w:val="365F91" w:themeColor="accent1" w:themeShade="BF"/>
          <w:kern w:val="0"/>
          <w:sz w:val="28"/>
          <w:szCs w:val="28"/>
          <w:lang w:eastAsia="en-US"/>
        </w:rPr>
      </w:sdtEndPr>
      <w:sdtContent>
        <w:sdt>
          <w:sdtPr>
            <w:rPr>
              <w:rFonts w:ascii="Times New Roman" w:eastAsiaTheme="minorEastAsia" w:hAnsi="Times New Roman" w:cs="Times New Roman"/>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Pr="00735E39" w:rsidRDefault="00C11E27" w:rsidP="00C11E27">
              <w:pPr>
                <w:pStyle w:val="af3"/>
                <w:spacing w:line="360" w:lineRule="auto"/>
                <w:ind w:left="480"/>
                <w:rPr>
                  <w:rFonts w:ascii="Times New Roman" w:hAnsi="Times New Roman" w:cs="Times New Roman"/>
                  <w:color w:val="auto"/>
                </w:rPr>
              </w:pPr>
              <w:r w:rsidRPr="00735E39">
                <w:rPr>
                  <w:rFonts w:ascii="Times New Roman" w:hAnsi="Times New Roman" w:cs="Times New Roman"/>
                  <w:color w:val="auto"/>
                </w:rPr>
                <w:t>Table of Contents</w:t>
              </w:r>
            </w:p>
            <w:p w:rsidR="00C11E27" w:rsidRPr="00735E39" w:rsidRDefault="00C11E27" w:rsidP="00C11E27">
              <w:pPr>
                <w:pStyle w:val="af3"/>
                <w:spacing w:line="360" w:lineRule="auto"/>
                <w:ind w:left="720" w:hanging="240"/>
                <w:rPr>
                  <w:rFonts w:ascii="Times New Roman" w:hAnsi="Times New Roman" w:cs="Times New Roman"/>
                  <w:color w:val="auto"/>
                  <w:sz w:val="24"/>
                  <w:szCs w:val="24"/>
                </w:rPr>
              </w:pPr>
              <w:r w:rsidRPr="00735E39">
                <w:rPr>
                  <w:rFonts w:ascii="Times New Roman" w:hAnsi="Times New Roman" w:cs="Times New Roman"/>
                  <w:b w:val="0"/>
                  <w:bCs w:val="0"/>
                  <w:color w:val="auto"/>
                  <w:sz w:val="24"/>
                  <w:szCs w:val="24"/>
                </w:rPr>
                <w:t>Chapter 1: Introduction</w:t>
              </w:r>
              <w:r w:rsidRPr="00735E39">
                <w:rPr>
                  <w:rFonts w:ascii="Times New Roman" w:hAnsi="Times New Roman" w:cs="Times New Roman"/>
                  <w:b w:val="0"/>
                  <w:bCs w:val="0"/>
                  <w:color w:val="auto"/>
                  <w:sz w:val="24"/>
                  <w:szCs w:val="24"/>
                </w:rPr>
                <w:ptab w:relativeTo="margin" w:alignment="right" w:leader="dot"/>
              </w:r>
              <w:r w:rsidR="00B55EC2" w:rsidRPr="00735E39">
                <w:rPr>
                  <w:rFonts w:ascii="Times New Roman" w:hAnsi="Times New Roman" w:cs="Times New Roman"/>
                  <w:b w:val="0"/>
                  <w:bCs w:val="0"/>
                  <w:color w:val="auto"/>
                  <w:sz w:val="24"/>
                  <w:szCs w:val="24"/>
                </w:rPr>
                <w:t>6</w:t>
              </w:r>
              <w:r w:rsidRPr="00735E39">
                <w:rPr>
                  <w:rFonts w:ascii="Times New Roman" w:hAnsi="Times New Roman" w:cs="Times New Roman"/>
                  <w:b w:val="0"/>
                  <w:bCs w:val="0"/>
                  <w:color w:val="auto"/>
                  <w:sz w:val="24"/>
                  <w:szCs w:val="24"/>
                </w:rPr>
                <w:br/>
                <w:t>1.1 Purpose</w:t>
              </w:r>
              <w:r w:rsidRPr="00735E39">
                <w:rPr>
                  <w:rFonts w:ascii="Times New Roman" w:hAnsi="Times New Roman" w:cs="Times New Roman"/>
                  <w:b w:val="0"/>
                  <w:bCs w:val="0"/>
                  <w:color w:val="auto"/>
                  <w:sz w:val="24"/>
                  <w:szCs w:val="24"/>
                </w:rPr>
                <w:ptab w:relativeTo="margin" w:alignment="right" w:leader="dot"/>
              </w:r>
              <w:r w:rsidR="00B55EC2" w:rsidRPr="00735E39">
                <w:rPr>
                  <w:rFonts w:ascii="Times New Roman" w:hAnsi="Times New Roman" w:cs="Times New Roman"/>
                  <w:b w:val="0"/>
                  <w:bCs w:val="0"/>
                  <w:color w:val="auto"/>
                  <w:sz w:val="24"/>
                  <w:szCs w:val="24"/>
                </w:rPr>
                <w:t>6</w:t>
              </w:r>
              <w:r w:rsidRPr="00735E39">
                <w:rPr>
                  <w:rFonts w:ascii="Times New Roman" w:hAnsi="Times New Roman" w:cs="Times New Roman"/>
                  <w:b w:val="0"/>
                  <w:bCs w:val="0"/>
                  <w:color w:val="auto"/>
                  <w:sz w:val="24"/>
                  <w:szCs w:val="24"/>
                </w:rPr>
                <w:br/>
                <w:t>1.2 Software Scope</w:t>
              </w:r>
              <w:r w:rsidRPr="00735E39">
                <w:rPr>
                  <w:rFonts w:ascii="Times New Roman" w:hAnsi="Times New Roman" w:cs="Times New Roman"/>
                  <w:b w:val="0"/>
                  <w:bCs w:val="0"/>
                  <w:color w:val="auto"/>
                  <w:sz w:val="24"/>
                  <w:szCs w:val="24"/>
                </w:rPr>
                <w:ptab w:relativeTo="margin" w:alignment="right" w:leader="dot"/>
              </w:r>
              <w:r w:rsidR="00B55EC2" w:rsidRPr="00735E39">
                <w:rPr>
                  <w:rFonts w:ascii="Times New Roman" w:hAnsi="Times New Roman" w:cs="Times New Roman"/>
                  <w:b w:val="0"/>
                  <w:bCs w:val="0"/>
                  <w:color w:val="auto"/>
                  <w:sz w:val="24"/>
                  <w:szCs w:val="24"/>
                </w:rPr>
                <w:t>6</w:t>
              </w:r>
              <w:r w:rsidRPr="00735E39">
                <w:rPr>
                  <w:rFonts w:ascii="Times New Roman" w:hAnsi="Times New Roman" w:cs="Times New Roman"/>
                  <w:b w:val="0"/>
                  <w:bCs w:val="0"/>
                  <w:color w:val="auto"/>
                  <w:sz w:val="24"/>
                  <w:szCs w:val="24"/>
                </w:rPr>
                <w:br/>
                <w:t xml:space="preserve">1.3 Operating Environment </w:t>
              </w:r>
              <w:r w:rsidRPr="00735E39">
                <w:rPr>
                  <w:rFonts w:ascii="Times New Roman" w:hAnsi="Times New Roman" w:cs="Times New Roman"/>
                  <w:b w:val="0"/>
                  <w:bCs w:val="0"/>
                  <w:color w:val="auto"/>
                  <w:sz w:val="24"/>
                  <w:szCs w:val="24"/>
                </w:rPr>
                <w:ptab w:relativeTo="margin" w:alignment="right" w:leader="dot"/>
              </w:r>
              <w:r w:rsidR="00B55EC2" w:rsidRPr="00735E39">
                <w:rPr>
                  <w:rFonts w:ascii="Times New Roman" w:hAnsi="Times New Roman" w:cs="Times New Roman"/>
                  <w:b w:val="0"/>
                  <w:bCs w:val="0"/>
                  <w:color w:val="auto"/>
                  <w:sz w:val="24"/>
                  <w:szCs w:val="24"/>
                </w:rPr>
                <w:t>6</w:t>
              </w:r>
              <w:r w:rsidRPr="00735E39">
                <w:rPr>
                  <w:rFonts w:ascii="Times New Roman" w:hAnsi="Times New Roman" w:cs="Times New Roman"/>
                  <w:b w:val="0"/>
                  <w:bCs w:val="0"/>
                  <w:color w:val="auto"/>
                  <w:sz w:val="24"/>
                  <w:szCs w:val="24"/>
                </w:rPr>
                <w:br/>
                <w:t xml:space="preserve">1.4 Definition, Acronyms and Abbreviation </w:t>
              </w:r>
              <w:r w:rsidRPr="00735E39">
                <w:rPr>
                  <w:rFonts w:ascii="Times New Roman" w:hAnsi="Times New Roman" w:cs="Times New Roman"/>
                  <w:b w:val="0"/>
                  <w:bCs w:val="0"/>
                  <w:color w:val="auto"/>
                  <w:sz w:val="24"/>
                  <w:szCs w:val="24"/>
                </w:rPr>
                <w:ptab w:relativeTo="margin" w:alignment="right" w:leader="dot"/>
              </w:r>
              <w:r w:rsidR="00B55EC2" w:rsidRPr="00735E39">
                <w:rPr>
                  <w:rFonts w:ascii="Times New Roman" w:hAnsi="Times New Roman" w:cs="Times New Roman"/>
                  <w:b w:val="0"/>
                  <w:bCs w:val="0"/>
                  <w:color w:val="auto"/>
                  <w:sz w:val="24"/>
                  <w:szCs w:val="24"/>
                </w:rPr>
                <w:t>9</w:t>
              </w:r>
              <w:r w:rsidRPr="00735E39">
                <w:rPr>
                  <w:rFonts w:ascii="Times New Roman" w:hAnsi="Times New Roman" w:cs="Times New Roman"/>
                  <w:b w:val="0"/>
                  <w:bCs w:val="0"/>
                  <w:color w:val="auto"/>
                  <w:sz w:val="24"/>
                  <w:szCs w:val="24"/>
                </w:rPr>
                <w:br/>
                <w:t xml:space="preserve"> </w:t>
              </w:r>
              <w:r w:rsidRPr="00735E39">
                <w:rPr>
                  <w:rFonts w:ascii="Times New Roman" w:hAnsi="Times New Roman" w:cs="Times New Roman"/>
                  <w:b w:val="0"/>
                  <w:bCs w:val="0"/>
                  <w:color w:val="auto"/>
                  <w:sz w:val="24"/>
                  <w:szCs w:val="24"/>
                </w:rPr>
                <w:tab/>
                <w:t>1.4.1 Key Definitions</w:t>
              </w:r>
              <w:r w:rsidRPr="00735E39">
                <w:rPr>
                  <w:rFonts w:ascii="Times New Roman" w:hAnsi="Times New Roman" w:cs="Times New Roman"/>
                  <w:b w:val="0"/>
                  <w:bCs w:val="0"/>
                  <w:color w:val="auto"/>
                  <w:sz w:val="24"/>
                  <w:szCs w:val="24"/>
                </w:rPr>
                <w:ptab w:relativeTo="margin" w:alignment="right" w:leader="dot"/>
              </w:r>
              <w:r w:rsidR="00B55EC2" w:rsidRPr="00735E39">
                <w:rPr>
                  <w:rFonts w:ascii="Times New Roman" w:hAnsi="Times New Roman" w:cs="Times New Roman"/>
                  <w:b w:val="0"/>
                  <w:bCs w:val="0"/>
                  <w:color w:val="auto"/>
                  <w:sz w:val="24"/>
                  <w:szCs w:val="24"/>
                </w:rPr>
                <w:t>9</w:t>
              </w:r>
              <w:r w:rsidRPr="00735E39">
                <w:rPr>
                  <w:rFonts w:ascii="Times New Roman" w:hAnsi="Times New Roman" w:cs="Times New Roman"/>
                  <w:b w:val="0"/>
                  <w:bCs w:val="0"/>
                  <w:color w:val="auto"/>
                  <w:sz w:val="24"/>
                  <w:szCs w:val="24"/>
                </w:rPr>
                <w:br/>
              </w:r>
              <w:r w:rsidRPr="00735E39">
                <w:rPr>
                  <w:rFonts w:ascii="Times New Roman" w:hAnsi="Times New Roman" w:cs="Times New Roman"/>
                  <w:b w:val="0"/>
                  <w:bCs w:val="0"/>
                  <w:color w:val="auto"/>
                  <w:sz w:val="24"/>
                  <w:szCs w:val="24"/>
                </w:rPr>
                <w:tab/>
                <w:t xml:space="preserve">1.4.2 Key Acronyms and Abbreviations </w:t>
              </w:r>
              <w:r w:rsidRPr="00735E39">
                <w:rPr>
                  <w:rFonts w:ascii="Times New Roman" w:hAnsi="Times New Roman" w:cs="Times New Roman"/>
                  <w:b w:val="0"/>
                  <w:bCs w:val="0"/>
                  <w:color w:val="auto"/>
                  <w:sz w:val="24"/>
                  <w:szCs w:val="24"/>
                </w:rPr>
                <w:ptab w:relativeTo="margin" w:alignment="right" w:leader="dot"/>
              </w:r>
              <w:r w:rsidR="00B55EC2" w:rsidRPr="00735E39">
                <w:rPr>
                  <w:rFonts w:ascii="Times New Roman" w:hAnsi="Times New Roman" w:cs="Times New Roman"/>
                  <w:b w:val="0"/>
                  <w:bCs w:val="0"/>
                  <w:color w:val="auto"/>
                  <w:sz w:val="24"/>
                  <w:szCs w:val="24"/>
                </w:rPr>
                <w:t>9</w:t>
              </w:r>
            </w:p>
            <w:p w:rsidR="00C11E27" w:rsidRPr="00735E39" w:rsidRDefault="00C11E27" w:rsidP="00C11E27">
              <w:pPr>
                <w:spacing w:line="360" w:lineRule="auto"/>
                <w:ind w:left="720" w:hanging="240"/>
                <w:rPr>
                  <w:rFonts w:ascii="Times New Roman" w:hAnsi="Times New Roman" w:cs="Times New Roman"/>
                  <w:bCs/>
                  <w:sz w:val="24"/>
                  <w:szCs w:val="24"/>
                </w:rPr>
              </w:pPr>
              <w:r w:rsidRPr="00735E39">
                <w:rPr>
                  <w:rFonts w:ascii="Times New Roman" w:hAnsi="Times New Roman" w:cs="Times New Roman"/>
                  <w:bCs/>
                  <w:sz w:val="24"/>
                  <w:szCs w:val="24"/>
                </w:rPr>
                <w:t>Chapter 2: Overall Description and Requirements</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10</w:t>
              </w:r>
              <w:r w:rsidRPr="00735E39">
                <w:rPr>
                  <w:rFonts w:ascii="Times New Roman" w:hAnsi="Times New Roman" w:cs="Times New Roman"/>
                  <w:bCs/>
                  <w:sz w:val="24"/>
                  <w:szCs w:val="24"/>
                </w:rPr>
                <w:br/>
                <w:t>2.1 Product Perspective</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10</w:t>
              </w:r>
              <w:r w:rsidRPr="00735E39">
                <w:rPr>
                  <w:rFonts w:ascii="Times New Roman" w:hAnsi="Times New Roman" w:cs="Times New Roman"/>
                  <w:bCs/>
                  <w:sz w:val="24"/>
                  <w:szCs w:val="24"/>
                </w:rPr>
                <w:br/>
                <w:t>2.2 User Characteristics</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10</w:t>
              </w:r>
              <w:r w:rsidRPr="00735E39">
                <w:rPr>
                  <w:rFonts w:ascii="Times New Roman" w:hAnsi="Times New Roman" w:cs="Times New Roman"/>
                  <w:bCs/>
                  <w:sz w:val="24"/>
                  <w:szCs w:val="24"/>
                </w:rPr>
                <w:br/>
                <w:t>2.3 Features</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11</w:t>
              </w:r>
              <w:r w:rsidRPr="00735E39">
                <w:rPr>
                  <w:rFonts w:ascii="Times New Roman" w:hAnsi="Times New Roman" w:cs="Times New Roman"/>
                  <w:bCs/>
                  <w:sz w:val="24"/>
                  <w:szCs w:val="24"/>
                </w:rPr>
                <w:br/>
                <w:t>2.4 Functional &amp; User Requirements</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12</w:t>
              </w:r>
            </w:p>
            <w:p w:rsidR="00C11E27" w:rsidRPr="00735E39" w:rsidRDefault="00C11E27" w:rsidP="00C11E27">
              <w:pPr>
                <w:spacing w:line="360" w:lineRule="auto"/>
                <w:ind w:left="720" w:hanging="240"/>
                <w:rPr>
                  <w:rFonts w:ascii="Times New Roman" w:hAnsi="Times New Roman" w:cs="Times New Roman"/>
                  <w:bCs/>
                  <w:sz w:val="24"/>
                  <w:szCs w:val="24"/>
                </w:rPr>
              </w:pPr>
              <w:r w:rsidRPr="00735E39">
                <w:rPr>
                  <w:rFonts w:ascii="Times New Roman" w:hAnsi="Times New Roman" w:cs="Times New Roman"/>
                  <w:bCs/>
                  <w:sz w:val="24"/>
                  <w:szCs w:val="24"/>
                </w:rPr>
                <w:t>Chapter 3: Specific Requirements</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17</w:t>
              </w:r>
              <w:r w:rsidRPr="00735E39">
                <w:rPr>
                  <w:rFonts w:ascii="Times New Roman" w:hAnsi="Times New Roman" w:cs="Times New Roman"/>
                  <w:bCs/>
                  <w:sz w:val="24"/>
                  <w:szCs w:val="24"/>
                </w:rPr>
                <w:br/>
                <w:t>3.1 Use Case Diagram</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17</w:t>
              </w:r>
              <w:r w:rsidRPr="00735E39">
                <w:rPr>
                  <w:rFonts w:ascii="Times New Roman" w:hAnsi="Times New Roman" w:cs="Times New Roman"/>
                  <w:bCs/>
                  <w:sz w:val="24"/>
                  <w:szCs w:val="24"/>
                </w:rPr>
                <w:br/>
              </w:r>
              <w:r w:rsidRPr="00735E39">
                <w:rPr>
                  <w:rFonts w:ascii="Times New Roman" w:hAnsi="Times New Roman" w:cs="Times New Roman"/>
                  <w:bCs/>
                  <w:sz w:val="24"/>
                  <w:szCs w:val="24"/>
                </w:rPr>
                <w:tab/>
                <w:t xml:space="preserve">3.1.1 Use Case Diagram Overview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17</w:t>
              </w:r>
              <w:r w:rsidRPr="00735E39">
                <w:rPr>
                  <w:rFonts w:ascii="Times New Roman" w:hAnsi="Times New Roman" w:cs="Times New Roman"/>
                  <w:bCs/>
                  <w:sz w:val="24"/>
                  <w:szCs w:val="24"/>
                </w:rPr>
                <w:br/>
              </w:r>
              <w:r w:rsidRPr="00735E39">
                <w:rPr>
                  <w:rFonts w:ascii="Times New Roman" w:hAnsi="Times New Roman" w:cs="Times New Roman"/>
                  <w:bCs/>
                  <w:sz w:val="24"/>
                  <w:szCs w:val="24"/>
                </w:rPr>
                <w:tab/>
                <w:t xml:space="preserve">3.1.2 Passenger Use Case Diagram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18</w:t>
              </w:r>
              <w:r w:rsidRPr="00735E39">
                <w:rPr>
                  <w:rFonts w:ascii="Times New Roman" w:hAnsi="Times New Roman" w:cs="Times New Roman"/>
                  <w:bCs/>
                  <w:sz w:val="24"/>
                  <w:szCs w:val="24"/>
                </w:rPr>
                <w:br/>
              </w:r>
              <w:r w:rsidRPr="00735E39">
                <w:rPr>
                  <w:rFonts w:ascii="Times New Roman" w:hAnsi="Times New Roman" w:cs="Times New Roman"/>
                  <w:bCs/>
                  <w:sz w:val="24"/>
                  <w:szCs w:val="24"/>
                </w:rPr>
                <w:tab/>
                <w:t xml:space="preserve">3.1.3 Driver Use Case Diagram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19</w:t>
              </w:r>
              <w:r w:rsidRPr="00735E39">
                <w:rPr>
                  <w:rFonts w:ascii="Times New Roman" w:hAnsi="Times New Roman" w:cs="Times New Roman"/>
                  <w:bCs/>
                  <w:sz w:val="24"/>
                  <w:szCs w:val="24"/>
                </w:rPr>
                <w:br/>
                <w:t xml:space="preserve"> </w:t>
              </w:r>
              <w:r w:rsidRPr="00735E39">
                <w:rPr>
                  <w:rFonts w:ascii="Times New Roman" w:hAnsi="Times New Roman" w:cs="Times New Roman"/>
                  <w:bCs/>
                  <w:sz w:val="24"/>
                  <w:szCs w:val="24"/>
                </w:rPr>
                <w:tab/>
                <w:t xml:space="preserve">3.1.4 Administrator’s Use Case Diagram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20</w:t>
              </w:r>
            </w:p>
            <w:p w:rsidR="00C11E27" w:rsidRPr="00735E39" w:rsidRDefault="00C11E27" w:rsidP="0008150E">
              <w:pPr>
                <w:spacing w:line="360" w:lineRule="auto"/>
                <w:ind w:left="720" w:hanging="240"/>
                <w:rPr>
                  <w:rFonts w:ascii="Times New Roman" w:hAnsi="Times New Roman" w:cs="Times New Roman"/>
                  <w:bCs/>
                  <w:sz w:val="24"/>
                  <w:szCs w:val="24"/>
                </w:rPr>
              </w:pPr>
              <w:r w:rsidRPr="00735E39">
                <w:rPr>
                  <w:rFonts w:ascii="Times New Roman" w:hAnsi="Times New Roman" w:cs="Times New Roman"/>
                  <w:bCs/>
                  <w:sz w:val="24"/>
                  <w:szCs w:val="24"/>
                </w:rPr>
                <w:t>Chapter 4: Use Case Descriptions</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21</w:t>
              </w:r>
              <w:r w:rsidRPr="00735E39">
                <w:rPr>
                  <w:rFonts w:ascii="Times New Roman" w:hAnsi="Times New Roman" w:cs="Times New Roman"/>
                  <w:bCs/>
                  <w:sz w:val="24"/>
                  <w:szCs w:val="24"/>
                </w:rPr>
                <w:br/>
                <w:t xml:space="preserve">4.1 </w:t>
              </w:r>
              <w:r w:rsidRPr="00735E39">
                <w:rPr>
                  <w:rFonts w:ascii="Times New Roman" w:hAnsi="Times New Roman" w:cs="Times New Roman"/>
                  <w:sz w:val="24"/>
                  <w:szCs w:val="24"/>
                  <w:lang w:bidi="ar-SA"/>
                </w:rPr>
                <w:t xml:space="preserve">Passenger can register to the system (URS-01)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21</w:t>
              </w:r>
              <w:r w:rsidRPr="00735E39">
                <w:rPr>
                  <w:rFonts w:ascii="Times New Roman" w:hAnsi="Times New Roman" w:cs="Times New Roman"/>
                  <w:bCs/>
                  <w:sz w:val="24"/>
                  <w:szCs w:val="24"/>
                </w:rPr>
                <w:br/>
                <w:t xml:space="preserve">4.2 </w:t>
              </w:r>
              <w:r w:rsidRPr="00735E39">
                <w:rPr>
                  <w:rFonts w:ascii="Times New Roman" w:hAnsi="Times New Roman" w:cs="Times New Roman"/>
                  <w:sz w:val="24"/>
                  <w:szCs w:val="24"/>
                  <w:lang w:bidi="ar-SA"/>
                </w:rPr>
                <w:t xml:space="preserve">Passenger can login to the system (URS-02)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23</w:t>
              </w:r>
              <w:r w:rsidRPr="00735E39">
                <w:rPr>
                  <w:rFonts w:ascii="Times New Roman" w:hAnsi="Times New Roman" w:cs="Times New Roman"/>
                  <w:bCs/>
                  <w:sz w:val="24"/>
                  <w:szCs w:val="24"/>
                </w:rPr>
                <w:br/>
              </w:r>
              <w:r w:rsidRPr="00735E39">
                <w:rPr>
                  <w:rFonts w:ascii="Times New Roman" w:hAnsi="Times New Roman" w:cs="Times New Roman"/>
                  <w:sz w:val="24"/>
                  <w:szCs w:val="24"/>
                  <w:lang w:bidi="ar-SA"/>
                </w:rPr>
                <w:t xml:space="preserve">4.3 Passenger can logout of the system (URS-03)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25</w:t>
              </w:r>
              <w:r w:rsidRPr="00735E39">
                <w:rPr>
                  <w:rFonts w:ascii="Times New Roman" w:hAnsi="Times New Roman" w:cs="Times New Roman"/>
                  <w:bCs/>
                  <w:sz w:val="24"/>
                  <w:szCs w:val="24"/>
                </w:rPr>
                <w:br/>
              </w:r>
              <w:r w:rsidRPr="00735E39">
                <w:rPr>
                  <w:rFonts w:ascii="Times New Roman" w:hAnsi="Times New Roman" w:cs="Times New Roman"/>
                  <w:sz w:val="24"/>
                  <w:szCs w:val="24"/>
                  <w:lang w:bidi="ar-SA"/>
                </w:rPr>
                <w:t xml:space="preserve">4.4 Passenger can search for taxi (URS-04)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27</w:t>
              </w:r>
              <w:r w:rsidRPr="00735E39">
                <w:rPr>
                  <w:rFonts w:ascii="Times New Roman" w:hAnsi="Times New Roman" w:cs="Times New Roman"/>
                  <w:bCs/>
                  <w:sz w:val="24"/>
                  <w:szCs w:val="24"/>
                </w:rPr>
                <w:br/>
              </w:r>
              <w:r w:rsidRPr="00735E39">
                <w:rPr>
                  <w:rFonts w:ascii="Times New Roman" w:hAnsi="Times New Roman" w:cs="Times New Roman"/>
                  <w:sz w:val="24"/>
                  <w:szCs w:val="24"/>
                  <w:lang w:bidi="ar-SA"/>
                </w:rPr>
                <w:t xml:space="preserve">4.5 Passenger can send request for taxi (URS-05)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28</w:t>
              </w:r>
              <w:r w:rsidRPr="00735E39">
                <w:rPr>
                  <w:rFonts w:ascii="Times New Roman" w:hAnsi="Times New Roman" w:cs="Times New Roman"/>
                  <w:bCs/>
                  <w:sz w:val="24"/>
                  <w:szCs w:val="24"/>
                </w:rPr>
                <w:br/>
              </w:r>
              <w:r w:rsidRPr="00735E39">
                <w:rPr>
                  <w:rFonts w:ascii="Times New Roman" w:hAnsi="Times New Roman" w:cs="Times New Roman"/>
                  <w:sz w:val="24"/>
                  <w:szCs w:val="24"/>
                  <w:lang w:bidi="ar-SA"/>
                </w:rPr>
                <w:t xml:space="preserve">4.6 Passenger can chat with driver (URS-06) </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31</w:t>
              </w:r>
              <w:r w:rsidRPr="00735E39">
                <w:rPr>
                  <w:rFonts w:ascii="Times New Roman" w:hAnsi="Times New Roman" w:cs="Times New Roman"/>
                  <w:bCs/>
                  <w:sz w:val="24"/>
                  <w:szCs w:val="24"/>
                </w:rPr>
                <w:br/>
              </w:r>
              <w:r w:rsidRPr="00735E39">
                <w:rPr>
                  <w:rFonts w:ascii="Times New Roman" w:hAnsi="Times New Roman" w:cs="Times New Roman"/>
                  <w:sz w:val="24"/>
                  <w:szCs w:val="24"/>
                  <w:lang w:bidi="ar-SA"/>
                </w:rPr>
                <w:t>4.7 Driver can register into the system (URS-07)</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3</w:t>
              </w:r>
              <w:r w:rsidR="00B55EC2" w:rsidRPr="00735E39">
                <w:rPr>
                  <w:rFonts w:ascii="Times New Roman" w:hAnsi="Times New Roman" w:cs="Times New Roman"/>
                  <w:bCs/>
                  <w:sz w:val="24"/>
                  <w:szCs w:val="24"/>
                </w:rPr>
                <w:t>3</w:t>
              </w:r>
              <w:r w:rsidRPr="00735E39">
                <w:rPr>
                  <w:rFonts w:ascii="Times New Roman" w:hAnsi="Times New Roman" w:cs="Times New Roman"/>
                  <w:sz w:val="24"/>
                  <w:szCs w:val="24"/>
                  <w:lang w:bidi="ar-SA"/>
                </w:rPr>
                <w:br/>
                <w:t>4.8 Driver can log in to the system (URS-08)</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35</w:t>
              </w:r>
              <w:r w:rsidR="0008150E" w:rsidRPr="00735E39">
                <w:rPr>
                  <w:rFonts w:ascii="Times New Roman" w:hAnsi="Times New Roman" w:cs="Times New Roman"/>
                  <w:bCs/>
                  <w:sz w:val="24"/>
                  <w:szCs w:val="24"/>
                </w:rPr>
                <w:br/>
              </w:r>
              <w:r w:rsidRPr="00735E39">
                <w:rPr>
                  <w:rFonts w:ascii="Times New Roman" w:hAnsi="Times New Roman" w:cs="Times New Roman"/>
                  <w:sz w:val="24"/>
                  <w:szCs w:val="24"/>
                  <w:lang w:bidi="ar-SA"/>
                </w:rPr>
                <w:t>4.9 Driver can logout from the system (URS-09)</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3</w:t>
              </w:r>
              <w:r w:rsidR="00B55EC2" w:rsidRPr="00735E39">
                <w:rPr>
                  <w:rFonts w:ascii="Times New Roman" w:hAnsi="Times New Roman" w:cs="Times New Roman"/>
                  <w:bCs/>
                  <w:sz w:val="24"/>
                  <w:szCs w:val="24"/>
                </w:rPr>
                <w:t>7</w:t>
              </w:r>
              <w:r w:rsidRPr="00735E39">
                <w:rPr>
                  <w:rFonts w:ascii="Times New Roman" w:hAnsi="Times New Roman" w:cs="Times New Roman"/>
                  <w:sz w:val="28"/>
                  <w:szCs w:val="32"/>
                  <w:lang w:bidi="ar-SA"/>
                </w:rPr>
                <w:br/>
              </w:r>
              <w:r w:rsidRPr="00735E39">
                <w:rPr>
                  <w:rFonts w:ascii="Times New Roman" w:hAnsi="Times New Roman" w:cs="Times New Roman"/>
                  <w:sz w:val="24"/>
                  <w:szCs w:val="24"/>
                  <w:lang w:bidi="ar-SA"/>
                </w:rPr>
                <w:lastRenderedPageBreak/>
                <w:t>4.10 Driver can update driving information (URS-10)</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3</w:t>
              </w:r>
              <w:r w:rsidR="00B55EC2" w:rsidRPr="00735E39">
                <w:rPr>
                  <w:rFonts w:ascii="Times New Roman" w:hAnsi="Times New Roman" w:cs="Times New Roman"/>
                  <w:bCs/>
                  <w:sz w:val="24"/>
                  <w:szCs w:val="24"/>
                </w:rPr>
                <w:t>9</w:t>
              </w:r>
              <w:r w:rsidRPr="00735E39">
                <w:rPr>
                  <w:rFonts w:ascii="Times New Roman" w:hAnsi="Times New Roman" w:cs="Times New Roman"/>
                  <w:sz w:val="24"/>
                  <w:szCs w:val="24"/>
                  <w:lang w:bidi="ar-SA"/>
                </w:rPr>
                <w:br/>
                <w:t>4.11 Driver can respond to passenger’s request (URS-11)</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4</w:t>
              </w:r>
              <w:r w:rsidR="00B55EC2" w:rsidRPr="00735E39">
                <w:rPr>
                  <w:rFonts w:ascii="Times New Roman" w:hAnsi="Times New Roman" w:cs="Times New Roman"/>
                  <w:bCs/>
                  <w:sz w:val="24"/>
                  <w:szCs w:val="24"/>
                </w:rPr>
                <w:t>1</w:t>
              </w:r>
              <w:r w:rsidRPr="00735E39">
                <w:rPr>
                  <w:rFonts w:ascii="Times New Roman" w:hAnsi="Times New Roman" w:cs="Times New Roman"/>
                  <w:sz w:val="24"/>
                  <w:szCs w:val="24"/>
                  <w:lang w:bidi="ar-SA"/>
                </w:rPr>
                <w:br/>
                <w:t>4.12 Driver can chat with passenger (URS-012)</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4</w:t>
              </w:r>
              <w:r w:rsidR="00B55EC2" w:rsidRPr="00735E39">
                <w:rPr>
                  <w:rFonts w:ascii="Times New Roman" w:hAnsi="Times New Roman" w:cs="Times New Roman"/>
                  <w:bCs/>
                  <w:sz w:val="24"/>
                  <w:szCs w:val="24"/>
                </w:rPr>
                <w:t>3</w:t>
              </w:r>
              <w:r w:rsidRPr="00735E39">
                <w:rPr>
                  <w:rFonts w:ascii="Times New Roman" w:hAnsi="Times New Roman" w:cs="Times New Roman"/>
                  <w:sz w:val="24"/>
                  <w:szCs w:val="24"/>
                  <w:lang w:bidi="ar-SA"/>
                </w:rPr>
                <w:br/>
                <w:t>4.13 Administrator can login to the Administration system (URS-013)</w:t>
              </w:r>
              <w:r w:rsidR="00B55EC2" w:rsidRPr="00735E39">
                <w:rPr>
                  <w:rFonts w:ascii="Times New Roman" w:hAnsi="Times New Roman" w:cs="Times New Roman"/>
                  <w:sz w:val="24"/>
                  <w:szCs w:val="24"/>
                  <w:lang w:bidi="ar-SA"/>
                </w:rPr>
                <w:t>……………..</w:t>
              </w:r>
              <w:r w:rsidR="006B1BF5" w:rsidRPr="00735E39">
                <w:rPr>
                  <w:rFonts w:ascii="Times New Roman" w:hAnsi="Times New Roman" w:cs="Times New Roman"/>
                  <w:bCs/>
                  <w:sz w:val="24"/>
                  <w:szCs w:val="24"/>
                </w:rPr>
                <w:t>4</w:t>
              </w:r>
              <w:r w:rsidR="00B55EC2" w:rsidRPr="00735E39">
                <w:rPr>
                  <w:rFonts w:ascii="Times New Roman" w:hAnsi="Times New Roman" w:cs="Times New Roman"/>
                  <w:bCs/>
                  <w:sz w:val="24"/>
                  <w:szCs w:val="24"/>
                </w:rPr>
                <w:t>5</w:t>
              </w:r>
              <w:r w:rsidRPr="00735E39">
                <w:rPr>
                  <w:rFonts w:ascii="Times New Roman" w:hAnsi="Times New Roman" w:cs="Times New Roman"/>
                  <w:sz w:val="24"/>
                  <w:szCs w:val="24"/>
                  <w:lang w:bidi="ar-SA"/>
                </w:rPr>
                <w:br/>
                <w:t xml:space="preserve">4.14 Administrator can logout (URS-14) </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4</w:t>
              </w:r>
              <w:r w:rsidR="00B55EC2" w:rsidRPr="00735E39">
                <w:rPr>
                  <w:rFonts w:ascii="Times New Roman" w:hAnsi="Times New Roman" w:cs="Times New Roman"/>
                  <w:bCs/>
                  <w:sz w:val="24"/>
                  <w:szCs w:val="24"/>
                </w:rPr>
                <w:t>7</w:t>
              </w:r>
              <w:r w:rsidRPr="00735E39">
                <w:rPr>
                  <w:rFonts w:ascii="Times New Roman" w:hAnsi="Times New Roman" w:cs="Times New Roman"/>
                  <w:sz w:val="24"/>
                  <w:szCs w:val="24"/>
                  <w:lang w:bidi="ar-SA"/>
                </w:rPr>
                <w:br/>
                <w:t>4.15 Administrator can add destinations (URS-15)</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4</w:t>
              </w:r>
              <w:r w:rsidR="00B55EC2" w:rsidRPr="00735E39">
                <w:rPr>
                  <w:rFonts w:ascii="Times New Roman" w:hAnsi="Times New Roman" w:cs="Times New Roman"/>
                  <w:bCs/>
                  <w:sz w:val="24"/>
                  <w:szCs w:val="24"/>
                </w:rPr>
                <w:t>9</w:t>
              </w:r>
              <w:r w:rsidRPr="00735E39">
                <w:rPr>
                  <w:rFonts w:ascii="Times New Roman" w:hAnsi="Times New Roman" w:cs="Times New Roman"/>
                  <w:sz w:val="24"/>
                  <w:szCs w:val="24"/>
                  <w:lang w:bidi="ar-SA"/>
                </w:rPr>
                <w:br/>
                <w:t>4.16 Administrator can browse the destination (URS-16)</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5</w:t>
              </w:r>
              <w:r w:rsidR="0062232F" w:rsidRPr="00735E39">
                <w:rPr>
                  <w:rFonts w:ascii="Times New Roman" w:hAnsi="Times New Roman" w:cs="Times New Roman"/>
                  <w:bCs/>
                  <w:sz w:val="24"/>
                  <w:szCs w:val="24"/>
                </w:rPr>
                <w:t>1</w:t>
              </w:r>
              <w:r w:rsidRPr="00735E39">
                <w:rPr>
                  <w:rFonts w:ascii="Times New Roman" w:hAnsi="Times New Roman" w:cs="Times New Roman"/>
                  <w:sz w:val="24"/>
                  <w:szCs w:val="24"/>
                  <w:lang w:bidi="ar-SA"/>
                </w:rPr>
                <w:br/>
                <w:t>4.17 Administrator can edit destinations (URS-17)</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5</w:t>
              </w:r>
              <w:r w:rsidR="00B55EC2" w:rsidRPr="00735E39">
                <w:rPr>
                  <w:rFonts w:ascii="Times New Roman" w:hAnsi="Times New Roman" w:cs="Times New Roman"/>
                  <w:bCs/>
                  <w:sz w:val="24"/>
                  <w:szCs w:val="24"/>
                </w:rPr>
                <w:t>3</w:t>
              </w:r>
              <w:r w:rsidRPr="00735E39">
                <w:rPr>
                  <w:rFonts w:ascii="Times New Roman" w:hAnsi="Times New Roman" w:cs="Times New Roman"/>
                  <w:sz w:val="24"/>
                  <w:szCs w:val="24"/>
                  <w:lang w:bidi="ar-SA"/>
                </w:rPr>
                <w:br/>
                <w:t>4.18 Administrator can delete destinations (URS-18)</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5</w:t>
              </w:r>
              <w:r w:rsidR="00B55EC2" w:rsidRPr="00735E39">
                <w:rPr>
                  <w:rFonts w:ascii="Times New Roman" w:hAnsi="Times New Roman" w:cs="Times New Roman"/>
                  <w:bCs/>
                  <w:sz w:val="24"/>
                  <w:szCs w:val="24"/>
                </w:rPr>
                <w:t>5</w:t>
              </w:r>
              <w:r w:rsidRPr="00735E39">
                <w:rPr>
                  <w:rFonts w:ascii="Times New Roman" w:hAnsi="Times New Roman" w:cs="Times New Roman"/>
                  <w:sz w:val="24"/>
                  <w:szCs w:val="24"/>
                  <w:lang w:bidi="ar-SA"/>
                </w:rPr>
                <w:br/>
                <w:t xml:space="preserve">4.19 Administrator can search destinations (URS-19) </w:t>
              </w:r>
              <w:r w:rsidRPr="00735E39">
                <w:rPr>
                  <w:rFonts w:ascii="Times New Roman" w:hAnsi="Times New Roman" w:cs="Times New Roman"/>
                  <w:bCs/>
                  <w:sz w:val="24"/>
                  <w:szCs w:val="24"/>
                </w:rPr>
                <w:ptab w:relativeTo="margin" w:alignment="right" w:leader="dot"/>
              </w:r>
              <w:r w:rsidR="006B1BF5" w:rsidRPr="00735E39">
                <w:rPr>
                  <w:rFonts w:ascii="Times New Roman" w:hAnsi="Times New Roman" w:cs="Times New Roman"/>
                  <w:bCs/>
                  <w:sz w:val="24"/>
                  <w:szCs w:val="24"/>
                </w:rPr>
                <w:t>5</w:t>
              </w:r>
              <w:r w:rsidR="00B55EC2" w:rsidRPr="00735E39">
                <w:rPr>
                  <w:rFonts w:ascii="Times New Roman" w:hAnsi="Times New Roman" w:cs="Times New Roman"/>
                  <w:bCs/>
                  <w:sz w:val="24"/>
                  <w:szCs w:val="24"/>
                </w:rPr>
                <w:t>7</w:t>
              </w:r>
              <w:r w:rsidRPr="00735E39">
                <w:rPr>
                  <w:rFonts w:ascii="Times New Roman" w:hAnsi="Times New Roman" w:cs="Times New Roman"/>
                  <w:sz w:val="24"/>
                  <w:szCs w:val="24"/>
                  <w:lang w:bidi="ar-SA"/>
                </w:rPr>
                <w:br/>
                <w:t>4.20 Administrator can clear data (URS-20)</w:t>
              </w:r>
              <w:r w:rsidRPr="00735E39">
                <w:rPr>
                  <w:rFonts w:ascii="Times New Roman" w:hAnsi="Times New Roman" w:cs="Times New Roman"/>
                  <w:bCs/>
                  <w:sz w:val="24"/>
                  <w:szCs w:val="24"/>
                </w:rPr>
                <w:ptab w:relativeTo="margin" w:alignment="right" w:leader="dot"/>
              </w:r>
              <w:r w:rsidR="00B55EC2" w:rsidRPr="00735E39">
                <w:rPr>
                  <w:rFonts w:ascii="Times New Roman" w:hAnsi="Times New Roman" w:cs="Times New Roman"/>
                  <w:bCs/>
                  <w:sz w:val="24"/>
                  <w:szCs w:val="24"/>
                </w:rPr>
                <w:t>59</w:t>
              </w:r>
            </w:p>
            <w:p w:rsidR="00C11E27" w:rsidRPr="00735E39" w:rsidRDefault="00C11E27" w:rsidP="00C11E27">
              <w:pPr>
                <w:spacing w:line="360" w:lineRule="auto"/>
                <w:ind w:left="480" w:hanging="480"/>
                <w:rPr>
                  <w:rFonts w:ascii="Times New Roman" w:hAnsi="Times New Roman" w:cs="Times New Roman"/>
                  <w:bCs/>
                  <w:sz w:val="28"/>
                </w:rPr>
              </w:pPr>
            </w:p>
            <w:p w:rsidR="00C11E27" w:rsidRPr="00735E39" w:rsidRDefault="00F373A9" w:rsidP="00C11E27">
              <w:pPr>
                <w:spacing w:line="360" w:lineRule="auto"/>
                <w:ind w:left="480" w:hanging="480"/>
                <w:rPr>
                  <w:rFonts w:ascii="Times New Roman" w:hAnsi="Times New Roman" w:cs="Times New Roman"/>
                  <w:bCs/>
                  <w:sz w:val="28"/>
                </w:rPr>
              </w:pPr>
            </w:p>
          </w:sdtContent>
        </w:sdt>
        <w:p w:rsidR="00C11E27" w:rsidRPr="00735E39" w:rsidRDefault="00F373A9" w:rsidP="00C11E27">
          <w:pPr>
            <w:pStyle w:val="af3"/>
            <w:rPr>
              <w:rFonts w:ascii="Times New Roman" w:hAnsi="Times New Roman" w:cs="Times New Roman"/>
            </w:rPr>
          </w:pPr>
        </w:p>
      </w:sdtContent>
    </w:sdt>
    <w:p w:rsidR="00C11E27" w:rsidRPr="00735E39" w:rsidRDefault="00C11E27" w:rsidP="00C11E27">
      <w:pPr>
        <w:rPr>
          <w:rFonts w:ascii="Times New Roman" w:hAnsi="Times New Roman" w:cs="Times New Roman"/>
        </w:rPr>
      </w:pPr>
    </w:p>
    <w:p w:rsidR="00C11E27" w:rsidRPr="00735E39" w:rsidRDefault="00C11E27" w:rsidP="00C11E27">
      <w:pPr>
        <w:rPr>
          <w:rFonts w:ascii="Times New Roman" w:hAnsi="Times New Roman" w:cs="Times New Roman"/>
        </w:rPr>
      </w:pPr>
    </w:p>
    <w:p w:rsidR="00C11E27" w:rsidRPr="00735E39" w:rsidRDefault="00C11E27" w:rsidP="00C11E27">
      <w:pPr>
        <w:rPr>
          <w:rFonts w:ascii="Times New Roman" w:hAnsi="Times New Roman" w:cs="Times New Roman"/>
        </w:rPr>
      </w:pPr>
    </w:p>
    <w:p w:rsidR="00E43BE3" w:rsidRPr="00735E39" w:rsidRDefault="00E43BE3" w:rsidP="00E43BE3">
      <w:pPr>
        <w:rPr>
          <w:rFonts w:ascii="Times New Roman" w:hAnsi="Times New Roman" w:cs="Times New Roman"/>
        </w:rPr>
      </w:pPr>
    </w:p>
    <w:p w:rsidR="00E43BE3" w:rsidRPr="00735E39" w:rsidRDefault="00E43BE3" w:rsidP="00E43BE3">
      <w:pPr>
        <w:rPr>
          <w:rFonts w:ascii="Times New Roman" w:hAnsi="Times New Roman" w:cs="Times New Roman"/>
        </w:rPr>
      </w:pPr>
    </w:p>
    <w:p w:rsidR="00E43BE3" w:rsidRPr="00735E39" w:rsidRDefault="00E43BE3" w:rsidP="00E43BE3">
      <w:pPr>
        <w:rPr>
          <w:rFonts w:ascii="Times New Roman" w:hAnsi="Times New Roman" w:cs="Times New Roman"/>
        </w:rPr>
      </w:pPr>
    </w:p>
    <w:p w:rsidR="00B55EC2" w:rsidRPr="00735E39" w:rsidRDefault="00B55EC2">
      <w:pPr>
        <w:rPr>
          <w:rFonts w:ascii="Times New Roman" w:eastAsiaTheme="majorEastAsia" w:hAnsi="Times New Roman" w:cs="Times New Roman"/>
          <w:b/>
          <w:bCs/>
          <w:sz w:val="40"/>
          <w:szCs w:val="40"/>
          <w:lang w:bidi="ar-SA"/>
        </w:rPr>
      </w:pPr>
      <w:r w:rsidRPr="00735E39">
        <w:rPr>
          <w:rFonts w:ascii="Times New Roman" w:hAnsi="Times New Roman" w:cs="Times New Roman"/>
          <w:sz w:val="40"/>
          <w:szCs w:val="40"/>
        </w:rPr>
        <w:br w:type="page"/>
      </w:r>
    </w:p>
    <w:p w:rsidR="007550F6" w:rsidRPr="00735E39" w:rsidRDefault="007550F6" w:rsidP="00032EB0">
      <w:pPr>
        <w:pStyle w:val="af3"/>
        <w:rPr>
          <w:rFonts w:ascii="Times New Roman" w:hAnsi="Times New Roman" w:cs="Times New Roman"/>
          <w:color w:val="auto"/>
        </w:rPr>
      </w:pPr>
      <w:r w:rsidRPr="00735E39">
        <w:rPr>
          <w:rFonts w:ascii="Times New Roman" w:hAnsi="Times New Roman" w:cs="Times New Roman"/>
          <w:color w:val="auto"/>
          <w:sz w:val="40"/>
          <w:szCs w:val="40"/>
        </w:rPr>
        <w:lastRenderedPageBreak/>
        <w:t>Chapter One | Introduction</w:t>
      </w:r>
    </w:p>
    <w:p w:rsidR="00330D32" w:rsidRPr="00735E39" w:rsidRDefault="00330D32" w:rsidP="00162D75">
      <w:pPr>
        <w:outlineLvl w:val="0"/>
        <w:rPr>
          <w:rFonts w:ascii="Times New Roman" w:hAnsi="Times New Roman" w:cs="Times New Roman"/>
          <w:b/>
          <w:bCs/>
          <w:sz w:val="32"/>
          <w:szCs w:val="40"/>
        </w:rPr>
      </w:pPr>
    </w:p>
    <w:p w:rsidR="00BD66A7" w:rsidRPr="00735E39" w:rsidRDefault="007550F6" w:rsidP="000112BF">
      <w:pPr>
        <w:pStyle w:val="a4"/>
        <w:numPr>
          <w:ilvl w:val="1"/>
          <w:numId w:val="1"/>
        </w:numPr>
        <w:rPr>
          <w:rFonts w:ascii="Times New Roman" w:hAnsi="Times New Roman" w:cs="Times New Roman"/>
          <w:b/>
          <w:bCs/>
          <w:sz w:val="40"/>
          <w:szCs w:val="40"/>
        </w:rPr>
      </w:pPr>
      <w:r w:rsidRPr="00735E39">
        <w:rPr>
          <w:rFonts w:ascii="Times New Roman" w:hAnsi="Times New Roman" w:cs="Times New Roman"/>
          <w:b/>
          <w:bCs/>
          <w:sz w:val="40"/>
          <w:szCs w:val="40"/>
        </w:rPr>
        <w:t>Purpose</w:t>
      </w:r>
    </w:p>
    <w:p w:rsidR="0064296C" w:rsidRPr="00735E39" w:rsidRDefault="00BD66A7">
      <w:pPr>
        <w:spacing w:line="360" w:lineRule="auto"/>
        <w:jc w:val="both"/>
        <w:rPr>
          <w:rFonts w:ascii="Times New Roman" w:hAnsi="Times New Roman" w:cs="Times New Roman"/>
          <w:b/>
          <w:bCs/>
          <w:sz w:val="44"/>
          <w:szCs w:val="44"/>
        </w:rPr>
      </w:pPr>
      <w:r w:rsidRPr="00735E39">
        <w:rPr>
          <w:rFonts w:ascii="Times New Roman" w:hAnsi="Times New Roman" w:cs="Times New Roman"/>
          <w:sz w:val="24"/>
          <w:szCs w:val="32"/>
        </w:rPr>
        <w:t>This Software Requirement Specification (SRS) is used to explain and describe the functions in the Chiang Mai Red Taxi Service Assistant, which is a mobile application that allows red taxi drivers</w:t>
      </w:r>
      <w:r w:rsidR="00867787" w:rsidRPr="00735E39">
        <w:rPr>
          <w:rFonts w:ascii="Times New Roman" w:hAnsi="Times New Roman" w:cs="Times New Roman"/>
          <w:sz w:val="24"/>
          <w:szCs w:val="32"/>
        </w:rPr>
        <w:t xml:space="preserve"> to </w:t>
      </w:r>
      <w:r w:rsidRPr="00735E39">
        <w:rPr>
          <w:rFonts w:ascii="Times New Roman" w:hAnsi="Times New Roman" w:cs="Times New Roman"/>
          <w:sz w:val="24"/>
          <w:szCs w:val="32"/>
        </w:rPr>
        <w:t>find potential passengers and vice versa, in a convenient and efficient manner. This document aims to guide and allow both developers to develop this application and for users to better understand features and functions in the system using instructional diagrams, explaining design constraints and solutions</w:t>
      </w:r>
      <w:r w:rsidR="00867787" w:rsidRPr="00735E39">
        <w:rPr>
          <w:rFonts w:ascii="Times New Roman" w:hAnsi="Times New Roman" w:cs="Times New Roman"/>
          <w:sz w:val="24"/>
          <w:szCs w:val="32"/>
        </w:rPr>
        <w:t>,</w:t>
      </w:r>
      <w:r w:rsidRPr="00735E39">
        <w:rPr>
          <w:rFonts w:ascii="Times New Roman" w:hAnsi="Times New Roman" w:cs="Times New Roman"/>
          <w:sz w:val="24"/>
          <w:szCs w:val="32"/>
        </w:rPr>
        <w:t xml:space="preserve"> and also elaborating interface details. </w:t>
      </w:r>
    </w:p>
    <w:p w:rsidR="00080F11" w:rsidRPr="00735E39" w:rsidRDefault="00080F11" w:rsidP="000112BF">
      <w:pPr>
        <w:rPr>
          <w:rFonts w:ascii="Times New Roman" w:hAnsi="Times New Roman" w:cs="Times New Roman"/>
          <w:b/>
          <w:bCs/>
          <w:sz w:val="28"/>
        </w:rPr>
      </w:pPr>
      <w:r w:rsidRPr="00735E39">
        <w:rPr>
          <w:rFonts w:ascii="Times New Roman" w:hAnsi="Times New Roman" w:cs="Times New Roman"/>
          <w:b/>
          <w:bCs/>
          <w:sz w:val="48"/>
          <w:szCs w:val="48"/>
        </w:rPr>
        <w:br/>
      </w:r>
      <w:r w:rsidRPr="00735E39">
        <w:rPr>
          <w:rFonts w:ascii="Times New Roman" w:hAnsi="Times New Roman" w:cs="Times New Roman"/>
          <w:b/>
          <w:bCs/>
          <w:sz w:val="40"/>
          <w:szCs w:val="52"/>
        </w:rPr>
        <w:t xml:space="preserve">1.2 Software Scope </w:t>
      </w:r>
    </w:p>
    <w:p w:rsidR="0062383F" w:rsidRPr="00735E39" w:rsidRDefault="00080F11" w:rsidP="0062383F">
      <w:pPr>
        <w:pStyle w:val="a8"/>
        <w:spacing w:line="360" w:lineRule="auto"/>
        <w:ind w:left="0"/>
        <w:jc w:val="both"/>
        <w:rPr>
          <w:rFonts w:eastAsia="Calibri"/>
          <w:noProof/>
          <w:sz w:val="24"/>
          <w:szCs w:val="24"/>
        </w:rPr>
      </w:pPr>
      <w:r w:rsidRPr="00735E39">
        <w:rPr>
          <w:sz w:val="24"/>
          <w:szCs w:val="24"/>
        </w:rPr>
        <w:t>The Chiang Mai Red Taxi Service Assistant will be developed using the Android operating system. There are four core features in the Chiang Mai Red Taxi Service Assistant namely, web service, Google maps</w:t>
      </w:r>
      <w:r w:rsidR="00867787" w:rsidRPr="00735E39">
        <w:rPr>
          <w:sz w:val="24"/>
          <w:szCs w:val="24"/>
        </w:rPr>
        <w:t>,</w:t>
      </w:r>
      <w:r w:rsidRPr="00735E39">
        <w:rPr>
          <w:sz w:val="24"/>
          <w:szCs w:val="24"/>
        </w:rPr>
        <w:t xml:space="preserve"> and the Android operating system on both driver’s and passenger’s systems. In this application, </w:t>
      </w:r>
      <w:r w:rsidRPr="00735E39">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735E39" w:rsidRDefault="00080F11" w:rsidP="0062383F">
      <w:pPr>
        <w:pStyle w:val="a8"/>
        <w:spacing w:line="360" w:lineRule="auto"/>
        <w:ind w:left="0"/>
        <w:jc w:val="both"/>
        <w:rPr>
          <w:rFonts w:eastAsia="Calibri"/>
          <w:noProof/>
          <w:sz w:val="24"/>
          <w:szCs w:val="24"/>
        </w:rPr>
      </w:pPr>
    </w:p>
    <w:p w:rsidR="00080F11" w:rsidRPr="00735E39" w:rsidRDefault="00080F11" w:rsidP="00080F11">
      <w:pPr>
        <w:spacing w:before="2" w:after="2"/>
        <w:jc w:val="both"/>
        <w:rPr>
          <w:rFonts w:ascii="Times New Roman" w:hAnsi="Times New Roman" w:cs="Times New Roman"/>
          <w:sz w:val="24"/>
          <w:szCs w:val="24"/>
        </w:rPr>
      </w:pPr>
      <w:r w:rsidRPr="00735E39">
        <w:rPr>
          <w:rFonts w:ascii="Times New Roman" w:hAnsi="Times New Roman" w:cs="Times New Roman"/>
          <w:sz w:val="24"/>
          <w:szCs w:val="24"/>
        </w:rPr>
        <w:t>The features of software the Chiang Mai Red Taxi Service Assistant is divided into two categories</w:t>
      </w:r>
      <w:r w:rsidR="005721A1" w:rsidRPr="00735E39">
        <w:rPr>
          <w:rFonts w:ascii="Times New Roman" w:hAnsi="Times New Roman" w:cs="Times New Roman"/>
          <w:sz w:val="24"/>
          <w:szCs w:val="24"/>
        </w:rPr>
        <w:t xml:space="preserve"> that consist of</w:t>
      </w:r>
      <w:r w:rsidRPr="00735E39">
        <w:rPr>
          <w:rFonts w:ascii="Times New Roman" w:hAnsi="Times New Roman" w:cs="Times New Roman"/>
          <w:sz w:val="24"/>
          <w:szCs w:val="24"/>
        </w:rPr>
        <w:t xml:space="preserve"> the main features and sub-features. The main features</w:t>
      </w:r>
      <w:r w:rsidR="005721A1" w:rsidRPr="00735E39">
        <w:rPr>
          <w:rFonts w:ascii="Times New Roman" w:hAnsi="Times New Roman" w:cs="Times New Roman"/>
          <w:sz w:val="24"/>
          <w:szCs w:val="24"/>
        </w:rPr>
        <w:t xml:space="preserve"> are</w:t>
      </w:r>
      <w:r w:rsidRPr="00735E39">
        <w:rPr>
          <w:rFonts w:ascii="Times New Roman" w:hAnsi="Times New Roman" w:cs="Times New Roman"/>
          <w:sz w:val="24"/>
          <w:szCs w:val="24"/>
        </w:rPr>
        <w:t>:</w:t>
      </w:r>
    </w:p>
    <w:p w:rsidR="00080F11" w:rsidRPr="00735E39" w:rsidRDefault="00080F11" w:rsidP="00B84D9E">
      <w:pPr>
        <w:spacing w:before="2" w:after="2" w:line="360" w:lineRule="auto"/>
        <w:jc w:val="both"/>
        <w:rPr>
          <w:rFonts w:ascii="Times New Roman" w:hAnsi="Times New Roman" w:cs="Times New Roman"/>
          <w:sz w:val="24"/>
          <w:szCs w:val="24"/>
        </w:rPr>
      </w:pPr>
    </w:p>
    <w:p w:rsidR="005721A1" w:rsidRPr="00735E39" w:rsidRDefault="00080F11" w:rsidP="00330D32">
      <w:pPr>
        <w:spacing w:before="2" w:after="2" w:line="360" w:lineRule="auto"/>
        <w:ind w:left="36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w:t>
      </w:r>
      <w:r w:rsidR="00A03E77" w:rsidRPr="00735E39">
        <w:rPr>
          <w:rFonts w:ascii="Times New Roman" w:eastAsia="Calibri" w:hAnsi="Times New Roman" w:cs="Times New Roman"/>
          <w:noProof/>
          <w:sz w:val="24"/>
          <w:szCs w:val="24"/>
        </w:rPr>
        <w:t xml:space="preserve">Passengers </w:t>
      </w:r>
      <w:r w:rsidR="00B869C0" w:rsidRPr="00735E39">
        <w:rPr>
          <w:rFonts w:ascii="Times New Roman" w:eastAsia="Calibri" w:hAnsi="Times New Roman" w:cs="Times New Roman"/>
          <w:noProof/>
          <w:sz w:val="24"/>
          <w:szCs w:val="24"/>
        </w:rPr>
        <w:t xml:space="preserve">can </w:t>
      </w:r>
      <w:r w:rsidR="005721A1" w:rsidRPr="00735E39">
        <w:rPr>
          <w:rFonts w:ascii="Times New Roman" w:eastAsia="Calibri" w:hAnsi="Times New Roman" w:cs="Times New Roman"/>
          <w:noProof/>
          <w:sz w:val="24"/>
          <w:szCs w:val="24"/>
        </w:rPr>
        <w:t xml:space="preserve">register to the system. </w:t>
      </w:r>
    </w:p>
    <w:p w:rsidR="007B2BA4" w:rsidRPr="00735E39" w:rsidRDefault="00B869C0" w:rsidP="00330D32">
      <w:pPr>
        <w:spacing w:before="2" w:after="2" w:line="360" w:lineRule="auto"/>
        <w:ind w:left="36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Passengers can</w:t>
      </w:r>
      <w:r w:rsidR="005721A1" w:rsidRPr="00735E39">
        <w:rPr>
          <w:rFonts w:ascii="Times New Roman" w:eastAsia="Calibri" w:hAnsi="Times New Roman" w:cs="Times New Roman"/>
          <w:noProof/>
          <w:sz w:val="24"/>
          <w:szCs w:val="24"/>
        </w:rPr>
        <w:t xml:space="preserve"> log into the system.</w:t>
      </w:r>
      <w:r w:rsidRPr="00735E39">
        <w:rPr>
          <w:rFonts w:ascii="Times New Roman" w:eastAsia="Calibri" w:hAnsi="Times New Roman" w:cs="Times New Roman"/>
          <w:noProof/>
          <w:sz w:val="24"/>
          <w:szCs w:val="24"/>
        </w:rPr>
        <w:t xml:space="preserve"> </w:t>
      </w:r>
    </w:p>
    <w:p w:rsidR="00080F11" w:rsidRPr="00735E39" w:rsidRDefault="003075BB" w:rsidP="00330D32">
      <w:pPr>
        <w:spacing w:before="2" w:after="2" w:line="360" w:lineRule="auto"/>
        <w:ind w:left="36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lastRenderedPageBreak/>
        <w:t xml:space="preserve">• </w:t>
      </w:r>
      <w:r w:rsidR="00080F11" w:rsidRPr="00735E39">
        <w:rPr>
          <w:rFonts w:ascii="Times New Roman" w:eastAsia="Calibri" w:hAnsi="Times New Roman" w:cs="Times New Roman"/>
          <w:noProof/>
          <w:sz w:val="24"/>
          <w:szCs w:val="24"/>
        </w:rPr>
        <w:t xml:space="preserve">Passengers </w:t>
      </w:r>
      <w:r w:rsidR="00545D4B" w:rsidRPr="00735E39">
        <w:rPr>
          <w:rFonts w:ascii="Times New Roman" w:eastAsia="Calibri" w:hAnsi="Times New Roman" w:cs="Times New Roman"/>
          <w:noProof/>
          <w:sz w:val="24"/>
          <w:szCs w:val="24"/>
        </w:rPr>
        <w:t>can</w:t>
      </w:r>
      <w:r w:rsidR="00080F11" w:rsidRPr="00735E39">
        <w:rPr>
          <w:rFonts w:ascii="Times New Roman" w:eastAsia="Calibri" w:hAnsi="Times New Roman" w:cs="Times New Roman"/>
          <w:noProof/>
          <w:sz w:val="24"/>
          <w:szCs w:val="24"/>
        </w:rPr>
        <w:t xml:space="preserve"> set their destination and the number of passengers travelling.</w:t>
      </w:r>
    </w:p>
    <w:p w:rsidR="00080F11" w:rsidRPr="00735E39" w:rsidRDefault="00080F11" w:rsidP="00330D32">
      <w:pPr>
        <w:spacing w:before="2" w:after="2"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Passengers </w:t>
      </w:r>
      <w:r w:rsidR="00545D4B" w:rsidRPr="00735E39">
        <w:rPr>
          <w:rFonts w:ascii="Times New Roman" w:eastAsia="Calibri" w:hAnsi="Times New Roman" w:cs="Times New Roman"/>
          <w:noProof/>
          <w:sz w:val="24"/>
          <w:szCs w:val="24"/>
        </w:rPr>
        <w:t>can</w:t>
      </w:r>
      <w:r w:rsidRPr="00735E39">
        <w:rPr>
          <w:rFonts w:ascii="Times New Roman" w:eastAsia="Calibri" w:hAnsi="Times New Roman" w:cs="Times New Roman"/>
          <w:noProof/>
          <w:sz w:val="24"/>
          <w:szCs w:val="24"/>
        </w:rPr>
        <w:t xml:space="preserve"> send a request to a driver.</w:t>
      </w:r>
    </w:p>
    <w:p w:rsidR="00080F11" w:rsidRPr="00735E39" w:rsidRDefault="00080F11" w:rsidP="00330D32">
      <w:pPr>
        <w:spacing w:before="2" w:after="2"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Passengers</w:t>
      </w:r>
      <w:r w:rsidR="00545D4B" w:rsidRPr="00735E39">
        <w:rPr>
          <w:rFonts w:ascii="Times New Roman" w:eastAsia="Calibri" w:hAnsi="Times New Roman" w:cs="Times New Roman"/>
          <w:noProof/>
          <w:sz w:val="24"/>
          <w:szCs w:val="24"/>
        </w:rPr>
        <w:t xml:space="preserve"> can </w:t>
      </w:r>
      <w:r w:rsidRPr="00735E39">
        <w:rPr>
          <w:rFonts w:ascii="Times New Roman" w:eastAsia="Calibri" w:hAnsi="Times New Roman" w:cs="Times New Roman"/>
          <w:noProof/>
          <w:sz w:val="24"/>
          <w:szCs w:val="24"/>
        </w:rPr>
        <w:t>receive confirmation if the driver accepts the request.</w:t>
      </w:r>
    </w:p>
    <w:p w:rsidR="00080F11" w:rsidRPr="00735E39" w:rsidRDefault="00080F11" w:rsidP="00330D32">
      <w:pPr>
        <w:spacing w:before="2" w:after="2"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Passengers </w:t>
      </w:r>
      <w:r w:rsidR="00545D4B" w:rsidRPr="00735E39">
        <w:rPr>
          <w:rFonts w:ascii="Times New Roman" w:eastAsia="Calibri" w:hAnsi="Times New Roman" w:cs="Times New Roman"/>
          <w:noProof/>
          <w:sz w:val="24"/>
          <w:szCs w:val="24"/>
        </w:rPr>
        <w:t>can</w:t>
      </w:r>
      <w:r w:rsidRPr="00735E39">
        <w:rPr>
          <w:rFonts w:ascii="Times New Roman" w:eastAsia="Calibri" w:hAnsi="Times New Roman" w:cs="Times New Roman"/>
          <w:noProof/>
          <w:sz w:val="24"/>
          <w:szCs w:val="24"/>
        </w:rPr>
        <w:t xml:space="preserve"> view the booking information of red taxi.</w:t>
      </w:r>
    </w:p>
    <w:p w:rsidR="00B1368B" w:rsidRPr="00735E39" w:rsidRDefault="00545D4B" w:rsidP="00330D32">
      <w:pPr>
        <w:spacing w:before="2" w:after="2"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Passengers can </w:t>
      </w:r>
      <w:r w:rsidR="00080F11" w:rsidRPr="00735E39">
        <w:rPr>
          <w:rFonts w:ascii="Times New Roman" w:eastAsia="Calibri" w:hAnsi="Times New Roman" w:cs="Times New Roman"/>
          <w:noProof/>
          <w:sz w:val="24"/>
          <w:szCs w:val="24"/>
        </w:rPr>
        <w:t>view the current location of the red taxi that match their conditions.</w:t>
      </w:r>
    </w:p>
    <w:p w:rsidR="00B1368B" w:rsidRPr="00735E39" w:rsidRDefault="00B1368B" w:rsidP="00330D32">
      <w:pPr>
        <w:spacing w:before="2" w:after="2"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Passengers can log out of the system.</w:t>
      </w:r>
    </w:p>
    <w:p w:rsidR="00080F11" w:rsidRPr="00735E39"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735E39" w:rsidRDefault="00B869C0" w:rsidP="00330D32">
      <w:pPr>
        <w:spacing w:before="2" w:after="2" w:line="360" w:lineRule="auto"/>
        <w:ind w:left="36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Drivers can</w:t>
      </w:r>
      <w:r w:rsidR="009B0F83" w:rsidRPr="00735E39">
        <w:rPr>
          <w:rFonts w:ascii="Times New Roman" w:eastAsia="Calibri" w:hAnsi="Times New Roman" w:cs="Times New Roman"/>
          <w:noProof/>
          <w:sz w:val="24"/>
          <w:szCs w:val="24"/>
        </w:rPr>
        <w:t xml:space="preserve"> register to the system.</w:t>
      </w:r>
      <w:r w:rsidRPr="00735E39">
        <w:rPr>
          <w:rFonts w:ascii="Times New Roman" w:eastAsia="Calibri" w:hAnsi="Times New Roman" w:cs="Times New Roman"/>
          <w:noProof/>
          <w:sz w:val="24"/>
          <w:szCs w:val="24"/>
        </w:rPr>
        <w:t xml:space="preserve"> </w:t>
      </w:r>
    </w:p>
    <w:p w:rsidR="00B869C0" w:rsidRPr="00735E39" w:rsidRDefault="00A93E14" w:rsidP="00330D32">
      <w:pPr>
        <w:spacing w:before="2" w:after="2" w:line="360" w:lineRule="auto"/>
        <w:ind w:left="36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Drivers can log into the system</w:t>
      </w:r>
    </w:p>
    <w:p w:rsidR="00080F11" w:rsidRPr="00735E39" w:rsidRDefault="00080F11" w:rsidP="00330D32">
      <w:pPr>
        <w:spacing w:before="2" w:after="2"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Drivers </w:t>
      </w:r>
      <w:r w:rsidR="00545D4B" w:rsidRPr="00735E39">
        <w:rPr>
          <w:rFonts w:ascii="Times New Roman" w:eastAsia="Calibri" w:hAnsi="Times New Roman" w:cs="Times New Roman"/>
          <w:noProof/>
          <w:sz w:val="24"/>
          <w:szCs w:val="24"/>
        </w:rPr>
        <w:t xml:space="preserve">can </w:t>
      </w:r>
      <w:r w:rsidRPr="00735E39">
        <w:rPr>
          <w:rFonts w:ascii="Times New Roman" w:eastAsia="Calibri" w:hAnsi="Times New Roman" w:cs="Times New Roman"/>
          <w:noProof/>
          <w:sz w:val="24"/>
          <w:szCs w:val="24"/>
        </w:rPr>
        <w:t>update the availability of seats.</w:t>
      </w:r>
    </w:p>
    <w:p w:rsidR="00080F11" w:rsidRPr="00735E39" w:rsidRDefault="00080F11" w:rsidP="00330D32">
      <w:pPr>
        <w:spacing w:before="2" w:after="2"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Drivers </w:t>
      </w:r>
      <w:r w:rsidR="00545D4B" w:rsidRPr="00735E39">
        <w:rPr>
          <w:rFonts w:ascii="Times New Roman" w:eastAsia="Calibri" w:hAnsi="Times New Roman" w:cs="Times New Roman"/>
          <w:noProof/>
          <w:sz w:val="24"/>
          <w:szCs w:val="24"/>
        </w:rPr>
        <w:t xml:space="preserve">can </w:t>
      </w:r>
      <w:r w:rsidRPr="00735E39">
        <w:rPr>
          <w:rFonts w:ascii="Times New Roman" w:eastAsia="Calibri" w:hAnsi="Times New Roman" w:cs="Times New Roman"/>
          <w:noProof/>
          <w:sz w:val="24"/>
          <w:szCs w:val="24"/>
        </w:rPr>
        <w:t>receive requests from passengers.</w:t>
      </w:r>
    </w:p>
    <w:p w:rsidR="00A93E14" w:rsidRPr="00735E39" w:rsidRDefault="00080F11" w:rsidP="00330D32">
      <w:pPr>
        <w:spacing w:before="2" w:after="2"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Drivers </w:t>
      </w:r>
      <w:r w:rsidR="00545D4B" w:rsidRPr="00735E39">
        <w:rPr>
          <w:rFonts w:ascii="Times New Roman" w:eastAsia="Calibri" w:hAnsi="Times New Roman" w:cs="Times New Roman"/>
          <w:noProof/>
          <w:sz w:val="24"/>
          <w:szCs w:val="24"/>
        </w:rPr>
        <w:t xml:space="preserve">can </w:t>
      </w:r>
      <w:r w:rsidRPr="00735E39">
        <w:rPr>
          <w:rFonts w:ascii="Times New Roman" w:eastAsia="Calibri" w:hAnsi="Times New Roman" w:cs="Times New Roman"/>
          <w:noProof/>
          <w:sz w:val="24"/>
          <w:szCs w:val="24"/>
        </w:rPr>
        <w:t>accept or decline the request.</w:t>
      </w:r>
    </w:p>
    <w:p w:rsidR="000558D4" w:rsidRPr="00735E39" w:rsidRDefault="00A93E14" w:rsidP="00330D32">
      <w:pPr>
        <w:spacing w:before="2" w:after="2"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Drivers can log out of the system.</w:t>
      </w:r>
    </w:p>
    <w:p w:rsidR="001C7E74" w:rsidRPr="00735E39" w:rsidRDefault="00F30CEC" w:rsidP="00330D32">
      <w:pPr>
        <w:spacing w:before="2" w:after="2" w:line="360" w:lineRule="auto"/>
        <w:ind w:left="360"/>
        <w:rPr>
          <w:rFonts w:ascii="Times New Roman" w:hAnsi="Times New Roman" w:cs="Times New Roman"/>
          <w:bCs/>
          <w:noProof/>
          <w:sz w:val="24"/>
          <w:szCs w:val="24"/>
        </w:rPr>
      </w:pPr>
      <w:r w:rsidRPr="00735E39">
        <w:rPr>
          <w:rFonts w:ascii="Times New Roman" w:eastAsia="Calibri" w:hAnsi="Times New Roman" w:cs="Times New Roman"/>
          <w:noProof/>
          <w:sz w:val="24"/>
          <w:szCs w:val="24"/>
        </w:rPr>
        <w:br/>
      </w:r>
      <w:r w:rsidR="00432602" w:rsidRPr="00735E39">
        <w:rPr>
          <w:rFonts w:ascii="Times New Roman" w:eastAsia="Calibri" w:hAnsi="Times New Roman" w:cs="Times New Roman"/>
          <w:noProof/>
          <w:sz w:val="24"/>
          <w:szCs w:val="24"/>
        </w:rPr>
        <w:t>•</w:t>
      </w:r>
      <w:r w:rsidR="00330D32" w:rsidRPr="00735E39">
        <w:rPr>
          <w:rFonts w:ascii="Times New Roman" w:eastAsia="Calibri" w:hAnsi="Times New Roman" w:cs="Times New Roman"/>
          <w:noProof/>
          <w:sz w:val="24"/>
          <w:szCs w:val="24"/>
        </w:rPr>
        <w:t xml:space="preserve"> </w:t>
      </w:r>
      <w:r w:rsidRPr="00735E39">
        <w:rPr>
          <w:rFonts w:ascii="Times New Roman" w:hAnsi="Times New Roman" w:cs="Times New Roman"/>
          <w:bCs/>
          <w:noProof/>
          <w:sz w:val="24"/>
          <w:szCs w:val="24"/>
        </w:rPr>
        <w:t xml:space="preserve">Administrator can login to the Administration system </w:t>
      </w:r>
    </w:p>
    <w:p w:rsidR="00F30CEC" w:rsidRPr="00735E39" w:rsidRDefault="001C7E74" w:rsidP="00330D32">
      <w:pPr>
        <w:spacing w:before="2" w:after="2" w:line="360" w:lineRule="auto"/>
        <w:ind w:left="360"/>
        <w:rPr>
          <w:rFonts w:ascii="Times New Roman" w:hAnsi="Times New Roman" w:cs="Times New Roman"/>
          <w:sz w:val="20"/>
          <w:szCs w:val="24"/>
        </w:rPr>
      </w:pPr>
      <w:r w:rsidRPr="00735E39">
        <w:rPr>
          <w:rFonts w:ascii="Times New Roman" w:eastAsia="Calibri" w:hAnsi="Times New Roman" w:cs="Times New Roman"/>
          <w:noProof/>
          <w:sz w:val="24"/>
          <w:szCs w:val="24"/>
        </w:rPr>
        <w:t>•</w:t>
      </w:r>
      <w:r w:rsidR="00330D32" w:rsidRPr="00735E39">
        <w:rPr>
          <w:rFonts w:ascii="Times New Roman" w:eastAsia="Calibri" w:hAnsi="Times New Roman" w:cs="Times New Roman"/>
          <w:noProof/>
          <w:sz w:val="24"/>
          <w:szCs w:val="24"/>
        </w:rPr>
        <w:t xml:space="preserve"> </w:t>
      </w:r>
      <w:r w:rsidR="00F30CEC" w:rsidRPr="00735E39">
        <w:rPr>
          <w:rFonts w:ascii="Times New Roman" w:hAnsi="Times New Roman" w:cs="Times New Roman"/>
          <w:noProof/>
          <w:sz w:val="24"/>
          <w:szCs w:val="24"/>
        </w:rPr>
        <w:t xml:space="preserve">Administrator can logout from the Administration system </w:t>
      </w:r>
    </w:p>
    <w:p w:rsidR="00F30CEC" w:rsidRPr="00735E39" w:rsidRDefault="001C7E74" w:rsidP="00330D32">
      <w:pPr>
        <w:spacing w:before="2" w:after="2" w:line="360" w:lineRule="auto"/>
        <w:ind w:left="360"/>
        <w:rPr>
          <w:rFonts w:ascii="Times New Roman" w:hAnsi="Times New Roman" w:cs="Times New Roman"/>
          <w:sz w:val="20"/>
          <w:szCs w:val="24"/>
        </w:rPr>
      </w:pPr>
      <w:r w:rsidRPr="00735E39">
        <w:rPr>
          <w:rFonts w:ascii="Times New Roman" w:eastAsia="Calibri" w:hAnsi="Times New Roman" w:cs="Times New Roman"/>
          <w:noProof/>
          <w:sz w:val="24"/>
          <w:szCs w:val="24"/>
        </w:rPr>
        <w:t>•</w:t>
      </w:r>
      <w:r w:rsidR="00330D32" w:rsidRPr="00735E39">
        <w:rPr>
          <w:rFonts w:ascii="Times New Roman" w:eastAsia="Calibri" w:hAnsi="Times New Roman" w:cs="Times New Roman"/>
          <w:noProof/>
          <w:sz w:val="24"/>
          <w:szCs w:val="24"/>
        </w:rPr>
        <w:t xml:space="preserve"> </w:t>
      </w:r>
      <w:r w:rsidR="00F30CEC" w:rsidRPr="00735E39">
        <w:rPr>
          <w:rFonts w:ascii="Times New Roman" w:hAnsi="Times New Roman" w:cs="Times New Roman"/>
          <w:bCs/>
          <w:noProof/>
          <w:sz w:val="24"/>
          <w:szCs w:val="24"/>
        </w:rPr>
        <w:t xml:space="preserve">Administrator can add destinations to system  </w:t>
      </w:r>
    </w:p>
    <w:p w:rsidR="00F30CEC" w:rsidRPr="00735E39" w:rsidRDefault="001C7E74" w:rsidP="00330D32">
      <w:pPr>
        <w:spacing w:before="2" w:after="2" w:line="360" w:lineRule="auto"/>
        <w:ind w:left="360"/>
        <w:rPr>
          <w:rFonts w:ascii="Times New Roman" w:hAnsi="Times New Roman" w:cs="Times New Roman"/>
          <w:sz w:val="20"/>
          <w:szCs w:val="24"/>
        </w:rPr>
      </w:pPr>
      <w:r w:rsidRPr="00735E39">
        <w:rPr>
          <w:rFonts w:ascii="Times New Roman" w:eastAsia="Calibri" w:hAnsi="Times New Roman" w:cs="Times New Roman"/>
          <w:noProof/>
          <w:sz w:val="24"/>
          <w:szCs w:val="24"/>
        </w:rPr>
        <w:t>•</w:t>
      </w:r>
      <w:r w:rsidR="00330D32" w:rsidRPr="00735E39">
        <w:rPr>
          <w:rFonts w:ascii="Times New Roman" w:eastAsia="Calibri" w:hAnsi="Times New Roman" w:cs="Times New Roman"/>
          <w:noProof/>
          <w:sz w:val="24"/>
          <w:szCs w:val="24"/>
        </w:rPr>
        <w:t xml:space="preserve"> </w:t>
      </w:r>
      <w:r w:rsidR="00F30CEC" w:rsidRPr="00735E39">
        <w:rPr>
          <w:rFonts w:ascii="Times New Roman" w:hAnsi="Times New Roman" w:cs="Times New Roman"/>
          <w:bCs/>
          <w:noProof/>
          <w:sz w:val="24"/>
          <w:szCs w:val="24"/>
        </w:rPr>
        <w:t xml:space="preserve">Administrator can browse the destination list </w:t>
      </w:r>
    </w:p>
    <w:p w:rsidR="00F30CEC" w:rsidRPr="00735E39" w:rsidRDefault="001C7E74" w:rsidP="00330D32">
      <w:pPr>
        <w:spacing w:before="2" w:after="2" w:line="360" w:lineRule="auto"/>
        <w:ind w:left="360"/>
        <w:rPr>
          <w:rFonts w:ascii="Times New Roman" w:hAnsi="Times New Roman" w:cs="Times New Roman"/>
          <w:sz w:val="20"/>
          <w:szCs w:val="24"/>
        </w:rPr>
      </w:pPr>
      <w:r w:rsidRPr="00735E39">
        <w:rPr>
          <w:rFonts w:ascii="Times New Roman" w:eastAsia="Calibri" w:hAnsi="Times New Roman" w:cs="Times New Roman"/>
          <w:noProof/>
          <w:sz w:val="24"/>
          <w:szCs w:val="24"/>
        </w:rPr>
        <w:t>•</w:t>
      </w:r>
      <w:r w:rsidR="00330D32" w:rsidRPr="00735E39">
        <w:rPr>
          <w:rFonts w:ascii="Times New Roman" w:eastAsia="Calibri" w:hAnsi="Times New Roman" w:cs="Times New Roman"/>
          <w:noProof/>
          <w:sz w:val="24"/>
          <w:szCs w:val="24"/>
        </w:rPr>
        <w:t xml:space="preserve"> </w:t>
      </w:r>
      <w:r w:rsidR="00F30CEC" w:rsidRPr="00735E39">
        <w:rPr>
          <w:rFonts w:ascii="Times New Roman" w:hAnsi="Times New Roman" w:cs="Times New Roman"/>
          <w:bCs/>
          <w:noProof/>
          <w:sz w:val="24"/>
          <w:szCs w:val="24"/>
        </w:rPr>
        <w:t xml:space="preserve">Administrator can edit destinations in the system </w:t>
      </w:r>
    </w:p>
    <w:p w:rsidR="00F30CEC" w:rsidRPr="00735E39" w:rsidRDefault="001C7E74" w:rsidP="00330D32">
      <w:pPr>
        <w:spacing w:before="2" w:after="2" w:line="360" w:lineRule="auto"/>
        <w:ind w:left="360"/>
        <w:rPr>
          <w:rFonts w:ascii="Times New Roman" w:hAnsi="Times New Roman" w:cs="Times New Roman"/>
          <w:sz w:val="20"/>
          <w:szCs w:val="24"/>
        </w:rPr>
      </w:pPr>
      <w:r w:rsidRPr="00735E39">
        <w:rPr>
          <w:rFonts w:ascii="Times New Roman" w:eastAsia="Calibri" w:hAnsi="Times New Roman" w:cs="Times New Roman"/>
          <w:noProof/>
          <w:sz w:val="24"/>
          <w:szCs w:val="24"/>
        </w:rPr>
        <w:t>•</w:t>
      </w:r>
      <w:r w:rsidR="00330D32" w:rsidRPr="00735E39">
        <w:rPr>
          <w:rFonts w:ascii="Times New Roman" w:eastAsia="Calibri" w:hAnsi="Times New Roman" w:cs="Times New Roman"/>
          <w:noProof/>
          <w:sz w:val="24"/>
          <w:szCs w:val="24"/>
        </w:rPr>
        <w:t xml:space="preserve"> </w:t>
      </w:r>
      <w:r w:rsidR="00F30CEC" w:rsidRPr="00735E39">
        <w:rPr>
          <w:rFonts w:ascii="Times New Roman" w:hAnsi="Times New Roman" w:cs="Times New Roman"/>
          <w:bCs/>
          <w:noProof/>
          <w:sz w:val="24"/>
          <w:szCs w:val="24"/>
        </w:rPr>
        <w:t xml:space="preserve">Administrator can delete destinations from the system </w:t>
      </w:r>
    </w:p>
    <w:p w:rsidR="00080F11" w:rsidRPr="00735E39" w:rsidRDefault="001C7E74" w:rsidP="000F7CC0">
      <w:pPr>
        <w:spacing w:line="360" w:lineRule="auto"/>
        <w:ind w:left="360"/>
        <w:rPr>
          <w:rFonts w:ascii="Times New Roman" w:hAnsi="Times New Roman" w:cs="Times New Roman"/>
          <w:sz w:val="20"/>
          <w:szCs w:val="24"/>
        </w:rPr>
      </w:pPr>
      <w:r w:rsidRPr="00735E39">
        <w:rPr>
          <w:rFonts w:ascii="Times New Roman" w:eastAsia="Calibri" w:hAnsi="Times New Roman" w:cs="Times New Roman"/>
          <w:noProof/>
          <w:sz w:val="24"/>
          <w:szCs w:val="24"/>
        </w:rPr>
        <w:t>•</w:t>
      </w:r>
      <w:r w:rsidR="00330D32" w:rsidRPr="00735E39">
        <w:rPr>
          <w:rFonts w:ascii="Times New Roman" w:eastAsia="Calibri" w:hAnsi="Times New Roman" w:cs="Times New Roman"/>
          <w:noProof/>
          <w:sz w:val="24"/>
          <w:szCs w:val="24"/>
        </w:rPr>
        <w:t xml:space="preserve"> </w:t>
      </w:r>
      <w:r w:rsidR="00F30CEC" w:rsidRPr="00735E39">
        <w:rPr>
          <w:rFonts w:ascii="Times New Roman" w:hAnsi="Times New Roman" w:cs="Times New Roman"/>
          <w:bCs/>
          <w:noProof/>
          <w:sz w:val="24"/>
          <w:szCs w:val="24"/>
        </w:rPr>
        <w:t xml:space="preserve">Administrator can search for destinations </w:t>
      </w:r>
      <w:r w:rsidR="002A70E7" w:rsidRPr="00735E39">
        <w:rPr>
          <w:rFonts w:ascii="Times New Roman" w:hAnsi="Times New Roman" w:cs="Times New Roman"/>
          <w:bCs/>
          <w:noProof/>
          <w:sz w:val="24"/>
          <w:szCs w:val="24"/>
        </w:rPr>
        <w:t>in</w:t>
      </w:r>
      <w:r w:rsidR="00F30CEC" w:rsidRPr="00735E39">
        <w:rPr>
          <w:rFonts w:ascii="Times New Roman" w:hAnsi="Times New Roman" w:cs="Times New Roman"/>
          <w:bCs/>
          <w:noProof/>
          <w:sz w:val="24"/>
          <w:szCs w:val="24"/>
        </w:rPr>
        <w:t xml:space="preserve"> the system </w:t>
      </w:r>
    </w:p>
    <w:p w:rsidR="00080F11" w:rsidRPr="00735E39" w:rsidRDefault="00080F11" w:rsidP="00E605F4">
      <w:pPr>
        <w:spacing w:beforeLines="1" w:afterLines="1" w:line="360" w:lineRule="auto"/>
        <w:ind w:left="360" w:hanging="360"/>
        <w:rPr>
          <w:rFonts w:ascii="Times New Roman" w:eastAsia="Calibri" w:hAnsi="Times New Roman" w:cs="Times New Roman"/>
          <w:noProof/>
          <w:sz w:val="24"/>
          <w:szCs w:val="24"/>
        </w:rPr>
      </w:pPr>
      <w:r w:rsidRPr="00735E39">
        <w:rPr>
          <w:rFonts w:ascii="Times New Roman" w:hAnsi="Times New Roman" w:cs="Times New Roman"/>
          <w:sz w:val="24"/>
          <w:szCs w:val="24"/>
        </w:rPr>
        <w:t>The sub features of the application are</w:t>
      </w:r>
      <w:r w:rsidR="0015002D" w:rsidRPr="00735E39">
        <w:rPr>
          <w:rFonts w:ascii="Times New Roman" w:hAnsi="Times New Roman" w:cs="Times New Roman"/>
          <w:sz w:val="24"/>
          <w:szCs w:val="24"/>
        </w:rPr>
        <w:t xml:space="preserve">: </w:t>
      </w:r>
      <w:r w:rsidRPr="00735E39">
        <w:rPr>
          <w:rFonts w:ascii="Times New Roman" w:hAnsi="Times New Roman" w:cs="Times New Roman"/>
          <w:sz w:val="24"/>
          <w:szCs w:val="24"/>
        </w:rPr>
        <w:br/>
      </w:r>
      <w:r w:rsidRPr="00735E39">
        <w:rPr>
          <w:rFonts w:ascii="Times New Roman" w:hAnsi="Times New Roman" w:cs="Times New Roman"/>
          <w:sz w:val="24"/>
          <w:szCs w:val="24"/>
        </w:rPr>
        <w:br/>
      </w:r>
      <w:r w:rsidRPr="00735E39">
        <w:rPr>
          <w:rFonts w:ascii="Times New Roman" w:eastAsia="Calibri" w:hAnsi="Times New Roman" w:cs="Times New Roman"/>
          <w:noProof/>
          <w:sz w:val="24"/>
          <w:szCs w:val="24"/>
        </w:rPr>
        <w:t xml:space="preserve">• Passengers </w:t>
      </w:r>
      <w:r w:rsidR="00545D4B" w:rsidRPr="00735E39">
        <w:rPr>
          <w:rFonts w:ascii="Times New Roman" w:eastAsia="Calibri" w:hAnsi="Times New Roman" w:cs="Times New Roman"/>
          <w:noProof/>
          <w:sz w:val="24"/>
          <w:szCs w:val="24"/>
        </w:rPr>
        <w:t xml:space="preserve">can </w:t>
      </w:r>
      <w:r w:rsidRPr="00735E39">
        <w:rPr>
          <w:rFonts w:ascii="Times New Roman" w:eastAsia="Calibri" w:hAnsi="Times New Roman" w:cs="Times New Roman"/>
          <w:noProof/>
          <w:sz w:val="24"/>
          <w:szCs w:val="24"/>
        </w:rPr>
        <w:t>create schedules and plan their routes.</w:t>
      </w:r>
    </w:p>
    <w:p w:rsidR="00080F11" w:rsidRPr="00735E39" w:rsidRDefault="00080F11" w:rsidP="00330D32">
      <w:pPr>
        <w:spacing w:before="1" w:after="1"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Passengers </w:t>
      </w:r>
      <w:r w:rsidR="00545D4B" w:rsidRPr="00735E39">
        <w:rPr>
          <w:rFonts w:ascii="Times New Roman" w:eastAsia="Calibri" w:hAnsi="Times New Roman" w:cs="Times New Roman"/>
          <w:noProof/>
          <w:sz w:val="24"/>
          <w:szCs w:val="24"/>
        </w:rPr>
        <w:t xml:space="preserve">can </w:t>
      </w:r>
      <w:r w:rsidRPr="00735E39">
        <w:rPr>
          <w:rFonts w:ascii="Times New Roman" w:eastAsia="Calibri" w:hAnsi="Times New Roman" w:cs="Times New Roman"/>
          <w:noProof/>
          <w:sz w:val="24"/>
          <w:szCs w:val="24"/>
        </w:rPr>
        <w:t>change the scope of searching for red taxis.</w:t>
      </w:r>
    </w:p>
    <w:p w:rsidR="00080F11" w:rsidRPr="00735E39" w:rsidRDefault="00080F11" w:rsidP="00330D32">
      <w:pPr>
        <w:spacing w:before="1" w:after="1"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Passengers </w:t>
      </w:r>
      <w:r w:rsidR="00545D4B" w:rsidRPr="00735E39">
        <w:rPr>
          <w:rFonts w:ascii="Times New Roman" w:eastAsia="Calibri" w:hAnsi="Times New Roman" w:cs="Times New Roman"/>
          <w:noProof/>
          <w:sz w:val="24"/>
          <w:szCs w:val="24"/>
        </w:rPr>
        <w:t xml:space="preserve">can </w:t>
      </w:r>
      <w:r w:rsidRPr="00735E39">
        <w:rPr>
          <w:rFonts w:ascii="Times New Roman" w:eastAsia="Calibri" w:hAnsi="Times New Roman" w:cs="Times New Roman"/>
          <w:noProof/>
          <w:sz w:val="24"/>
          <w:szCs w:val="24"/>
        </w:rPr>
        <w:t>cancel the request.</w:t>
      </w:r>
    </w:p>
    <w:p w:rsidR="00080F11" w:rsidRPr="00735E39"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735E39">
        <w:rPr>
          <w:rFonts w:ascii="Times New Roman" w:eastAsia="Calibri" w:hAnsi="Times New Roman" w:cs="Times New Roman"/>
          <w:noProof/>
          <w:color w:val="FF0000"/>
          <w:sz w:val="24"/>
          <w:szCs w:val="24"/>
        </w:rPr>
        <w:t xml:space="preserve">• Passengers </w:t>
      </w:r>
      <w:r w:rsidR="00545D4B" w:rsidRPr="00735E39">
        <w:rPr>
          <w:rFonts w:ascii="Times New Roman" w:eastAsia="Calibri" w:hAnsi="Times New Roman" w:cs="Times New Roman"/>
          <w:noProof/>
          <w:color w:val="FF0000"/>
          <w:sz w:val="24"/>
          <w:szCs w:val="24"/>
        </w:rPr>
        <w:t xml:space="preserve">can </w:t>
      </w:r>
      <w:r w:rsidRPr="00735E39">
        <w:rPr>
          <w:rFonts w:ascii="Times New Roman" w:eastAsia="Calibri" w:hAnsi="Times New Roman" w:cs="Times New Roman"/>
          <w:noProof/>
          <w:color w:val="FF0000"/>
          <w:sz w:val="24"/>
          <w:szCs w:val="24"/>
        </w:rPr>
        <w:t>receive notifications when the red taxi arrives.</w:t>
      </w:r>
    </w:p>
    <w:p w:rsidR="00080F11" w:rsidRPr="00735E39" w:rsidRDefault="00080F11" w:rsidP="00330D32">
      <w:pPr>
        <w:spacing w:before="1" w:after="1" w:line="360" w:lineRule="auto"/>
        <w:ind w:left="360"/>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Drivers </w:t>
      </w:r>
      <w:r w:rsidR="00545D4B" w:rsidRPr="00735E39">
        <w:rPr>
          <w:rFonts w:ascii="Times New Roman" w:eastAsia="Calibri" w:hAnsi="Times New Roman" w:cs="Times New Roman"/>
          <w:noProof/>
          <w:sz w:val="24"/>
          <w:szCs w:val="24"/>
        </w:rPr>
        <w:t xml:space="preserve">can </w:t>
      </w:r>
      <w:r w:rsidRPr="00735E39">
        <w:rPr>
          <w:rFonts w:ascii="Times New Roman" w:eastAsia="Calibri" w:hAnsi="Times New Roman" w:cs="Times New Roman"/>
          <w:noProof/>
          <w:sz w:val="24"/>
          <w:szCs w:val="24"/>
        </w:rPr>
        <w:t>enable or disable the service (e.g. off duty).</w:t>
      </w:r>
    </w:p>
    <w:p w:rsidR="00080F11" w:rsidRPr="00735E39" w:rsidRDefault="00080F11" w:rsidP="00330D32">
      <w:pPr>
        <w:spacing w:before="1" w:after="1" w:line="360" w:lineRule="auto"/>
        <w:ind w:left="360"/>
        <w:jc w:val="both"/>
        <w:rPr>
          <w:rFonts w:ascii="Times New Roman" w:eastAsia="Calibri" w:hAnsi="Times New Roman" w:cs="Times New Roman"/>
          <w:noProof/>
          <w:color w:val="FF0000"/>
          <w:sz w:val="24"/>
          <w:szCs w:val="24"/>
        </w:rPr>
      </w:pPr>
      <w:r w:rsidRPr="00735E39">
        <w:rPr>
          <w:rFonts w:ascii="Times New Roman" w:eastAsia="Calibri" w:hAnsi="Times New Roman" w:cs="Times New Roman"/>
          <w:noProof/>
          <w:color w:val="FF0000"/>
          <w:sz w:val="24"/>
          <w:szCs w:val="24"/>
        </w:rPr>
        <w:t>• Drivers</w:t>
      </w:r>
      <w:r w:rsidR="00545D4B" w:rsidRPr="00735E39">
        <w:rPr>
          <w:rFonts w:ascii="Times New Roman" w:eastAsia="Calibri" w:hAnsi="Times New Roman" w:cs="Times New Roman"/>
          <w:noProof/>
          <w:color w:val="FF0000"/>
          <w:sz w:val="24"/>
          <w:szCs w:val="24"/>
        </w:rPr>
        <w:t xml:space="preserve"> can be </w:t>
      </w:r>
      <w:r w:rsidRPr="00735E39">
        <w:rPr>
          <w:rFonts w:ascii="Times New Roman" w:eastAsia="Calibri" w:hAnsi="Times New Roman" w:cs="Times New Roman"/>
          <w:noProof/>
          <w:color w:val="FF0000"/>
          <w:sz w:val="24"/>
          <w:szCs w:val="24"/>
        </w:rPr>
        <w:t>notified when the request is cancelled</w:t>
      </w:r>
      <w:r w:rsidR="00545D4B" w:rsidRPr="00735E39">
        <w:rPr>
          <w:rFonts w:ascii="Times New Roman" w:eastAsia="Calibri" w:hAnsi="Times New Roman" w:cs="Times New Roman"/>
          <w:noProof/>
          <w:color w:val="FF0000"/>
          <w:sz w:val="24"/>
          <w:szCs w:val="24"/>
        </w:rPr>
        <w:t>.</w:t>
      </w:r>
    </w:p>
    <w:p w:rsidR="000F7CC0" w:rsidRPr="00735E39" w:rsidRDefault="000F7CC0" w:rsidP="00080F11">
      <w:pPr>
        <w:spacing w:before="1" w:after="1" w:line="360" w:lineRule="auto"/>
        <w:jc w:val="both"/>
        <w:rPr>
          <w:rFonts w:ascii="Times New Roman" w:eastAsia="Calibri" w:hAnsi="Times New Roman" w:cs="Times New Roman"/>
          <w:noProof/>
          <w:sz w:val="24"/>
          <w:szCs w:val="24"/>
        </w:rPr>
      </w:pPr>
    </w:p>
    <w:p w:rsidR="00080F11" w:rsidRPr="00735E39" w:rsidRDefault="00080F11" w:rsidP="00080F11">
      <w:pPr>
        <w:spacing w:before="1" w:after="1" w:line="360" w:lineRule="auto"/>
        <w:jc w:val="both"/>
        <w:rPr>
          <w:rFonts w:ascii="Times New Roman" w:eastAsia="Calibri" w:hAnsi="Times New Roman" w:cs="Times New Roman"/>
          <w:noProof/>
          <w:sz w:val="24"/>
          <w:szCs w:val="24"/>
        </w:rPr>
      </w:pPr>
    </w:p>
    <w:p w:rsidR="00080F11" w:rsidRPr="00735E39" w:rsidRDefault="00080F11" w:rsidP="00080F11">
      <w:pPr>
        <w:spacing w:before="2" w:after="2"/>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735E39" w:rsidRDefault="00080F11" w:rsidP="00080F11">
      <w:pPr>
        <w:spacing w:before="2" w:after="2"/>
        <w:jc w:val="both"/>
        <w:rPr>
          <w:rFonts w:ascii="Times New Roman" w:eastAsia="Calibri" w:hAnsi="Times New Roman" w:cs="Times New Roman"/>
          <w:noProof/>
          <w:sz w:val="24"/>
          <w:szCs w:val="24"/>
        </w:rPr>
      </w:pPr>
    </w:p>
    <w:p w:rsidR="00080F11" w:rsidRPr="00735E39"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735E39">
        <w:rPr>
          <w:rFonts w:ascii="Times New Roman" w:eastAsia="Calibri" w:hAnsi="Times New Roman" w:cs="Times New Roman"/>
          <w:noProof/>
          <w:sz w:val="24"/>
          <w:szCs w:val="24"/>
          <w:lang w:val="en-GB"/>
        </w:rPr>
        <w:t>The application requires an Internet connection.</w:t>
      </w:r>
    </w:p>
    <w:p w:rsidR="00080F11" w:rsidRPr="00735E39"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735E39">
        <w:rPr>
          <w:rFonts w:ascii="Times New Roman" w:eastAsia="Calibri" w:hAnsi="Times New Roman" w:cs="Times New Roman"/>
          <w:noProof/>
          <w:sz w:val="24"/>
          <w:szCs w:val="24"/>
          <w:lang w:val="en-GB"/>
        </w:rPr>
        <w:t>The application can only be used on Android smartphones that run on Android OS 4.3 or later.</w:t>
      </w:r>
    </w:p>
    <w:p w:rsidR="00080F11" w:rsidRPr="00735E39"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735E39">
        <w:rPr>
          <w:rFonts w:ascii="Times New Roman" w:eastAsia="Calibri" w:hAnsi="Times New Roman" w:cs="Times New Roman"/>
          <w:noProof/>
          <w:sz w:val="24"/>
          <w:szCs w:val="24"/>
          <w:lang w:val="en-GB"/>
        </w:rPr>
        <w:t>The application cannot be supported on an Android tablet.</w:t>
      </w:r>
    </w:p>
    <w:p w:rsidR="00080F11" w:rsidRPr="00735E39"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735E39">
        <w:rPr>
          <w:rFonts w:ascii="Times New Roman" w:eastAsia="Calibri" w:hAnsi="Times New Roman" w:cs="Times New Roman"/>
          <w:noProof/>
          <w:sz w:val="24"/>
          <w:szCs w:val="24"/>
        </w:rPr>
        <w:t xml:space="preserve">Drivers </w:t>
      </w:r>
      <w:r w:rsidR="00545D4B" w:rsidRPr="00735E39">
        <w:rPr>
          <w:rFonts w:ascii="Times New Roman" w:eastAsia="Calibri" w:hAnsi="Times New Roman" w:cs="Times New Roman"/>
          <w:noProof/>
          <w:sz w:val="24"/>
          <w:szCs w:val="24"/>
        </w:rPr>
        <w:t xml:space="preserve">have to </w:t>
      </w:r>
      <w:r w:rsidRPr="00735E39">
        <w:rPr>
          <w:rFonts w:ascii="Times New Roman" w:eastAsia="Calibri" w:hAnsi="Times New Roman" w:cs="Times New Roman"/>
          <w:noProof/>
          <w:sz w:val="24"/>
          <w:szCs w:val="24"/>
        </w:rPr>
        <w:t xml:space="preserve">preset a general direction of driving using their mobile application before leaving. </w:t>
      </w:r>
    </w:p>
    <w:p w:rsidR="00080F11" w:rsidRPr="00735E39"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735E39">
        <w:rPr>
          <w:rFonts w:ascii="Times New Roman" w:eastAsia="Calibri" w:hAnsi="Times New Roman" w:cs="Times New Roman"/>
          <w:noProof/>
          <w:sz w:val="24"/>
          <w:szCs w:val="24"/>
        </w:rPr>
        <w:t xml:space="preserve">Only passengers </w:t>
      </w:r>
      <w:r w:rsidR="00545D4B" w:rsidRPr="00735E39">
        <w:rPr>
          <w:rFonts w:ascii="Times New Roman" w:eastAsia="Calibri" w:hAnsi="Times New Roman" w:cs="Times New Roman"/>
          <w:noProof/>
          <w:sz w:val="24"/>
          <w:szCs w:val="24"/>
        </w:rPr>
        <w:t xml:space="preserve">can </w:t>
      </w:r>
      <w:r w:rsidRPr="00735E39">
        <w:rPr>
          <w:rFonts w:ascii="Times New Roman" w:eastAsia="Calibri" w:hAnsi="Times New Roman" w:cs="Times New Roman"/>
          <w:noProof/>
          <w:sz w:val="24"/>
          <w:szCs w:val="24"/>
        </w:rPr>
        <w:t xml:space="preserve">send a request to drivers (one driver per request). </w:t>
      </w:r>
    </w:p>
    <w:p w:rsidR="00080F11" w:rsidRPr="00735E39"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735E39">
        <w:rPr>
          <w:rFonts w:ascii="Times New Roman" w:eastAsia="Calibri" w:hAnsi="Times New Roman" w:cs="Times New Roman"/>
          <w:noProof/>
          <w:sz w:val="24"/>
          <w:szCs w:val="24"/>
        </w:rPr>
        <w:t xml:space="preserve">Drivers </w:t>
      </w:r>
      <w:r w:rsidR="00545D4B" w:rsidRPr="00735E39">
        <w:rPr>
          <w:rFonts w:ascii="Times New Roman" w:eastAsia="Calibri" w:hAnsi="Times New Roman" w:cs="Times New Roman"/>
          <w:noProof/>
          <w:sz w:val="24"/>
          <w:szCs w:val="24"/>
        </w:rPr>
        <w:t>cannot</w:t>
      </w:r>
      <w:r w:rsidRPr="00735E39">
        <w:rPr>
          <w:rFonts w:ascii="Times New Roman" w:eastAsia="Calibri" w:hAnsi="Times New Roman" w:cs="Times New Roman"/>
          <w:noProof/>
          <w:sz w:val="24"/>
          <w:szCs w:val="24"/>
        </w:rPr>
        <w:t xml:space="preserve"> locate passengers unless there is a request from them.</w:t>
      </w:r>
    </w:p>
    <w:p w:rsidR="00080F11" w:rsidRPr="00735E39"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735E39">
        <w:rPr>
          <w:rFonts w:ascii="Times New Roman" w:eastAsia="Calibri" w:hAnsi="Times New Roman" w:cs="Times New Roman"/>
          <w:noProof/>
          <w:sz w:val="24"/>
          <w:szCs w:val="24"/>
        </w:rPr>
        <w:t>Services</w:t>
      </w:r>
      <w:r w:rsidR="005A7298" w:rsidRPr="00735E39">
        <w:rPr>
          <w:rFonts w:ascii="Times New Roman" w:eastAsia="Calibri" w:hAnsi="Times New Roman" w:cs="Times New Roman"/>
          <w:noProof/>
          <w:sz w:val="24"/>
          <w:szCs w:val="24"/>
        </w:rPr>
        <w:t xml:space="preserve"> are </w:t>
      </w:r>
      <w:r w:rsidRPr="00735E39">
        <w:rPr>
          <w:rFonts w:ascii="Times New Roman" w:eastAsia="Calibri" w:hAnsi="Times New Roman" w:cs="Times New Roman"/>
          <w:noProof/>
          <w:sz w:val="24"/>
          <w:szCs w:val="24"/>
        </w:rPr>
        <w:t>limited to the passengers and drivers in Chiang Mai only</w:t>
      </w:r>
      <w:r w:rsidR="00545D4B" w:rsidRPr="00735E39">
        <w:rPr>
          <w:rFonts w:ascii="Times New Roman" w:eastAsia="Calibri" w:hAnsi="Times New Roman" w:cs="Times New Roman"/>
          <w:noProof/>
          <w:sz w:val="24"/>
          <w:szCs w:val="24"/>
          <w:lang w:val="en-GB"/>
        </w:rPr>
        <w:t>.</w:t>
      </w:r>
    </w:p>
    <w:p w:rsidR="00330D32" w:rsidRPr="00735E39"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735E39">
        <w:rPr>
          <w:rFonts w:ascii="Times New Roman" w:eastAsia="Calibri" w:hAnsi="Times New Roman" w:cs="Times New Roman"/>
          <w:noProof/>
          <w:sz w:val="24"/>
          <w:szCs w:val="24"/>
        </w:rPr>
        <w:t>Services are limited to the registered taxis and passengers only.</w:t>
      </w:r>
      <w:r w:rsidR="00330D32" w:rsidRPr="00735E39">
        <w:rPr>
          <w:rFonts w:ascii="Times New Roman" w:eastAsia="Calibri" w:hAnsi="Times New Roman" w:cs="Times New Roman"/>
          <w:noProof/>
          <w:sz w:val="24"/>
          <w:szCs w:val="24"/>
        </w:rPr>
        <w:t xml:space="preserve"> </w:t>
      </w:r>
    </w:p>
    <w:p w:rsidR="00080F11" w:rsidRPr="00735E39"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sidRPr="00735E39">
        <w:rPr>
          <w:rFonts w:ascii="Times New Roman" w:eastAsia="Calibri" w:hAnsi="Times New Roman" w:cs="Times New Roman"/>
          <w:noProof/>
          <w:sz w:val="24"/>
          <w:szCs w:val="24"/>
        </w:rPr>
        <w:t xml:space="preserve">   </w:t>
      </w:r>
      <w:r w:rsidR="00080F11" w:rsidRPr="00735E39">
        <w:rPr>
          <w:rFonts w:ascii="Times New Roman" w:eastAsia="Calibri" w:hAnsi="Times New Roman" w:cs="Times New Roman"/>
          <w:noProof/>
          <w:sz w:val="24"/>
          <w:szCs w:val="24"/>
        </w:rPr>
        <w:t>(Registration</w:t>
      </w:r>
      <w:r w:rsidR="005A7298" w:rsidRPr="00735E39">
        <w:rPr>
          <w:rFonts w:ascii="Times New Roman" w:eastAsia="Calibri" w:hAnsi="Times New Roman" w:cs="Times New Roman"/>
          <w:noProof/>
          <w:sz w:val="24"/>
          <w:szCs w:val="24"/>
        </w:rPr>
        <w:t xml:space="preserve"> is </w:t>
      </w:r>
      <w:r w:rsidR="00080F11" w:rsidRPr="00735E39">
        <w:rPr>
          <w:rFonts w:ascii="Times New Roman" w:eastAsia="Calibri" w:hAnsi="Times New Roman" w:cs="Times New Roman"/>
          <w:noProof/>
          <w:sz w:val="24"/>
          <w:szCs w:val="24"/>
        </w:rPr>
        <w:t>required before using the app</w:t>
      </w:r>
      <w:r w:rsidR="005A7298" w:rsidRPr="00735E39">
        <w:rPr>
          <w:rFonts w:ascii="Times New Roman" w:eastAsia="Calibri" w:hAnsi="Times New Roman" w:cs="Times New Roman"/>
          <w:noProof/>
          <w:sz w:val="24"/>
          <w:szCs w:val="24"/>
        </w:rPr>
        <w:t>lication</w:t>
      </w:r>
      <w:r w:rsidR="00080F11" w:rsidRPr="00735E39">
        <w:rPr>
          <w:rFonts w:ascii="Times New Roman" w:eastAsia="Calibri" w:hAnsi="Times New Roman" w:cs="Times New Roman"/>
          <w:noProof/>
          <w:sz w:val="24"/>
          <w:szCs w:val="24"/>
        </w:rPr>
        <w:t>)</w:t>
      </w:r>
      <w:r w:rsidR="000F7CC0" w:rsidRPr="00735E39">
        <w:rPr>
          <w:rFonts w:ascii="Times New Roman" w:eastAsia="Calibri" w:hAnsi="Times New Roman" w:cs="Times New Roman"/>
          <w:noProof/>
          <w:sz w:val="24"/>
          <w:szCs w:val="24"/>
        </w:rPr>
        <w:t>.</w:t>
      </w:r>
    </w:p>
    <w:p w:rsidR="00080F11" w:rsidRPr="00735E39" w:rsidRDefault="00080F11" w:rsidP="00080F11">
      <w:pPr>
        <w:spacing w:before="1" w:after="1" w:line="360" w:lineRule="auto"/>
        <w:jc w:val="both"/>
        <w:rPr>
          <w:rFonts w:ascii="Times New Roman" w:eastAsia="Calibri" w:hAnsi="Times New Roman" w:cs="Times New Roman"/>
          <w:noProof/>
          <w:sz w:val="24"/>
          <w:szCs w:val="24"/>
        </w:rPr>
      </w:pPr>
    </w:p>
    <w:p w:rsidR="00080F11" w:rsidRPr="00735E39" w:rsidRDefault="005A7298" w:rsidP="00080F11">
      <w:pPr>
        <w:spacing w:before="2" w:after="2" w:line="360" w:lineRule="auto"/>
        <w:jc w:val="both"/>
        <w:rPr>
          <w:rFonts w:ascii="Times New Roman" w:eastAsia="Calibri" w:hAnsi="Times New Roman" w:cs="Times New Roman"/>
          <w:noProof/>
          <w:sz w:val="28"/>
        </w:rPr>
      </w:pPr>
      <w:r w:rsidRPr="00735E39">
        <w:rPr>
          <w:rFonts w:ascii="Times New Roman" w:hAnsi="Times New Roman" w:cs="Times New Roman"/>
          <w:sz w:val="24"/>
          <w:szCs w:val="24"/>
        </w:rPr>
        <w:t>This application aims to p</w:t>
      </w:r>
      <w:r w:rsidR="00080F11" w:rsidRPr="00735E39">
        <w:rPr>
          <w:rFonts w:ascii="Times New Roman" w:eastAsia="Calibri" w:hAnsi="Times New Roman" w:cs="Times New Roman"/>
          <w:noProof/>
          <w:sz w:val="24"/>
          <w:szCs w:val="24"/>
        </w:rPr>
        <w:t>rovide passengers with a more convenient and efficient</w:t>
      </w:r>
      <w:r w:rsidRPr="00735E39">
        <w:rPr>
          <w:rFonts w:ascii="Times New Roman" w:eastAsia="Calibri" w:hAnsi="Times New Roman" w:cs="Times New Roman"/>
          <w:noProof/>
          <w:sz w:val="24"/>
          <w:szCs w:val="24"/>
        </w:rPr>
        <w:t xml:space="preserve"> </w:t>
      </w:r>
      <w:r w:rsidR="00080F11" w:rsidRPr="00735E39">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735E39" w:rsidRDefault="00080F11" w:rsidP="000112BF">
      <w:pPr>
        <w:pStyle w:val="aa"/>
        <w:spacing w:before="2" w:afterLines="0" w:line="276" w:lineRule="auto"/>
        <w:rPr>
          <w:rFonts w:ascii="Times New Roman" w:hAnsi="Times New Roman"/>
          <w:b/>
          <w:bCs/>
          <w:sz w:val="28"/>
          <w:szCs w:val="28"/>
        </w:rPr>
      </w:pPr>
      <w:r w:rsidRPr="00735E39">
        <w:rPr>
          <w:rFonts w:ascii="Times New Roman" w:hAnsi="Times New Roman"/>
          <w:b/>
          <w:bCs/>
          <w:sz w:val="40"/>
          <w:szCs w:val="40"/>
        </w:rPr>
        <w:t xml:space="preserve">1.3 Operating Environment </w:t>
      </w:r>
    </w:p>
    <w:p w:rsidR="00080F11" w:rsidRPr="00735E39" w:rsidRDefault="00080F11" w:rsidP="00080F11">
      <w:pPr>
        <w:pStyle w:val="aa"/>
        <w:spacing w:before="2" w:after="2" w:line="360" w:lineRule="auto"/>
        <w:rPr>
          <w:rFonts w:ascii="Times New Roman" w:eastAsia="Calibri" w:hAnsi="Times New Roman"/>
          <w:noProof/>
          <w:sz w:val="24"/>
          <w:szCs w:val="24"/>
          <w:lang w:val="en-GB"/>
        </w:rPr>
      </w:pPr>
      <w:r w:rsidRPr="00735E39">
        <w:rPr>
          <w:rFonts w:ascii="Times New Roman" w:hAnsi="Times New Roman"/>
          <w:sz w:val="24"/>
          <w:szCs w:val="24"/>
        </w:rPr>
        <w:t>The Chiang Mai Red Taxi Service is developed on</w:t>
      </w:r>
      <w:r w:rsidR="008B0FD7" w:rsidRPr="00735E39">
        <w:rPr>
          <w:rFonts w:ascii="Times New Roman" w:hAnsi="Times New Roman"/>
          <w:sz w:val="24"/>
          <w:szCs w:val="24"/>
        </w:rPr>
        <w:t xml:space="preserve"> the </w:t>
      </w:r>
      <w:r w:rsidRPr="00735E39">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735E39">
        <w:trPr>
          <w:trHeight w:val="383"/>
          <w:jc w:val="center"/>
        </w:trPr>
        <w:tc>
          <w:tcPr>
            <w:tcW w:w="8762" w:type="dxa"/>
            <w:gridSpan w:val="2"/>
          </w:tcPr>
          <w:p w:rsidR="004C49E3" w:rsidRPr="00735E39" w:rsidRDefault="00080F11">
            <w:pPr>
              <w:spacing w:before="2" w:after="2" w:line="360" w:lineRule="auto"/>
              <w:jc w:val="center"/>
              <w:rPr>
                <w:rFonts w:ascii="Times New Roman" w:eastAsia="Calibri" w:hAnsi="Times New Roman" w:cs="Times New Roman"/>
                <w:b/>
                <w:noProof/>
                <w:sz w:val="24"/>
                <w:szCs w:val="24"/>
                <w:u w:val="single"/>
              </w:rPr>
            </w:pPr>
            <w:r w:rsidRPr="00735E39">
              <w:rPr>
                <w:rFonts w:ascii="Times New Roman" w:eastAsia="Calibri" w:hAnsi="Times New Roman" w:cs="Times New Roman"/>
                <w:b/>
                <w:noProof/>
                <w:sz w:val="24"/>
                <w:szCs w:val="24"/>
                <w:u w:val="single"/>
              </w:rPr>
              <w:t>Technology Used</w:t>
            </w:r>
          </w:p>
        </w:tc>
        <w:bookmarkStart w:id="0" w:name="_GoBack"/>
        <w:bookmarkEnd w:id="0"/>
      </w:tr>
      <w:tr w:rsidR="00080F11" w:rsidRPr="00735E39">
        <w:trPr>
          <w:jc w:val="center"/>
        </w:trPr>
        <w:tc>
          <w:tcPr>
            <w:tcW w:w="4344" w:type="dxa"/>
            <w:tcBorders>
              <w:righ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hAnsi="Times New Roman" w:cs="Times New Roman"/>
                <w:sz w:val="24"/>
                <w:szCs w:val="24"/>
              </w:rPr>
              <w:t xml:space="preserve">Version 4.3 or later </w:t>
            </w:r>
          </w:p>
        </w:tc>
      </w:tr>
      <w:tr w:rsidR="00080F11" w:rsidRPr="00735E39">
        <w:trPr>
          <w:jc w:val="center"/>
        </w:trPr>
        <w:tc>
          <w:tcPr>
            <w:tcW w:w="4344" w:type="dxa"/>
            <w:tcBorders>
              <w:righ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Android API</w:t>
            </w:r>
          </w:p>
        </w:tc>
      </w:tr>
      <w:tr w:rsidR="00080F11" w:rsidRPr="00735E39">
        <w:trPr>
          <w:jc w:val="center"/>
        </w:trPr>
        <w:tc>
          <w:tcPr>
            <w:tcW w:w="4344" w:type="dxa"/>
            <w:tcBorders>
              <w:righ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JSON</w:t>
            </w:r>
          </w:p>
        </w:tc>
        <w:tc>
          <w:tcPr>
            <w:tcW w:w="4418" w:type="dxa"/>
            <w:tcBorders>
              <w:lef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w:t>
            </w:r>
          </w:p>
        </w:tc>
      </w:tr>
      <w:tr w:rsidR="00080F11" w:rsidRPr="00735E39">
        <w:trPr>
          <w:jc w:val="center"/>
        </w:trPr>
        <w:tc>
          <w:tcPr>
            <w:tcW w:w="4344" w:type="dxa"/>
            <w:tcBorders>
              <w:righ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Java</w:t>
            </w:r>
          </w:p>
        </w:tc>
        <w:tc>
          <w:tcPr>
            <w:tcW w:w="4418" w:type="dxa"/>
            <w:tcBorders>
              <w:lef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w:t>
            </w:r>
          </w:p>
        </w:tc>
      </w:tr>
      <w:tr w:rsidR="00080F11" w:rsidRPr="00735E39">
        <w:trPr>
          <w:jc w:val="center"/>
        </w:trPr>
        <w:tc>
          <w:tcPr>
            <w:tcW w:w="4344" w:type="dxa"/>
            <w:tcBorders>
              <w:righ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MySQL</w:t>
            </w:r>
          </w:p>
        </w:tc>
        <w:tc>
          <w:tcPr>
            <w:tcW w:w="4418" w:type="dxa"/>
            <w:tcBorders>
              <w:lef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w:t>
            </w:r>
          </w:p>
        </w:tc>
      </w:tr>
      <w:tr w:rsidR="00080F11" w:rsidRPr="00735E39">
        <w:trPr>
          <w:jc w:val="center"/>
        </w:trPr>
        <w:tc>
          <w:tcPr>
            <w:tcW w:w="4344" w:type="dxa"/>
            <w:tcBorders>
              <w:righ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PHP framework</w:t>
            </w:r>
          </w:p>
        </w:tc>
      </w:tr>
      <w:tr w:rsidR="00080F11" w:rsidRPr="00735E39">
        <w:trPr>
          <w:jc w:val="center"/>
        </w:trPr>
        <w:tc>
          <w:tcPr>
            <w:tcW w:w="4344" w:type="dxa"/>
            <w:tcBorders>
              <w:righ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XAMPP</w:t>
            </w:r>
          </w:p>
        </w:tc>
        <w:tc>
          <w:tcPr>
            <w:tcW w:w="4418" w:type="dxa"/>
            <w:tcBorders>
              <w:left w:val="single" w:sz="4" w:space="0" w:color="auto"/>
            </w:tcBorders>
          </w:tcPr>
          <w:p w:rsidR="004C49E3" w:rsidRPr="00735E39" w:rsidRDefault="00080F11">
            <w:pPr>
              <w:spacing w:before="2" w:after="2" w:line="360" w:lineRule="auto"/>
              <w:jc w:val="both"/>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Opensource webserver package</w:t>
            </w:r>
          </w:p>
        </w:tc>
      </w:tr>
    </w:tbl>
    <w:p w:rsidR="00080F11" w:rsidRPr="00735E39" w:rsidRDefault="00080F11" w:rsidP="00E605F4">
      <w:pPr>
        <w:spacing w:beforeLines="1" w:afterLines="1"/>
        <w:rPr>
          <w:rFonts w:ascii="Times New Roman" w:hAnsi="Times New Roman" w:cs="Times New Roman"/>
          <w:sz w:val="28"/>
        </w:rPr>
      </w:pPr>
      <w:r w:rsidRPr="00735E39">
        <w:rPr>
          <w:rFonts w:ascii="Times New Roman" w:hAnsi="Times New Roman" w:cs="Times New Roman"/>
          <w:b/>
          <w:bCs/>
          <w:sz w:val="40"/>
          <w:szCs w:val="40"/>
        </w:rPr>
        <w:lastRenderedPageBreak/>
        <w:t xml:space="preserve">1.4 Definition, Acronyms and Abbreviation </w:t>
      </w:r>
      <w:r w:rsidRPr="00735E39">
        <w:rPr>
          <w:rFonts w:ascii="Times New Roman" w:hAnsi="Times New Roman" w:cs="Times New Roman"/>
          <w:b/>
          <w:bCs/>
          <w:sz w:val="28"/>
        </w:rPr>
        <w:br/>
      </w:r>
      <w:r w:rsidRPr="00735E39">
        <w:rPr>
          <w:rFonts w:ascii="Times New Roman" w:hAnsi="Times New Roman" w:cs="Times New Roman"/>
          <w:b/>
          <w:bCs/>
          <w:sz w:val="28"/>
        </w:rPr>
        <w:br/>
        <w:t>1.4.1 Key Definitions</w:t>
      </w:r>
    </w:p>
    <w:tbl>
      <w:tblPr>
        <w:tblStyle w:val="a3"/>
        <w:tblW w:w="9214" w:type="dxa"/>
        <w:tblInd w:w="108" w:type="dxa"/>
        <w:tblLook w:val="00BF"/>
      </w:tblPr>
      <w:tblGrid>
        <w:gridCol w:w="1890"/>
        <w:gridCol w:w="7324"/>
      </w:tblGrid>
      <w:tr w:rsidR="00080F11" w:rsidRPr="00735E39">
        <w:tc>
          <w:tcPr>
            <w:tcW w:w="1890" w:type="dxa"/>
            <w:tcBorders>
              <w:right w:val="single" w:sz="4" w:space="0" w:color="auto"/>
            </w:tcBorders>
          </w:tcPr>
          <w:p w:rsidR="00080F11" w:rsidRPr="00735E39" w:rsidRDefault="00080F11" w:rsidP="00436D6D">
            <w:pPr>
              <w:spacing w:before="2" w:after="2" w:line="276" w:lineRule="auto"/>
              <w:jc w:val="center"/>
              <w:rPr>
                <w:rFonts w:ascii="Times New Roman" w:eastAsia="Calibri" w:hAnsi="Times New Roman" w:cs="Times New Roman"/>
                <w:noProof/>
                <w:sz w:val="24"/>
                <w:szCs w:val="24"/>
              </w:rPr>
            </w:pPr>
            <w:r w:rsidRPr="00735E39">
              <w:rPr>
                <w:rFonts w:ascii="Times New Roman" w:hAnsi="Times New Roman" w:cs="Times New Roman"/>
                <w:b/>
                <w:bCs/>
                <w:sz w:val="24"/>
                <w:szCs w:val="24"/>
              </w:rPr>
              <w:t>IEEE</w:t>
            </w:r>
          </w:p>
        </w:tc>
        <w:tc>
          <w:tcPr>
            <w:tcW w:w="7324" w:type="dxa"/>
            <w:tcBorders>
              <w:left w:val="single" w:sz="4" w:space="0" w:color="auto"/>
            </w:tcBorders>
          </w:tcPr>
          <w:p w:rsidR="00ED2133" w:rsidRPr="00735E39" w:rsidRDefault="00080F11" w:rsidP="00E605F4">
            <w:pPr>
              <w:spacing w:beforeLines="1" w:afterLines="1" w:line="276" w:lineRule="auto"/>
              <w:rPr>
                <w:rFonts w:ascii="Times New Roman" w:hAnsi="Times New Roman" w:cs="Times New Roman"/>
                <w:sz w:val="24"/>
                <w:szCs w:val="24"/>
              </w:rPr>
            </w:pPr>
            <w:r w:rsidRPr="00735E39">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735E39">
        <w:tc>
          <w:tcPr>
            <w:tcW w:w="1890" w:type="dxa"/>
            <w:tcBorders>
              <w:right w:val="single" w:sz="4" w:space="0" w:color="auto"/>
            </w:tcBorders>
          </w:tcPr>
          <w:p w:rsidR="0064296C" w:rsidRPr="00735E39" w:rsidRDefault="0064296C" w:rsidP="00E605F4">
            <w:pPr>
              <w:spacing w:beforeLines="1" w:afterLines="1" w:line="276" w:lineRule="auto"/>
              <w:jc w:val="center"/>
              <w:rPr>
                <w:rFonts w:ascii="Times New Roman" w:hAnsi="Times New Roman" w:cs="Times New Roman"/>
                <w:sz w:val="24"/>
                <w:szCs w:val="24"/>
              </w:rPr>
            </w:pPr>
          </w:p>
          <w:p w:rsidR="0064296C" w:rsidRPr="00735E39" w:rsidRDefault="00080F11" w:rsidP="00E605F4">
            <w:pPr>
              <w:spacing w:beforeLines="1" w:afterLines="1" w:line="276" w:lineRule="auto"/>
              <w:jc w:val="center"/>
              <w:rPr>
                <w:rFonts w:ascii="Times New Roman" w:hAnsi="Times New Roman" w:cs="Times New Roman"/>
                <w:sz w:val="24"/>
                <w:szCs w:val="24"/>
              </w:rPr>
            </w:pPr>
            <w:r w:rsidRPr="00735E39">
              <w:rPr>
                <w:rFonts w:ascii="Times New Roman" w:hAnsi="Times New Roman" w:cs="Times New Roman"/>
                <w:b/>
                <w:bCs/>
                <w:sz w:val="24"/>
                <w:szCs w:val="24"/>
              </w:rPr>
              <w:t>Feature</w:t>
            </w:r>
          </w:p>
          <w:p w:rsidR="0064296C" w:rsidRPr="00735E39" w:rsidRDefault="0064296C" w:rsidP="00E605F4">
            <w:pPr>
              <w:spacing w:beforeLines="1" w:afterLines="1" w:line="276" w:lineRule="auto"/>
              <w:jc w:val="center"/>
              <w:rPr>
                <w:rFonts w:ascii="Times New Roman" w:hAnsi="Times New Roman" w:cs="Times New Roman"/>
                <w:sz w:val="24"/>
                <w:szCs w:val="24"/>
              </w:rPr>
            </w:pPr>
          </w:p>
          <w:p w:rsidR="00080F11" w:rsidRPr="00735E39"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Pr="00735E39" w:rsidRDefault="00080F11">
            <w:pPr>
              <w:spacing w:before="2" w:after="2" w:line="276" w:lineRule="auto"/>
              <w:rPr>
                <w:rFonts w:ascii="Times New Roman" w:eastAsia="Calibri" w:hAnsi="Times New Roman" w:cs="Times New Roman"/>
                <w:noProof/>
                <w:sz w:val="24"/>
                <w:szCs w:val="24"/>
              </w:rPr>
            </w:pPr>
            <w:r w:rsidRPr="00735E39">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735E39">
        <w:tc>
          <w:tcPr>
            <w:tcW w:w="1890" w:type="dxa"/>
            <w:tcBorders>
              <w:right w:val="single" w:sz="4" w:space="0" w:color="auto"/>
            </w:tcBorders>
          </w:tcPr>
          <w:p w:rsidR="00080F11" w:rsidRPr="00735E39" w:rsidRDefault="00080F11" w:rsidP="00436D6D">
            <w:pPr>
              <w:spacing w:before="2" w:after="2" w:line="276" w:lineRule="auto"/>
              <w:jc w:val="center"/>
              <w:rPr>
                <w:rFonts w:ascii="Times New Roman" w:eastAsia="Calibri" w:hAnsi="Times New Roman" w:cs="Times New Roman"/>
                <w:noProof/>
                <w:sz w:val="24"/>
                <w:szCs w:val="24"/>
              </w:rPr>
            </w:pPr>
            <w:r w:rsidRPr="00735E39">
              <w:rPr>
                <w:rFonts w:ascii="Times New Roman" w:hAnsi="Times New Roman" w:cs="Times New Roman"/>
                <w:b/>
                <w:bCs/>
                <w:sz w:val="24"/>
                <w:szCs w:val="24"/>
              </w:rPr>
              <w:t>Requirement</w:t>
            </w:r>
          </w:p>
        </w:tc>
        <w:tc>
          <w:tcPr>
            <w:tcW w:w="7324" w:type="dxa"/>
            <w:tcBorders>
              <w:left w:val="single" w:sz="4" w:space="0" w:color="auto"/>
            </w:tcBorders>
          </w:tcPr>
          <w:p w:rsidR="0064296C" w:rsidRPr="00735E39" w:rsidRDefault="00200B7A" w:rsidP="00BF09D8">
            <w:pPr>
              <w:pStyle w:val="a4"/>
              <w:numPr>
                <w:ilvl w:val="0"/>
                <w:numId w:val="25"/>
              </w:numPr>
              <w:spacing w:before="2" w:after="2"/>
              <w:ind w:left="319"/>
              <w:rPr>
                <w:rFonts w:ascii="Times New Roman" w:hAnsi="Times New Roman" w:cs="Times New Roman"/>
                <w:sz w:val="24"/>
                <w:szCs w:val="24"/>
              </w:rPr>
            </w:pPr>
            <w:r w:rsidRPr="00735E39">
              <w:rPr>
                <w:rFonts w:ascii="Times New Roman" w:hAnsi="Times New Roman" w:cs="Times New Roman"/>
                <w:sz w:val="24"/>
                <w:szCs w:val="24"/>
              </w:rPr>
              <w:t xml:space="preserve">A condition or capability needed by a user to solve a problem or achieve an objective. </w:t>
            </w:r>
          </w:p>
          <w:p w:rsidR="004C49E3" w:rsidRPr="00735E39" w:rsidRDefault="00200B7A" w:rsidP="00BF09D8">
            <w:pPr>
              <w:pStyle w:val="a4"/>
              <w:numPr>
                <w:ilvl w:val="0"/>
                <w:numId w:val="25"/>
              </w:numPr>
              <w:spacing w:before="2" w:after="2"/>
              <w:ind w:left="319"/>
              <w:rPr>
                <w:rFonts w:ascii="Times New Roman" w:hAnsi="Times New Roman" w:cs="Times New Roman"/>
                <w:sz w:val="24"/>
                <w:szCs w:val="24"/>
              </w:rPr>
            </w:pPr>
            <w:r w:rsidRPr="00735E39">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735E39" w:rsidRDefault="00200B7A" w:rsidP="00BF09D8">
            <w:pPr>
              <w:pStyle w:val="a4"/>
              <w:numPr>
                <w:ilvl w:val="0"/>
                <w:numId w:val="25"/>
              </w:numPr>
              <w:spacing w:before="2" w:after="2"/>
              <w:ind w:left="319"/>
              <w:rPr>
                <w:rFonts w:ascii="Times New Roman" w:hAnsi="Times New Roman" w:cs="Times New Roman"/>
                <w:sz w:val="24"/>
                <w:szCs w:val="24"/>
              </w:rPr>
            </w:pPr>
            <w:r w:rsidRPr="00735E39">
              <w:rPr>
                <w:rFonts w:ascii="Times New Roman" w:hAnsi="Times New Roman" w:cs="Times New Roman"/>
                <w:sz w:val="24"/>
                <w:szCs w:val="24"/>
              </w:rPr>
              <w:t>A documented representation of a condition or capability as in definition (1) or (2). [IEEE90]</w:t>
            </w:r>
          </w:p>
        </w:tc>
      </w:tr>
      <w:tr w:rsidR="00080F11" w:rsidRPr="00735E39">
        <w:tc>
          <w:tcPr>
            <w:tcW w:w="1890" w:type="dxa"/>
            <w:tcBorders>
              <w:right w:val="single" w:sz="4" w:space="0" w:color="auto"/>
            </w:tcBorders>
          </w:tcPr>
          <w:p w:rsidR="00ED2133" w:rsidRPr="00735E39" w:rsidRDefault="00080F11" w:rsidP="00E605F4">
            <w:pPr>
              <w:spacing w:beforeLines="1" w:afterLines="1" w:line="276" w:lineRule="auto"/>
              <w:jc w:val="center"/>
              <w:rPr>
                <w:rFonts w:ascii="Times New Roman" w:hAnsi="Times New Roman" w:cs="Times New Roman"/>
                <w:sz w:val="24"/>
                <w:szCs w:val="24"/>
              </w:rPr>
            </w:pPr>
            <w:r w:rsidRPr="00735E39">
              <w:rPr>
                <w:rFonts w:ascii="Times New Roman" w:hAnsi="Times New Roman" w:cs="Times New Roman"/>
                <w:b/>
                <w:bCs/>
                <w:sz w:val="24"/>
                <w:szCs w:val="24"/>
              </w:rPr>
              <w:t>Use Case</w:t>
            </w:r>
          </w:p>
        </w:tc>
        <w:tc>
          <w:tcPr>
            <w:tcW w:w="7324" w:type="dxa"/>
            <w:tcBorders>
              <w:left w:val="single" w:sz="4" w:space="0" w:color="auto"/>
            </w:tcBorders>
          </w:tcPr>
          <w:p w:rsidR="004C49E3" w:rsidRPr="00735E39" w:rsidRDefault="00D152E7" w:rsidP="00BF09D8">
            <w:pPr>
              <w:pStyle w:val="a4"/>
              <w:numPr>
                <w:ilvl w:val="0"/>
                <w:numId w:val="26"/>
              </w:numPr>
              <w:spacing w:beforeLines="1" w:afterLines="1"/>
              <w:ind w:left="319"/>
              <w:rPr>
                <w:rFonts w:ascii="Times New Roman" w:hAnsi="Times New Roman" w:cs="Times New Roman"/>
                <w:sz w:val="24"/>
                <w:szCs w:val="24"/>
              </w:rPr>
            </w:pPr>
            <w:r w:rsidRPr="00735E39">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Pr="00735E39" w:rsidRDefault="00D152E7" w:rsidP="00BF09D8">
            <w:pPr>
              <w:pStyle w:val="a4"/>
              <w:numPr>
                <w:ilvl w:val="0"/>
                <w:numId w:val="26"/>
              </w:numPr>
              <w:spacing w:beforeLines="1" w:afterLines="1"/>
              <w:ind w:left="319"/>
              <w:rPr>
                <w:rFonts w:ascii="Times New Roman" w:hAnsi="Times New Roman" w:cs="Times New Roman"/>
                <w:sz w:val="24"/>
                <w:szCs w:val="24"/>
              </w:rPr>
            </w:pPr>
            <w:r w:rsidRPr="00735E39">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735E39">
        <w:tc>
          <w:tcPr>
            <w:tcW w:w="1890" w:type="dxa"/>
            <w:tcBorders>
              <w:right w:val="single" w:sz="4" w:space="0" w:color="auto"/>
            </w:tcBorders>
          </w:tcPr>
          <w:p w:rsidR="00ED2133" w:rsidRPr="00735E39" w:rsidRDefault="00080F11" w:rsidP="00E605F4">
            <w:pPr>
              <w:spacing w:beforeLines="1" w:afterLines="1" w:line="276" w:lineRule="auto"/>
              <w:jc w:val="center"/>
              <w:rPr>
                <w:rFonts w:ascii="Times New Roman" w:hAnsi="Times New Roman" w:cs="Times New Roman"/>
                <w:sz w:val="24"/>
                <w:szCs w:val="24"/>
              </w:rPr>
            </w:pPr>
            <w:r w:rsidRPr="00735E39">
              <w:rPr>
                <w:rFonts w:ascii="Times New Roman" w:hAnsi="Times New Roman" w:cs="Times New Roman"/>
                <w:b/>
                <w:bCs/>
                <w:sz w:val="24"/>
                <w:szCs w:val="24"/>
              </w:rPr>
              <w:t>Specification</w:t>
            </w:r>
          </w:p>
          <w:p w:rsidR="00ED2133" w:rsidRPr="00735E39" w:rsidRDefault="00ED2133" w:rsidP="00E605F4">
            <w:pPr>
              <w:spacing w:beforeLines="1" w:afterLines="1" w:line="276" w:lineRule="auto"/>
              <w:jc w:val="center"/>
              <w:rPr>
                <w:rFonts w:ascii="Times New Roman" w:hAnsi="Times New Roman" w:cs="Times New Roman"/>
                <w:b/>
                <w:bCs/>
                <w:sz w:val="24"/>
                <w:szCs w:val="24"/>
              </w:rPr>
            </w:pPr>
          </w:p>
        </w:tc>
        <w:tc>
          <w:tcPr>
            <w:tcW w:w="7324" w:type="dxa"/>
            <w:tcBorders>
              <w:left w:val="single" w:sz="4" w:space="0" w:color="auto"/>
            </w:tcBorders>
          </w:tcPr>
          <w:p w:rsidR="00ED2133" w:rsidRPr="00735E39" w:rsidRDefault="00080F11" w:rsidP="00E605F4">
            <w:pPr>
              <w:spacing w:beforeLines="1" w:afterLines="1" w:line="276" w:lineRule="auto"/>
              <w:rPr>
                <w:rFonts w:ascii="Times New Roman" w:hAnsi="Times New Roman" w:cs="Times New Roman"/>
                <w:sz w:val="24"/>
                <w:szCs w:val="24"/>
              </w:rPr>
            </w:pPr>
            <w:r w:rsidRPr="00735E39">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735E39">
        <w:tc>
          <w:tcPr>
            <w:tcW w:w="1890" w:type="dxa"/>
            <w:tcBorders>
              <w:right w:val="single" w:sz="4" w:space="0" w:color="auto"/>
            </w:tcBorders>
          </w:tcPr>
          <w:p w:rsidR="00ED2133" w:rsidRPr="00735E39" w:rsidRDefault="00080F11" w:rsidP="00E605F4">
            <w:pPr>
              <w:spacing w:beforeLines="1" w:afterLines="1" w:line="276" w:lineRule="auto"/>
              <w:jc w:val="center"/>
              <w:rPr>
                <w:rFonts w:ascii="Times New Roman" w:hAnsi="Times New Roman" w:cs="Times New Roman"/>
                <w:sz w:val="24"/>
                <w:szCs w:val="24"/>
              </w:rPr>
            </w:pPr>
            <w:r w:rsidRPr="00735E39">
              <w:rPr>
                <w:rFonts w:ascii="Times New Roman" w:hAnsi="Times New Roman" w:cs="Times New Roman"/>
                <w:b/>
                <w:bCs/>
                <w:sz w:val="24"/>
                <w:szCs w:val="24"/>
              </w:rPr>
              <w:t>Software Engineering</w:t>
            </w:r>
          </w:p>
          <w:p w:rsidR="00ED2133" w:rsidRPr="00735E39" w:rsidRDefault="00ED2133" w:rsidP="00E605F4">
            <w:pPr>
              <w:spacing w:beforeLines="1" w:afterLines="1" w:line="276" w:lineRule="auto"/>
              <w:jc w:val="center"/>
              <w:rPr>
                <w:rFonts w:ascii="Times New Roman" w:hAnsi="Times New Roman" w:cs="Times New Roman"/>
                <w:b/>
                <w:bCs/>
                <w:sz w:val="24"/>
                <w:szCs w:val="24"/>
              </w:rPr>
            </w:pPr>
          </w:p>
        </w:tc>
        <w:tc>
          <w:tcPr>
            <w:tcW w:w="7324" w:type="dxa"/>
            <w:tcBorders>
              <w:left w:val="single" w:sz="4" w:space="0" w:color="auto"/>
            </w:tcBorders>
          </w:tcPr>
          <w:p w:rsidR="00ED2133" w:rsidRPr="00735E39" w:rsidRDefault="00080F11" w:rsidP="00E605F4">
            <w:pPr>
              <w:spacing w:beforeLines="1" w:afterLines="1" w:line="276" w:lineRule="auto"/>
              <w:rPr>
                <w:rFonts w:ascii="Times New Roman" w:hAnsi="Times New Roman" w:cs="Times New Roman"/>
                <w:sz w:val="24"/>
                <w:szCs w:val="24"/>
              </w:rPr>
            </w:pPr>
            <w:r w:rsidRPr="00735E39">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Pr="00735E39" w:rsidRDefault="00643121" w:rsidP="00E605F4">
      <w:pPr>
        <w:spacing w:beforeLines="1" w:afterLines="1"/>
        <w:rPr>
          <w:rFonts w:ascii="Times New Roman" w:hAnsi="Times New Roman" w:cs="Times New Roman"/>
          <w:b/>
          <w:bCs/>
          <w:sz w:val="28"/>
        </w:rPr>
      </w:pPr>
    </w:p>
    <w:p w:rsidR="00080F11" w:rsidRPr="00735E39" w:rsidRDefault="006D7E73" w:rsidP="00E605F4">
      <w:pPr>
        <w:spacing w:beforeLines="1" w:afterLines="1"/>
        <w:rPr>
          <w:rFonts w:ascii="Times New Roman" w:hAnsi="Times New Roman" w:cs="Times New Roman"/>
          <w:b/>
          <w:bCs/>
          <w:sz w:val="28"/>
        </w:rPr>
      </w:pPr>
      <w:r w:rsidRPr="00735E39">
        <w:rPr>
          <w:rFonts w:ascii="Times New Roman" w:hAnsi="Times New Roman" w:cs="Times New Roman"/>
          <w:b/>
          <w:bCs/>
          <w:sz w:val="28"/>
        </w:rPr>
        <w:t>1.4.2</w:t>
      </w:r>
      <w:r w:rsidR="00080F11" w:rsidRPr="00735E39">
        <w:rPr>
          <w:rFonts w:ascii="Times New Roman" w:hAnsi="Times New Roman" w:cs="Times New Roman"/>
          <w:b/>
          <w:bCs/>
          <w:sz w:val="28"/>
        </w:rPr>
        <w:t xml:space="preserve"> Key Acronyms and Abbreviations</w:t>
      </w:r>
    </w:p>
    <w:p w:rsidR="00080F11" w:rsidRPr="00735E39" w:rsidRDefault="00080F11" w:rsidP="00E605F4">
      <w:pPr>
        <w:spacing w:beforeLines="1" w:afterLines="1"/>
        <w:rPr>
          <w:rFonts w:ascii="Times New Roman" w:hAnsi="Times New Roman" w:cs="Times New Roman"/>
          <w:b/>
          <w:bCs/>
          <w:sz w:val="28"/>
        </w:rPr>
      </w:pPr>
    </w:p>
    <w:tbl>
      <w:tblPr>
        <w:tblStyle w:val="a3"/>
        <w:tblW w:w="7267" w:type="dxa"/>
        <w:tblInd w:w="108" w:type="dxa"/>
        <w:tblLook w:val="00BF"/>
      </w:tblPr>
      <w:tblGrid>
        <w:gridCol w:w="1896"/>
        <w:gridCol w:w="5371"/>
      </w:tblGrid>
      <w:tr w:rsidR="00080F11" w:rsidRPr="00735E39">
        <w:trPr>
          <w:trHeight w:val="430"/>
        </w:trPr>
        <w:tc>
          <w:tcPr>
            <w:tcW w:w="1896" w:type="dxa"/>
          </w:tcPr>
          <w:p w:rsidR="00ED2133" w:rsidRPr="00735E39" w:rsidRDefault="00080F11" w:rsidP="00E605F4">
            <w:pPr>
              <w:spacing w:beforeLines="1" w:afterLines="1" w:line="276" w:lineRule="auto"/>
              <w:jc w:val="center"/>
              <w:rPr>
                <w:rFonts w:ascii="Times New Roman" w:hAnsi="Times New Roman" w:cs="Times New Roman"/>
                <w:sz w:val="24"/>
                <w:szCs w:val="24"/>
              </w:rPr>
            </w:pPr>
            <w:r w:rsidRPr="00735E39">
              <w:rPr>
                <w:rFonts w:ascii="Times New Roman" w:hAnsi="Times New Roman" w:cs="Times New Roman"/>
                <w:b/>
                <w:bCs/>
                <w:sz w:val="24"/>
                <w:szCs w:val="24"/>
              </w:rPr>
              <w:t>URS-XX</w:t>
            </w:r>
          </w:p>
        </w:tc>
        <w:tc>
          <w:tcPr>
            <w:tcW w:w="5371" w:type="dxa"/>
          </w:tcPr>
          <w:p w:rsidR="00ED2133" w:rsidRPr="00735E39" w:rsidRDefault="00080F11" w:rsidP="00E605F4">
            <w:pPr>
              <w:spacing w:beforeLines="1" w:afterLines="1" w:line="276" w:lineRule="auto"/>
              <w:rPr>
                <w:rFonts w:ascii="Times New Roman" w:hAnsi="Times New Roman" w:cs="Times New Roman"/>
                <w:b/>
                <w:bCs/>
                <w:sz w:val="24"/>
                <w:szCs w:val="24"/>
              </w:rPr>
            </w:pPr>
            <w:r w:rsidRPr="00735E39">
              <w:rPr>
                <w:rFonts w:ascii="Times New Roman" w:hAnsi="Times New Roman" w:cs="Times New Roman"/>
                <w:sz w:val="24"/>
                <w:szCs w:val="24"/>
              </w:rPr>
              <w:t xml:space="preserve">User Requirement Specification number XX </w:t>
            </w:r>
          </w:p>
        </w:tc>
      </w:tr>
      <w:tr w:rsidR="00080F11" w:rsidRPr="00735E39">
        <w:trPr>
          <w:trHeight w:val="430"/>
        </w:trPr>
        <w:tc>
          <w:tcPr>
            <w:tcW w:w="1896" w:type="dxa"/>
          </w:tcPr>
          <w:p w:rsidR="00ED2133" w:rsidRPr="00735E39" w:rsidRDefault="00080F11" w:rsidP="00E605F4">
            <w:pPr>
              <w:spacing w:beforeLines="1" w:afterLines="1" w:line="276" w:lineRule="auto"/>
              <w:jc w:val="center"/>
              <w:rPr>
                <w:rFonts w:ascii="Times New Roman" w:hAnsi="Times New Roman" w:cs="Times New Roman"/>
                <w:sz w:val="24"/>
                <w:szCs w:val="24"/>
              </w:rPr>
            </w:pPr>
            <w:r w:rsidRPr="00735E39">
              <w:rPr>
                <w:rFonts w:ascii="Times New Roman" w:hAnsi="Times New Roman" w:cs="Times New Roman"/>
                <w:b/>
                <w:bCs/>
                <w:sz w:val="24"/>
                <w:szCs w:val="24"/>
              </w:rPr>
              <w:t>SRS-XX</w:t>
            </w:r>
          </w:p>
        </w:tc>
        <w:tc>
          <w:tcPr>
            <w:tcW w:w="5371" w:type="dxa"/>
          </w:tcPr>
          <w:p w:rsidR="00ED2133" w:rsidRPr="00735E39" w:rsidRDefault="00080F11" w:rsidP="00E605F4">
            <w:pPr>
              <w:spacing w:beforeLines="1" w:afterLines="1" w:line="276" w:lineRule="auto"/>
              <w:rPr>
                <w:rFonts w:ascii="Times New Roman" w:hAnsi="Times New Roman" w:cs="Times New Roman"/>
                <w:b/>
                <w:bCs/>
                <w:sz w:val="24"/>
                <w:szCs w:val="24"/>
              </w:rPr>
            </w:pPr>
            <w:r w:rsidRPr="00735E39">
              <w:rPr>
                <w:rFonts w:ascii="Times New Roman" w:hAnsi="Times New Roman" w:cs="Times New Roman"/>
                <w:sz w:val="24"/>
                <w:szCs w:val="24"/>
              </w:rPr>
              <w:t xml:space="preserve">Software Requirement Specification number XX </w:t>
            </w:r>
          </w:p>
        </w:tc>
      </w:tr>
      <w:tr w:rsidR="00080F11" w:rsidRPr="00735E39">
        <w:trPr>
          <w:trHeight w:val="430"/>
        </w:trPr>
        <w:tc>
          <w:tcPr>
            <w:tcW w:w="1896" w:type="dxa"/>
          </w:tcPr>
          <w:p w:rsidR="00ED2133" w:rsidRPr="00735E39" w:rsidRDefault="00080F11" w:rsidP="00E605F4">
            <w:pPr>
              <w:spacing w:beforeLines="1" w:afterLines="1" w:line="276" w:lineRule="auto"/>
              <w:jc w:val="center"/>
              <w:rPr>
                <w:rFonts w:ascii="Times New Roman" w:hAnsi="Times New Roman" w:cs="Times New Roman"/>
                <w:sz w:val="24"/>
                <w:szCs w:val="24"/>
              </w:rPr>
            </w:pPr>
            <w:r w:rsidRPr="00735E39">
              <w:rPr>
                <w:rFonts w:ascii="Times New Roman" w:hAnsi="Times New Roman" w:cs="Times New Roman"/>
                <w:b/>
                <w:bCs/>
                <w:sz w:val="24"/>
                <w:szCs w:val="24"/>
              </w:rPr>
              <w:t>AD-XX</w:t>
            </w:r>
          </w:p>
        </w:tc>
        <w:tc>
          <w:tcPr>
            <w:tcW w:w="5371" w:type="dxa"/>
          </w:tcPr>
          <w:p w:rsidR="00ED2133" w:rsidRPr="00735E39" w:rsidRDefault="00080F11" w:rsidP="00E605F4">
            <w:pPr>
              <w:spacing w:beforeLines="1" w:afterLines="1" w:line="276" w:lineRule="auto"/>
              <w:rPr>
                <w:rFonts w:ascii="Times New Roman" w:hAnsi="Times New Roman" w:cs="Times New Roman"/>
                <w:b/>
                <w:bCs/>
                <w:sz w:val="24"/>
                <w:szCs w:val="24"/>
              </w:rPr>
            </w:pPr>
            <w:r w:rsidRPr="00735E39">
              <w:rPr>
                <w:rFonts w:ascii="Times New Roman" w:hAnsi="Times New Roman" w:cs="Times New Roman"/>
                <w:sz w:val="24"/>
                <w:szCs w:val="24"/>
              </w:rPr>
              <w:t xml:space="preserve">Activity Diagram number XX </w:t>
            </w:r>
          </w:p>
        </w:tc>
      </w:tr>
      <w:tr w:rsidR="00080F11" w:rsidRPr="00735E39">
        <w:trPr>
          <w:trHeight w:val="430"/>
        </w:trPr>
        <w:tc>
          <w:tcPr>
            <w:tcW w:w="1896" w:type="dxa"/>
          </w:tcPr>
          <w:p w:rsidR="00ED2133" w:rsidRPr="00735E39" w:rsidRDefault="00080F11" w:rsidP="00E605F4">
            <w:pPr>
              <w:spacing w:beforeLines="1" w:afterLines="1" w:line="276" w:lineRule="auto"/>
              <w:jc w:val="center"/>
              <w:rPr>
                <w:rFonts w:ascii="Times New Roman" w:hAnsi="Times New Roman" w:cs="Times New Roman"/>
                <w:sz w:val="24"/>
                <w:szCs w:val="24"/>
              </w:rPr>
            </w:pPr>
            <w:r w:rsidRPr="00735E39">
              <w:rPr>
                <w:rFonts w:ascii="Times New Roman" w:hAnsi="Times New Roman" w:cs="Times New Roman"/>
                <w:b/>
                <w:bCs/>
                <w:sz w:val="24"/>
                <w:szCs w:val="24"/>
              </w:rPr>
              <w:t>UC-XX</w:t>
            </w:r>
          </w:p>
        </w:tc>
        <w:tc>
          <w:tcPr>
            <w:tcW w:w="5371" w:type="dxa"/>
          </w:tcPr>
          <w:p w:rsidR="00ED2133" w:rsidRPr="00735E39" w:rsidRDefault="00080F11" w:rsidP="00E605F4">
            <w:pPr>
              <w:spacing w:beforeLines="1" w:afterLines="1" w:line="276" w:lineRule="auto"/>
              <w:rPr>
                <w:rFonts w:ascii="Times New Roman" w:hAnsi="Times New Roman" w:cs="Times New Roman"/>
                <w:b/>
                <w:bCs/>
                <w:sz w:val="24"/>
                <w:szCs w:val="24"/>
              </w:rPr>
            </w:pPr>
            <w:r w:rsidRPr="00735E39">
              <w:rPr>
                <w:rFonts w:ascii="Times New Roman" w:hAnsi="Times New Roman" w:cs="Times New Roman"/>
                <w:sz w:val="24"/>
                <w:szCs w:val="24"/>
              </w:rPr>
              <w:t>Use Case Description number XX</w:t>
            </w:r>
          </w:p>
        </w:tc>
      </w:tr>
    </w:tbl>
    <w:p w:rsidR="00CA7D44" w:rsidRPr="00735E39" w:rsidRDefault="00CA7D44" w:rsidP="00162D75">
      <w:pPr>
        <w:spacing w:after="100" w:afterAutospacing="1"/>
        <w:outlineLvl w:val="0"/>
        <w:rPr>
          <w:rFonts w:ascii="Times New Roman" w:hAnsi="Times New Roman" w:cs="Times New Roman"/>
          <w:b/>
          <w:bCs/>
          <w:sz w:val="40"/>
          <w:szCs w:val="40"/>
        </w:rPr>
      </w:pPr>
    </w:p>
    <w:p w:rsidR="007550F6" w:rsidRPr="00735E39" w:rsidRDefault="0017559A" w:rsidP="00162D75">
      <w:pPr>
        <w:spacing w:after="100" w:afterAutospacing="1"/>
        <w:outlineLvl w:val="0"/>
        <w:rPr>
          <w:rFonts w:ascii="Times New Roman" w:hAnsi="Times New Roman" w:cs="Times New Roman"/>
          <w:b/>
          <w:bCs/>
          <w:sz w:val="40"/>
          <w:szCs w:val="40"/>
        </w:rPr>
      </w:pPr>
      <w:r w:rsidRPr="00735E39">
        <w:rPr>
          <w:rFonts w:ascii="Times New Roman" w:hAnsi="Times New Roman" w:cs="Times New Roman"/>
          <w:b/>
          <w:bCs/>
          <w:sz w:val="40"/>
          <w:szCs w:val="40"/>
        </w:rPr>
        <w:lastRenderedPageBreak/>
        <w:t>Chapter Two | Overall Description &amp; Requirement</w:t>
      </w:r>
    </w:p>
    <w:p w:rsidR="0017559A" w:rsidRPr="00735E39" w:rsidRDefault="0017559A" w:rsidP="0017559A">
      <w:pPr>
        <w:spacing w:after="100" w:afterAutospacing="1"/>
        <w:rPr>
          <w:rFonts w:ascii="Times New Roman" w:hAnsi="Times New Roman" w:cs="Times New Roman"/>
          <w:b/>
          <w:bCs/>
          <w:sz w:val="40"/>
          <w:szCs w:val="40"/>
        </w:rPr>
      </w:pPr>
      <w:r w:rsidRPr="00735E39">
        <w:rPr>
          <w:rFonts w:ascii="Times New Roman" w:hAnsi="Times New Roman" w:cs="Times New Roman"/>
          <w:b/>
          <w:bCs/>
          <w:sz w:val="40"/>
          <w:szCs w:val="40"/>
        </w:rPr>
        <w:t>2.1 Product Perspective</w:t>
      </w:r>
    </w:p>
    <w:p w:rsidR="00080F11" w:rsidRPr="00735E39" w:rsidRDefault="00080F11" w:rsidP="00E605F4">
      <w:pPr>
        <w:spacing w:beforeLines="1" w:afterLines="1" w:line="360" w:lineRule="auto"/>
        <w:rPr>
          <w:rFonts w:ascii="Times New Roman" w:hAnsi="Times New Roman" w:cs="Times New Roman"/>
          <w:sz w:val="28"/>
          <w:szCs w:val="36"/>
        </w:rPr>
      </w:pPr>
      <w:r w:rsidRPr="00735E39">
        <w:rPr>
          <w:rFonts w:ascii="Times New Roman" w:hAnsi="Times New Roman" w:cs="Times New Roman"/>
          <w:sz w:val="24"/>
          <w:szCs w:val="32"/>
        </w:rPr>
        <w:t xml:space="preserve">The Chiang Mai Red Taxi Service Assistant will be developed on </w:t>
      </w:r>
      <w:r w:rsidR="003C6FB8" w:rsidRPr="00735E39">
        <w:rPr>
          <w:rFonts w:ascii="Times New Roman" w:hAnsi="Times New Roman" w:cs="Times New Roman"/>
          <w:sz w:val="24"/>
          <w:szCs w:val="32"/>
        </w:rPr>
        <w:t xml:space="preserve">the </w:t>
      </w:r>
      <w:r w:rsidRPr="00735E39">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735E39">
        <w:rPr>
          <w:rFonts w:ascii="Times New Roman" w:hAnsi="Times New Roman" w:cs="Times New Roman"/>
          <w:sz w:val="24"/>
          <w:szCs w:val="32"/>
        </w:rPr>
        <w:t xml:space="preserve"> can</w:t>
      </w:r>
      <w:r w:rsidRPr="00735E39">
        <w:rPr>
          <w:rFonts w:ascii="Times New Roman" w:hAnsi="Times New Roman" w:cs="Times New Roman"/>
          <w:sz w:val="24"/>
          <w:szCs w:val="32"/>
        </w:rPr>
        <w:t xml:space="preserve"> show the current locations of drivers and passengers on the map in real-time.</w:t>
      </w:r>
      <w:r w:rsidRPr="00735E39">
        <w:rPr>
          <w:rFonts w:ascii="Times New Roman" w:eastAsia="Calibri" w:hAnsi="Times New Roman" w:cs="Times New Roman"/>
          <w:noProof/>
          <w:sz w:val="28"/>
        </w:rPr>
        <w:br/>
      </w:r>
    </w:p>
    <w:p w:rsidR="00080F11" w:rsidRPr="00735E39" w:rsidRDefault="0017559A" w:rsidP="00330D32">
      <w:pPr>
        <w:spacing w:after="100" w:afterAutospacing="1"/>
        <w:rPr>
          <w:rFonts w:ascii="Times New Roman" w:hAnsi="Times New Roman" w:cs="Times New Roman"/>
          <w:b/>
          <w:bCs/>
          <w:sz w:val="40"/>
          <w:szCs w:val="40"/>
        </w:rPr>
      </w:pPr>
      <w:r w:rsidRPr="00735E39">
        <w:rPr>
          <w:rFonts w:ascii="Times New Roman" w:hAnsi="Times New Roman" w:cs="Times New Roman"/>
          <w:b/>
          <w:bCs/>
          <w:sz w:val="40"/>
          <w:szCs w:val="40"/>
        </w:rPr>
        <w:t>2.2 User Characteristics</w:t>
      </w:r>
    </w:p>
    <w:p w:rsidR="008D61B9" w:rsidRPr="00735E39" w:rsidRDefault="00080F11" w:rsidP="008D61B9">
      <w:pPr>
        <w:spacing w:before="2" w:after="2" w:line="360" w:lineRule="auto"/>
        <w:jc w:val="both"/>
        <w:rPr>
          <w:rFonts w:ascii="Times New Roman" w:hAnsi="Times New Roman" w:cs="Times New Roman"/>
          <w:sz w:val="24"/>
          <w:szCs w:val="24"/>
        </w:rPr>
      </w:pPr>
      <w:r w:rsidRPr="00735E39">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735E39">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sidRPr="00735E39">
        <w:rPr>
          <w:rFonts w:ascii="Times New Roman" w:hAnsi="Times New Roman" w:cs="Times New Roman"/>
          <w:sz w:val="24"/>
          <w:szCs w:val="24"/>
        </w:rPr>
        <w:t>s of red taxis in the vicinity.</w:t>
      </w:r>
    </w:p>
    <w:p w:rsidR="000112BF" w:rsidRPr="00735E39" w:rsidRDefault="000112BF" w:rsidP="008D61B9">
      <w:pPr>
        <w:spacing w:before="2" w:after="2" w:line="360" w:lineRule="auto"/>
        <w:jc w:val="both"/>
        <w:rPr>
          <w:rFonts w:ascii="Times New Roman" w:hAnsi="Times New Roman" w:cs="Times New Roman"/>
          <w:sz w:val="8"/>
          <w:szCs w:val="8"/>
        </w:rPr>
      </w:pPr>
    </w:p>
    <w:p w:rsidR="008D61B9" w:rsidRPr="00735E39"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735E39">
        <w:rPr>
          <w:rFonts w:ascii="Times New Roman" w:hAnsi="Times New Roman" w:cs="Times New Roman"/>
          <w:sz w:val="24"/>
          <w:szCs w:val="24"/>
        </w:rPr>
        <w:t>Driver: Red Taxi Drivers that own an Android smartphone and are able to use 3G connection when driving on the road.</w:t>
      </w:r>
    </w:p>
    <w:p w:rsidR="00450A37" w:rsidRPr="00735E39"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735E39">
        <w:rPr>
          <w:rFonts w:ascii="Times New Roman" w:hAnsi="Times New Roman" w:cs="Times New Roman"/>
          <w:sz w:val="24"/>
          <w:szCs w:val="24"/>
        </w:rPr>
        <w:t>Passenger: Users that own an Android smartphone with an active 3G connection and require transportation from one destination to another.</w:t>
      </w:r>
    </w:p>
    <w:p w:rsidR="00870B40" w:rsidRPr="00735E39"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735E39">
        <w:rPr>
          <w:rFonts w:ascii="Times New Roman" w:hAnsi="Times New Roman" w:cs="Times New Roman"/>
          <w:sz w:val="24"/>
          <w:szCs w:val="24"/>
        </w:rPr>
        <w:t>Administra</w:t>
      </w:r>
      <w:r w:rsidRPr="00735E39">
        <w:rPr>
          <w:rFonts w:ascii="Times New Roman" w:eastAsia="Calibri" w:hAnsi="Times New Roman" w:cs="Times New Roman"/>
          <w:noProof/>
          <w:sz w:val="24"/>
          <w:szCs w:val="24"/>
        </w:rPr>
        <w:t>tor:</w:t>
      </w:r>
      <w:r w:rsidRPr="00735E39">
        <w:rPr>
          <w:rFonts w:ascii="Times New Roman" w:hAnsi="Times New Roman" w:cs="Times New Roman"/>
          <w:sz w:val="24"/>
          <w:szCs w:val="24"/>
        </w:rPr>
        <w:t xml:space="preserve"> Administrator</w:t>
      </w:r>
      <w:r w:rsidR="00495EBB" w:rsidRPr="00735E39">
        <w:rPr>
          <w:rFonts w:ascii="Times New Roman" w:hAnsi="Times New Roman" w:cs="Times New Roman"/>
          <w:sz w:val="24"/>
          <w:szCs w:val="24"/>
        </w:rPr>
        <w:t xml:space="preserve"> that can </w:t>
      </w:r>
      <w:r w:rsidRPr="00735E39">
        <w:rPr>
          <w:rFonts w:ascii="Times New Roman" w:hAnsi="Times New Roman" w:cs="Times New Roman"/>
          <w:sz w:val="24"/>
          <w:szCs w:val="24"/>
        </w:rPr>
        <w:t xml:space="preserve">access the </w:t>
      </w:r>
      <w:r w:rsidR="00553D5C" w:rsidRPr="00735E39">
        <w:rPr>
          <w:rFonts w:ascii="Times New Roman" w:hAnsi="Times New Roman" w:cs="Times New Roman"/>
          <w:sz w:val="24"/>
          <w:szCs w:val="24"/>
        </w:rPr>
        <w:t xml:space="preserve">system’s database to update or remove information. </w:t>
      </w:r>
    </w:p>
    <w:p w:rsidR="0008150E" w:rsidRPr="00735E39"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735E39"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735E39"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735E39"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735E39"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735E39"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735E39"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735E39" w:rsidRDefault="0017559A" w:rsidP="0017559A">
      <w:pPr>
        <w:spacing w:after="100" w:afterAutospacing="1"/>
        <w:rPr>
          <w:rFonts w:ascii="Times New Roman" w:hAnsi="Times New Roman" w:cs="Times New Roman"/>
          <w:b/>
          <w:bCs/>
          <w:sz w:val="40"/>
          <w:szCs w:val="40"/>
        </w:rPr>
      </w:pPr>
      <w:r w:rsidRPr="00735E39">
        <w:rPr>
          <w:rFonts w:ascii="Times New Roman" w:hAnsi="Times New Roman" w:cs="Times New Roman"/>
          <w:b/>
          <w:bCs/>
          <w:sz w:val="40"/>
          <w:szCs w:val="40"/>
        </w:rPr>
        <w:lastRenderedPageBreak/>
        <w:t>2.3 Features</w:t>
      </w:r>
    </w:p>
    <w:p w:rsidR="0017559A" w:rsidRPr="00735E39" w:rsidRDefault="0017559A" w:rsidP="00330D32">
      <w:pPr>
        <w:spacing w:after="0" w:line="360" w:lineRule="auto"/>
        <w:jc w:val="both"/>
        <w:outlineLvl w:val="0"/>
        <w:rPr>
          <w:rFonts w:ascii="Times New Roman" w:eastAsia="Calibri" w:hAnsi="Times New Roman" w:cs="Times New Roman"/>
          <w:b/>
          <w:bCs/>
          <w:noProof/>
          <w:sz w:val="28"/>
          <w:u w:val="single"/>
        </w:rPr>
      </w:pPr>
      <w:r w:rsidRPr="00735E39">
        <w:rPr>
          <w:rFonts w:ascii="Times New Roman" w:eastAsia="Calibri" w:hAnsi="Times New Roman" w:cs="Times New Roman"/>
          <w:b/>
          <w:bCs/>
          <w:noProof/>
          <w:sz w:val="28"/>
          <w:u w:val="single"/>
        </w:rPr>
        <w:t>Main features</w:t>
      </w:r>
    </w:p>
    <w:p w:rsidR="00330D32" w:rsidRPr="00735E39"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noProof/>
          <w:sz w:val="24"/>
          <w:szCs w:val="24"/>
        </w:rPr>
        <w:t xml:space="preserve">Passenger can logout of the system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noProof/>
          <w:sz w:val="24"/>
          <w:szCs w:val="24"/>
        </w:rPr>
        <w:t xml:space="preserve">Passenger can register to the system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noProof/>
          <w:sz w:val="24"/>
          <w:szCs w:val="24"/>
        </w:rPr>
        <w:t xml:space="preserve">Passenger can login to the system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noProof/>
          <w:sz w:val="24"/>
          <w:szCs w:val="24"/>
        </w:rPr>
        <w:t xml:space="preserve">Passenger can search for taxi </w:t>
      </w:r>
      <w:r w:rsidR="0008150E" w:rsidRPr="00735E39">
        <w:rPr>
          <w:rFonts w:ascii="Times New Roman" w:hAnsi="Times New Roman" w:cs="Times New Roman"/>
          <w:sz w:val="24"/>
          <w:szCs w:val="24"/>
        </w:rPr>
        <w:tab/>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noProof/>
          <w:sz w:val="24"/>
          <w:szCs w:val="24"/>
        </w:rPr>
        <w:t xml:space="preserve">Passenger can send request for taxi </w:t>
      </w:r>
    </w:p>
    <w:p w:rsidR="00B26E5B" w:rsidRPr="00735E39" w:rsidRDefault="00B26E5B" w:rsidP="00B26E5B">
      <w:pPr>
        <w:pStyle w:val="a4"/>
        <w:ind w:left="426"/>
        <w:rPr>
          <w:rFonts w:ascii="Times New Roman" w:hAnsi="Times New Roman" w:cs="Times New Roman"/>
          <w:sz w:val="24"/>
          <w:szCs w:val="24"/>
        </w:rPr>
      </w:pP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noProof/>
          <w:sz w:val="24"/>
          <w:szCs w:val="24"/>
        </w:rPr>
        <w:t xml:space="preserve">Driver can logout from the system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noProof/>
          <w:sz w:val="24"/>
          <w:szCs w:val="24"/>
        </w:rPr>
        <w:t>Driver can update driving information</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noProof/>
          <w:sz w:val="24"/>
          <w:szCs w:val="24"/>
        </w:rPr>
        <w:t xml:space="preserve">Driver can respond to passenger’s request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bCs/>
          <w:noProof/>
          <w:sz w:val="24"/>
          <w:szCs w:val="24"/>
        </w:rPr>
        <w:t xml:space="preserve">Driver can chat with passenger </w:t>
      </w:r>
      <w:r w:rsidR="0008150E" w:rsidRPr="00735E39">
        <w:rPr>
          <w:rFonts w:ascii="Times New Roman" w:hAnsi="Times New Roman" w:cs="Times New Roman"/>
          <w:sz w:val="24"/>
          <w:szCs w:val="24"/>
        </w:rPr>
        <w:br/>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bCs/>
          <w:noProof/>
          <w:sz w:val="24"/>
          <w:szCs w:val="24"/>
        </w:rPr>
        <w:t xml:space="preserve">Administrator can login to the Administration system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bCs/>
          <w:noProof/>
          <w:sz w:val="24"/>
          <w:szCs w:val="24"/>
        </w:rPr>
        <w:t xml:space="preserve">Administrator can logout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bCs/>
          <w:noProof/>
          <w:sz w:val="24"/>
          <w:szCs w:val="24"/>
        </w:rPr>
        <w:t>Administrator can add destinations</w:t>
      </w:r>
      <w:r w:rsidR="0008150E" w:rsidRPr="00735E39">
        <w:rPr>
          <w:rFonts w:ascii="Times New Roman" w:hAnsi="Times New Roman" w:cs="Times New Roman"/>
          <w:noProof/>
          <w:sz w:val="24"/>
          <w:szCs w:val="24"/>
        </w:rPr>
        <w:t xml:space="preserve">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bCs/>
          <w:noProof/>
          <w:sz w:val="24"/>
          <w:szCs w:val="24"/>
        </w:rPr>
        <w:t>Administrator can browse the destination</w:t>
      </w:r>
      <w:r w:rsidR="0008150E" w:rsidRPr="00735E39">
        <w:rPr>
          <w:rFonts w:ascii="Times New Roman" w:hAnsi="Times New Roman" w:cs="Times New Roman"/>
          <w:noProof/>
          <w:sz w:val="24"/>
          <w:szCs w:val="24"/>
        </w:rPr>
        <w:t xml:space="preserve">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bCs/>
          <w:noProof/>
          <w:sz w:val="24"/>
          <w:szCs w:val="24"/>
        </w:rPr>
        <w:t>Administrator can edit destinations</w:t>
      </w:r>
      <w:r w:rsidR="0008150E" w:rsidRPr="00735E39">
        <w:rPr>
          <w:rFonts w:ascii="Times New Roman" w:hAnsi="Times New Roman" w:cs="Times New Roman"/>
          <w:noProof/>
          <w:sz w:val="24"/>
          <w:szCs w:val="24"/>
        </w:rPr>
        <w:t xml:space="preserve">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bCs/>
          <w:noProof/>
          <w:sz w:val="24"/>
          <w:szCs w:val="24"/>
        </w:rPr>
        <w:t>Administrator can delete destinations</w:t>
      </w:r>
    </w:p>
    <w:p w:rsidR="00B26E5B"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bCs/>
          <w:noProof/>
          <w:sz w:val="24"/>
          <w:szCs w:val="24"/>
        </w:rPr>
        <w:t>Administrator can search destinations</w:t>
      </w:r>
      <w:r w:rsidR="0008150E" w:rsidRPr="00735E39">
        <w:rPr>
          <w:rFonts w:ascii="Times New Roman" w:hAnsi="Times New Roman" w:cs="Times New Roman"/>
          <w:noProof/>
          <w:sz w:val="24"/>
          <w:szCs w:val="24"/>
        </w:rPr>
        <w:t xml:space="preserve"> </w:t>
      </w:r>
    </w:p>
    <w:p w:rsidR="0008150E" w:rsidRPr="00735E39" w:rsidRDefault="00B26E5B" w:rsidP="00B26E5B">
      <w:pPr>
        <w:pStyle w:val="a4"/>
        <w:ind w:left="426"/>
        <w:rPr>
          <w:rFonts w:ascii="Times New Roman" w:hAnsi="Times New Roman" w:cs="Times New Roman"/>
          <w:sz w:val="24"/>
          <w:szCs w:val="24"/>
        </w:rPr>
      </w:pPr>
      <w:r w:rsidRPr="00735E39">
        <w:rPr>
          <w:rFonts w:ascii="Times New Roman" w:eastAsia="Calibri" w:hAnsi="Times New Roman" w:cs="Times New Roman"/>
          <w:noProof/>
          <w:sz w:val="24"/>
          <w:szCs w:val="24"/>
        </w:rPr>
        <w:t xml:space="preserve">• </w:t>
      </w:r>
      <w:r w:rsidR="0008150E" w:rsidRPr="00735E39">
        <w:rPr>
          <w:rFonts w:ascii="Times New Roman" w:hAnsi="Times New Roman" w:cs="Times New Roman"/>
          <w:bCs/>
          <w:noProof/>
          <w:sz w:val="24"/>
          <w:szCs w:val="24"/>
        </w:rPr>
        <w:t xml:space="preserve">Administrator can clear data </w:t>
      </w:r>
    </w:p>
    <w:p w:rsidR="0017559A" w:rsidRPr="00735E39"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735E39">
        <w:rPr>
          <w:rFonts w:ascii="Times New Roman" w:eastAsia="Calibri" w:hAnsi="Times New Roman" w:cs="Times New Roman"/>
          <w:b/>
          <w:bCs/>
          <w:noProof/>
          <w:sz w:val="28"/>
          <w:u w:val="single"/>
        </w:rPr>
        <w:t>Sub features</w:t>
      </w:r>
    </w:p>
    <w:p w:rsidR="00330D32" w:rsidRPr="00735E39"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735E39"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 xml:space="preserve">• </w:t>
      </w:r>
      <w:r w:rsidR="0017559A" w:rsidRPr="00735E39">
        <w:rPr>
          <w:rFonts w:ascii="Times New Roman" w:eastAsia="Calibri" w:hAnsi="Times New Roman" w:cs="Times New Roman"/>
          <w:noProof/>
          <w:sz w:val="24"/>
          <w:szCs w:val="24"/>
        </w:rPr>
        <w:t>Passengers can cancel the request.</w:t>
      </w:r>
    </w:p>
    <w:p w:rsidR="0017559A" w:rsidRPr="00735E39"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w:t>
      </w:r>
      <w:r w:rsidRPr="00735E39">
        <w:rPr>
          <w:rFonts w:ascii="Times New Roman" w:eastAsia="Calibri" w:hAnsi="Times New Roman" w:cs="Times New Roman"/>
          <w:noProof/>
          <w:sz w:val="24"/>
          <w:szCs w:val="24"/>
        </w:rPr>
        <w:tab/>
        <w:t>Passengers can get the notification when the red taxi arrives.</w:t>
      </w:r>
    </w:p>
    <w:p w:rsidR="0017559A" w:rsidRPr="00735E39"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w:t>
      </w:r>
      <w:r w:rsidRPr="00735E39">
        <w:rPr>
          <w:rFonts w:ascii="Times New Roman" w:eastAsia="Calibri" w:hAnsi="Times New Roman" w:cs="Times New Roman"/>
          <w:noProof/>
          <w:sz w:val="24"/>
          <w:szCs w:val="24"/>
        </w:rPr>
        <w:tab/>
        <w:t>Passengers can create schedules (for planning of routes).</w:t>
      </w:r>
    </w:p>
    <w:p w:rsidR="0017559A" w:rsidRPr="00735E39"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w:t>
      </w:r>
      <w:r w:rsidRPr="00735E39">
        <w:rPr>
          <w:rFonts w:ascii="Times New Roman" w:eastAsia="Calibri" w:hAnsi="Times New Roman" w:cs="Times New Roman"/>
          <w:noProof/>
          <w:sz w:val="24"/>
          <w:szCs w:val="24"/>
        </w:rPr>
        <w:tab/>
        <w:t xml:space="preserve">Passengers can change the scope of searching for </w:t>
      </w:r>
      <w:r w:rsidR="00200B7A" w:rsidRPr="00735E39">
        <w:rPr>
          <w:rFonts w:ascii="Times New Roman" w:eastAsia="Calibri" w:hAnsi="Times New Roman" w:cs="Times New Roman"/>
          <w:noProof/>
          <w:sz w:val="24"/>
          <w:szCs w:val="24"/>
        </w:rPr>
        <w:t>red taxis.</w:t>
      </w:r>
    </w:p>
    <w:p w:rsidR="0017559A" w:rsidRPr="00735E39"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w:t>
      </w:r>
      <w:r w:rsidRPr="00735E39">
        <w:rPr>
          <w:rFonts w:ascii="Times New Roman" w:eastAsia="Calibri" w:hAnsi="Times New Roman" w:cs="Times New Roman"/>
          <w:noProof/>
          <w:sz w:val="24"/>
          <w:szCs w:val="24"/>
        </w:rPr>
        <w:tab/>
        <w:t>Drivers can receive the cancellation request.</w:t>
      </w:r>
    </w:p>
    <w:p w:rsidR="0017559A" w:rsidRPr="00735E39"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735E39">
        <w:rPr>
          <w:rFonts w:ascii="Times New Roman" w:eastAsia="Calibri" w:hAnsi="Times New Roman" w:cs="Times New Roman"/>
          <w:noProof/>
          <w:sz w:val="24"/>
          <w:szCs w:val="24"/>
        </w:rPr>
        <w:t>•</w:t>
      </w:r>
      <w:r w:rsidRPr="00735E39">
        <w:rPr>
          <w:rFonts w:ascii="Times New Roman" w:eastAsia="Calibri" w:hAnsi="Times New Roman" w:cs="Times New Roman"/>
          <w:noProof/>
          <w:sz w:val="24"/>
          <w:szCs w:val="24"/>
        </w:rPr>
        <w:tab/>
        <w:t>Drivers can choose to enable or disable the service (e.g. off duty).</w:t>
      </w:r>
    </w:p>
    <w:p w:rsidR="0000731F" w:rsidRPr="00735E39" w:rsidRDefault="0000731F" w:rsidP="0017559A">
      <w:pPr>
        <w:spacing w:after="100" w:afterAutospacing="1"/>
        <w:rPr>
          <w:rFonts w:ascii="Times New Roman" w:hAnsi="Times New Roman" w:cs="Times New Roman"/>
          <w:b/>
          <w:bCs/>
          <w:sz w:val="28"/>
        </w:rPr>
      </w:pPr>
    </w:p>
    <w:p w:rsidR="0000731F" w:rsidRPr="00735E39" w:rsidRDefault="0000731F" w:rsidP="0017559A">
      <w:pPr>
        <w:spacing w:after="100" w:afterAutospacing="1"/>
        <w:rPr>
          <w:rFonts w:ascii="Times New Roman" w:hAnsi="Times New Roman" w:cs="Times New Roman"/>
          <w:b/>
          <w:bCs/>
          <w:sz w:val="28"/>
        </w:rPr>
      </w:pPr>
    </w:p>
    <w:p w:rsidR="0008150E" w:rsidRPr="00735E39" w:rsidRDefault="0008150E" w:rsidP="0017559A">
      <w:pPr>
        <w:spacing w:after="100" w:afterAutospacing="1"/>
        <w:rPr>
          <w:rFonts w:ascii="Times New Roman" w:hAnsi="Times New Roman" w:cs="Times New Roman"/>
          <w:b/>
          <w:bCs/>
          <w:sz w:val="28"/>
        </w:rPr>
      </w:pPr>
    </w:p>
    <w:p w:rsidR="0017559A" w:rsidRPr="00735E39" w:rsidRDefault="0017559A" w:rsidP="00FB0669">
      <w:pPr>
        <w:spacing w:line="360" w:lineRule="auto"/>
        <w:rPr>
          <w:rFonts w:ascii="Times New Roman" w:hAnsi="Times New Roman" w:cs="Times New Roman"/>
          <w:b/>
          <w:bCs/>
          <w:sz w:val="40"/>
          <w:szCs w:val="40"/>
        </w:rPr>
      </w:pPr>
      <w:r w:rsidRPr="00735E39">
        <w:rPr>
          <w:rFonts w:ascii="Times New Roman" w:hAnsi="Times New Roman" w:cs="Times New Roman"/>
          <w:b/>
          <w:bCs/>
          <w:sz w:val="40"/>
          <w:szCs w:val="40"/>
        </w:rPr>
        <w:lastRenderedPageBreak/>
        <w:t>2.4 Functional &amp; User Requirements</w:t>
      </w:r>
    </w:p>
    <w:tbl>
      <w:tblPr>
        <w:tblW w:w="5000" w:type="pct"/>
        <w:tblLayout w:type="fixed"/>
        <w:tblLook w:val="04A0"/>
      </w:tblPr>
      <w:tblGrid>
        <w:gridCol w:w="959"/>
        <w:gridCol w:w="8283"/>
      </w:tblGrid>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2.4.1 Passenger can register to the system (URS-01)</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SRS01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registration form for the passenger.</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SRS02</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B050"/>
                <w:sz w:val="24"/>
                <w:szCs w:val="24"/>
              </w:rPr>
            </w:pPr>
            <w:r w:rsidRPr="00BE572F">
              <w:rPr>
                <w:rFonts w:ascii="Times New Roman" w:eastAsia="Times New Roman" w:hAnsi="Times New Roman" w:cs="Times New Roman"/>
                <w:color w:val="00B050"/>
                <w:sz w:val="24"/>
                <w:szCs w:val="24"/>
              </w:rPr>
              <w:t>System shall ensure no duplication of information by validating the passenger registration.</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SRS03</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create the new Passenger in the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SRS04</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message “Registration complete” and the button “Go to login ..” for link to login page.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SRS05</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 xml:space="preserve">System shall display the message in sequence “Enter your _____” (the missing information), if the input is equals to null. </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SRS06</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9BBB59"/>
                <w:sz w:val="24"/>
                <w:szCs w:val="24"/>
              </w:rPr>
            </w:pPr>
            <w:r w:rsidRPr="00BE572F">
              <w:rPr>
                <w:rFonts w:ascii="Times New Roman" w:eastAsia="Times New Roman" w:hAnsi="Times New Roman" w:cs="Times New Roman"/>
                <w:color w:val="9BBB59"/>
                <w:sz w:val="24"/>
                <w:szCs w:val="24"/>
              </w:rPr>
              <w:t>System shall display message “This username already exists” if Passenger inputs an existing mobile number.</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2.4.2 Passenger can login to the system (URS-02)</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SRS07</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Passenger login page.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SRS08</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validating the phone number and password.</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SRS09</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14"/>
                <w:szCs w:val="14"/>
              </w:rPr>
              <w:t xml:space="preserve"> </w:t>
            </w:r>
            <w:r w:rsidRPr="00BE572F">
              <w:rPr>
                <w:rFonts w:ascii="Times New Roman" w:eastAsia="Times New Roman" w:hAnsi="Times New Roman" w:cs="Times New Roman"/>
                <w:color w:val="8064A2"/>
                <w:sz w:val="24"/>
                <w:szCs w:val="24"/>
              </w:rPr>
              <w:t>System shall update the Passenger’s status to “Online” in the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SRS10</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message “Welcome+Name of Passenger!”</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 xml:space="preserve">System shall provide the interface that displays the current location of passenger and the search function which includes the list of provided destinations, number of seats that is needed, the scope of the distance to search up to 5 km, a check box to remember the options and the search button. </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SRS12</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message “Invalid mobile or password” if the Passenger inputs the username or password incorrectly.</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SRS13</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message “Enter your_____(mobile number or password)”</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2.4.3 Passenger can logout of the system (URS-03)</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SRS14</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change status of the Driver to offline in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SRS15</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Passenger login page after passenger logs out.</w:t>
            </w: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2.4.4 Passenger can search for taxi (URS-04)</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SRS16</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14"/>
                <w:szCs w:val="14"/>
              </w:rPr>
              <w:t xml:space="preserve"> </w:t>
            </w:r>
            <w:r w:rsidRPr="00BE572F">
              <w:rPr>
                <w:rFonts w:ascii="Times New Roman" w:eastAsia="Times New Roman" w:hAnsi="Times New Roman" w:cs="Times New Roman"/>
                <w:color w:val="8064A2"/>
                <w:sz w:val="24"/>
                <w:szCs w:val="24"/>
              </w:rPr>
              <w:t>System can remember the information entered by the passenger by default.</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SRS17</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provide the results from the search that matches the conditions.</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SRS18</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a list of up to 10 search results.</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SRS19</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map that shows the current location of red taxi from the search result.</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SRS20</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not save the information entered by the passenger if the check box is unticked.</w:t>
            </w:r>
          </w:p>
        </w:tc>
      </w:tr>
      <w:tr w:rsidR="00BE572F" w:rsidRPr="00BE572F" w:rsidTr="00BE572F">
        <w:trPr>
          <w:trHeight w:val="300"/>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Cs w:val="22"/>
              </w:rPr>
            </w:pPr>
            <w:r w:rsidRPr="00BE572F">
              <w:rPr>
                <w:rFonts w:ascii="Times New Roman" w:eastAsia="Times New Roman" w:hAnsi="Times New Roman" w:cs="Times New Roman"/>
                <w:color w:val="8064A2"/>
                <w:szCs w:val="22"/>
              </w:rPr>
              <w:t>System shall provide the result if there is any taxi that nearby the destination that Passenger selected.</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sz w:val="32"/>
                <w:szCs w:val="32"/>
              </w:rPr>
            </w:pPr>
            <w:r w:rsidRPr="00BE572F">
              <w:rPr>
                <w:rFonts w:ascii="Times New Roman" w:eastAsia="Times New Roman" w:hAnsi="Times New Roman" w:cs="Times New Roman"/>
                <w:sz w:val="32"/>
                <w:szCs w:val="32"/>
              </w:rPr>
              <w:t>2.4.5 Passenger can send request for taxi (URS-05)</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SRS22</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pop up message to show driver’s details and request for confirmation to send the request.</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SRS23</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send a request containing the conditions and taxi information to the server and save to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SRS24</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interface that show the request status has been updated to “requested”</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color w:val="000000"/>
                <w:sz w:val="32"/>
                <w:szCs w:val="32"/>
              </w:rPr>
              <w:t>2.4.6 Passenger can chat with driver (URS-06)</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SRS25</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chatroom.</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SRS26</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save the message that Passenger enters in the chat box to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SRS27</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chat messages between Driver and Passenger.</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2.4.7 Driver can register into the system (URS-07)</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SRS28</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registration form for the Driver.</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SRS29</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9BBB59"/>
                <w:sz w:val="24"/>
                <w:szCs w:val="24"/>
              </w:rPr>
            </w:pPr>
            <w:r w:rsidRPr="00BE572F">
              <w:rPr>
                <w:rFonts w:ascii="Times New Roman" w:eastAsia="Times New Roman" w:hAnsi="Times New Roman" w:cs="Times New Roman"/>
                <w:color w:val="9BBB59"/>
                <w:sz w:val="24"/>
                <w:szCs w:val="24"/>
              </w:rPr>
              <w:t>System shall ensure no duplication of information by validating the Driver registration.</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SRS30</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create the new Driver in the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message to Driver “Registration complete”.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SRS32</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button “Go to login ..” for link to the login page.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SRS33</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9BBB59"/>
                <w:sz w:val="24"/>
                <w:szCs w:val="24"/>
              </w:rPr>
            </w:pPr>
            <w:r w:rsidRPr="00BE572F">
              <w:rPr>
                <w:rFonts w:ascii="Times New Roman" w:eastAsia="Times New Roman" w:hAnsi="Times New Roman" w:cs="Times New Roman"/>
                <w:color w:val="9BBB59"/>
                <w:sz w:val="14"/>
                <w:szCs w:val="14"/>
              </w:rPr>
              <w:t xml:space="preserve"> </w:t>
            </w:r>
            <w:r w:rsidRPr="00BE572F">
              <w:rPr>
                <w:rFonts w:ascii="Times New Roman" w:eastAsia="Times New Roman" w:hAnsi="Times New Roman" w:cs="Times New Roman"/>
                <w:color w:val="9BBB59"/>
                <w:sz w:val="24"/>
                <w:szCs w:val="24"/>
              </w:rPr>
              <w:t>System shall display message “This username already exists” if driver inputs an existing username.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SRS34</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9BBB59"/>
                <w:sz w:val="24"/>
                <w:szCs w:val="24"/>
              </w:rPr>
            </w:pPr>
            <w:r w:rsidRPr="00BE572F">
              <w:rPr>
                <w:rFonts w:ascii="Times New Roman" w:eastAsia="Times New Roman" w:hAnsi="Times New Roman" w:cs="Times New Roman"/>
                <w:color w:val="9BBB59"/>
                <w:sz w:val="14"/>
                <w:szCs w:val="14"/>
              </w:rPr>
              <w:t> </w:t>
            </w:r>
            <w:r w:rsidRPr="00BE572F">
              <w:rPr>
                <w:rFonts w:ascii="Times New Roman" w:eastAsia="Times New Roman" w:hAnsi="Times New Roman" w:cs="Times New Roman"/>
                <w:color w:val="9BBB59"/>
                <w:sz w:val="24"/>
                <w:szCs w:val="24"/>
              </w:rPr>
              <w:t>System shall display message “This  Car license No. already exists.” if the driver inputs an existing Car license No.</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SRS35</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 xml:space="preserve">System shall display the message in sequence “Enter your _____” (the missing information), if the input is equals to null. </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color w:val="000000"/>
                <w:sz w:val="32"/>
                <w:szCs w:val="32"/>
              </w:rPr>
              <w:t>2.4.8 Driver can log in to the system (URS-08)</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SRS36</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Driver login page.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SRS37</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validate the phone number and password.</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SRS38</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update the Driver’s status to “Online” in the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SRS39</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message “welcome+ name of Driver”</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SRS40</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Home page that provide the updated driving information function and the map that can view the Driver’s current location.</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24"/>
                <w:szCs w:val="24"/>
              </w:rPr>
            </w:pPr>
            <w:r w:rsidRPr="00BE572F">
              <w:rPr>
                <w:rFonts w:ascii="Times New Roman" w:eastAsia="Times New Roman" w:hAnsi="Times New Roman" w:cs="Times New Roman"/>
                <w:color w:val="8064A2"/>
                <w:sz w:val="24"/>
                <w:szCs w:val="24"/>
              </w:rPr>
              <w:t>System shall display the message ‘Invalid mobile or password!’ if the driver inputs the username or password incorrectly</w:t>
            </w:r>
            <w:r w:rsidRPr="00BE572F">
              <w:rPr>
                <w:rFonts w:ascii="Times New Roman" w:eastAsia="Times New Roman" w:hAnsi="Times New Roman" w:cs="Times New Roman"/>
                <w:color w:val="000000"/>
                <w:sz w:val="24"/>
                <w:szCs w:val="24"/>
              </w:rPr>
              <w:t>.</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SRS42</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message “Enter your_____(mobile number or password)”</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9BBB59"/>
                <w:sz w:val="24"/>
                <w:szCs w:val="24"/>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2.4.9 Driver can logout from the system (URS-09)</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SRS43</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14"/>
                <w:szCs w:val="14"/>
              </w:rPr>
              <w:t xml:space="preserve"> </w:t>
            </w:r>
            <w:r w:rsidRPr="00BE572F">
              <w:rPr>
                <w:rFonts w:ascii="Times New Roman" w:eastAsia="Times New Roman" w:hAnsi="Times New Roman" w:cs="Times New Roman"/>
                <w:color w:val="8064A2"/>
                <w:sz w:val="24"/>
                <w:szCs w:val="24"/>
              </w:rPr>
              <w:t>System shall change status of the Driver to “offline” in the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SRS44</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login page after Driver logs out.</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color w:val="000000"/>
                <w:sz w:val="32"/>
                <w:szCs w:val="32"/>
              </w:rPr>
              <w:t>2.4.10 Driver can update driving information (URS-10)</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SRS45</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14"/>
                <w:szCs w:val="14"/>
              </w:rPr>
              <w:t> </w:t>
            </w:r>
            <w:r w:rsidRPr="00BE572F">
              <w:rPr>
                <w:rFonts w:ascii="Times New Roman" w:eastAsia="Times New Roman" w:hAnsi="Times New Roman" w:cs="Times New Roman"/>
                <w:color w:val="8064A2"/>
                <w:sz w:val="24"/>
                <w:szCs w:val="24"/>
              </w:rPr>
              <w:t>System shall update the driving information into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SRS46</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page that shows all requests from passenger</w:t>
            </w:r>
            <w:r w:rsidRPr="00BE572F">
              <w:rPr>
                <w:rFonts w:ascii="Times New Roman" w:eastAsia="Times New Roman" w:hAnsi="Times New Roman" w:cs="Times New Roman"/>
                <w:color w:val="000000"/>
                <w:sz w:val="24"/>
                <w:szCs w:val="24"/>
              </w:rPr>
              <w:t>.</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2.4.11 Driver can respond to passenger’s request (URS-11)</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SRS47</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pop up that request to confirm or decline the Passenger’s request.</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SRS48</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update the status of the request to “Accepted” .</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SRS49</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Passenger’s request information ,including a map that show Passenger current location.</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SRS50</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 xml:space="preserve">System shall update the request status in Passenger’s interface to </w:t>
            </w:r>
            <w:r w:rsidRPr="00BE572F">
              <w:rPr>
                <w:rFonts w:ascii="Times New Roman" w:eastAsia="Times New Roman" w:hAnsi="Times New Roman" w:cs="Times New Roman"/>
                <w:color w:val="9BBB59"/>
                <w:sz w:val="24"/>
                <w:szCs w:val="24"/>
              </w:rPr>
              <w:t>“accepted”</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If the Driver denies the request, the request will disappear from the “request page”.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SRS52</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FF0000"/>
                <w:sz w:val="24"/>
                <w:szCs w:val="24"/>
              </w:rPr>
            </w:pPr>
            <w:r w:rsidRPr="00BE572F">
              <w:rPr>
                <w:rFonts w:ascii="Times New Roman" w:eastAsia="Times New Roman" w:hAnsi="Times New Roman" w:cs="Times New Roman"/>
                <w:color w:val="FF0000"/>
                <w:sz w:val="24"/>
                <w:szCs w:val="24"/>
              </w:rPr>
              <w:t>If the Driver does not respond to the new request within 60 seconds, the request will disappear.</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2.4.12 Driver can chat with passenger (URS-012)</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SRS53</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chatroom.</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SRS54</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save the message that Driver enters in the chat box to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SRS55</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chat messages between Driver and Passenger.</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2.4.13 Administrator can login to the Administration system (URS-013)</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SRS56</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14"/>
                <w:szCs w:val="14"/>
              </w:rPr>
              <w:t xml:space="preserve"> </w:t>
            </w:r>
            <w:r w:rsidRPr="00BE572F">
              <w:rPr>
                <w:rFonts w:ascii="Times New Roman" w:eastAsia="Times New Roman" w:hAnsi="Times New Roman" w:cs="Times New Roman"/>
                <w:color w:val="8064A2"/>
                <w:sz w:val="24"/>
                <w:szCs w:val="24"/>
              </w:rPr>
              <w:t>System shall display the login interface to Administrator.</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SRS57</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verify Administrator username &amp; password from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SRS58</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Administration homepage after successful verification.</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SRS59</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FF0000"/>
                <w:sz w:val="24"/>
                <w:szCs w:val="24"/>
              </w:rPr>
            </w:pPr>
            <w:r w:rsidRPr="00BE572F">
              <w:rPr>
                <w:rFonts w:ascii="Times New Roman" w:eastAsia="Times New Roman" w:hAnsi="Times New Roman" w:cs="Times New Roman"/>
                <w:color w:val="FF0000"/>
                <w:sz w:val="24"/>
                <w:szCs w:val="24"/>
              </w:rPr>
              <w:t xml:space="preserve">System shall redisplay the login interface,  if Administrator enters username or password wrongly. </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color w:val="000000"/>
                <w:sz w:val="32"/>
                <w:szCs w:val="32"/>
              </w:rPr>
              <w:t>2.4.14 Administrator can logout (URS-14)</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SRS60</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24"/>
                <w:szCs w:val="24"/>
              </w:rPr>
            </w:pPr>
            <w:r w:rsidRPr="00BE572F">
              <w:rPr>
                <w:rFonts w:ascii="Times New Roman" w:eastAsia="Times New Roman" w:hAnsi="Times New Roman" w:cs="Times New Roman"/>
                <w:color w:val="000000"/>
                <w:sz w:val="14"/>
                <w:szCs w:val="14"/>
              </w:rPr>
              <w:t xml:space="preserve"> </w:t>
            </w:r>
            <w:r w:rsidRPr="00BE572F">
              <w:rPr>
                <w:rFonts w:ascii="Times New Roman" w:eastAsia="Times New Roman" w:hAnsi="Times New Roman" w:cs="Times New Roman"/>
                <w:color w:val="8064A2"/>
                <w:sz w:val="24"/>
                <w:szCs w:val="24"/>
              </w:rPr>
              <w:t>System shall process Administrator logging out.</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SRS61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Administrator login page after logging out</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color w:val="000000"/>
                <w:sz w:val="32"/>
                <w:szCs w:val="32"/>
              </w:rPr>
              <w:t>2.4.15 Administrator can add destinations (URS-15)</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SRS62</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interface for adding new destination’s information.</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SRS63</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create and save the new destination in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SRS64</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updated destination lists.</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SRS65</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error message “fill” if the input equals to blank</w:t>
            </w:r>
            <w:r w:rsidRPr="00BE572F">
              <w:rPr>
                <w:rFonts w:ascii="Times New Roman" w:eastAsia="Times New Roman" w:hAnsi="Times New Roman" w:cs="Times New Roman"/>
                <w:color w:val="000000"/>
                <w:sz w:val="24"/>
                <w:szCs w:val="24"/>
              </w:rPr>
              <w:t>.</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SRS66</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destination page without saving the information to database.</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color w:val="000000"/>
                <w:sz w:val="32"/>
                <w:szCs w:val="32"/>
              </w:rPr>
              <w:t>2.4.16 Administrator can browse the destination (URS-16)</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lastRenderedPageBreak/>
              <w:t>SRS67</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retrieve data from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SRS68</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list of destinations.</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2.4.17 Administrator can edit destinations (URS-17)</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SRS69</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interface for editing destination’s information.</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SRS70</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update destination’s information to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updated destination lists.</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SRS72</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destination page without updating information to database.</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2.4.18 Administrator can delete destinations (URS-18)</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SRS73</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pop up message “Do you want to DELETE selected item? Delete or Cancel”.</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SRS74</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remove that destination from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SRS75</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updated destination lists.</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SRS76</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not remove that destination from database if Administor clicks on"cancel" button</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2.4.19 Administrator can search destinations (URS-19)</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SRS77</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process searching that keyword with database.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SRS78</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searching destinations result in a list.</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SRS79</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“not found” if destination not stored in the database.</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noProof/>
                <w:color w:val="000000"/>
                <w:sz w:val="32"/>
                <w:szCs w:val="32"/>
              </w:rPr>
              <w:t>2.4.20 Administrator can clear data (URS-20)</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SRS80</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table that shows the name of the table that Administrator can delete.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ask for confirmation to clear data.</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SRS82</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remove all data in selected table.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SRS83</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 xml:space="preserve">System shall display updated list of tables. </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SRS84</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not process data removing if Administrator clicks “cancel” ing  confirmation process.</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color w:val="000000"/>
                <w:sz w:val="32"/>
                <w:szCs w:val="32"/>
              </w:rPr>
              <w:t>2.4.21 Driver can change his/her status from online to offline and vice versa. (URS-21)</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SRS85</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changes driver status to “offline” or “online”</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SRS86</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9BBB59"/>
                <w:sz w:val="24"/>
                <w:szCs w:val="24"/>
              </w:rPr>
            </w:pPr>
            <w:r w:rsidRPr="00BE572F">
              <w:rPr>
                <w:rFonts w:ascii="Times New Roman" w:eastAsia="Times New Roman" w:hAnsi="Times New Roman" w:cs="Times New Roman"/>
                <w:color w:val="9BBB59"/>
                <w:sz w:val="24"/>
                <w:szCs w:val="24"/>
              </w:rPr>
              <w:t>System chall display the message after the Driver status has been changed.</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color w:val="000000"/>
                <w:sz w:val="32"/>
                <w:szCs w:val="32"/>
              </w:rPr>
              <w:t>2.4.22 Passenger can cancel the request (URS-22)</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SRS87</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change the request staus to “cancelled”</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SRS88</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E36C0A"/>
                <w:sz w:val="24"/>
                <w:szCs w:val="24"/>
              </w:rPr>
            </w:pPr>
            <w:r w:rsidRPr="00BE572F">
              <w:rPr>
                <w:rFonts w:ascii="Times New Roman" w:eastAsia="Times New Roman" w:hAnsi="Times New Roman" w:cs="Times New Roman"/>
                <w:color w:val="E36C0A"/>
                <w:sz w:val="24"/>
                <w:szCs w:val="24"/>
              </w:rPr>
              <w:t>System shall display the notification that Passenger canceled request to Driver.</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SRS89</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 xml:space="preserve">System shall display the updated search result page. </w:t>
            </w:r>
          </w:p>
        </w:tc>
      </w:tr>
      <w:tr w:rsidR="00BE572F" w:rsidRPr="00BE572F" w:rsidTr="00BE572F">
        <w:trPr>
          <w:trHeight w:val="28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r>
      <w:tr w:rsidR="00BE572F" w:rsidRPr="00BE572F" w:rsidTr="00BE572F">
        <w:trPr>
          <w:trHeight w:val="40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000000"/>
                <w:sz w:val="32"/>
                <w:szCs w:val="32"/>
              </w:rPr>
            </w:pPr>
            <w:r w:rsidRPr="00BE572F">
              <w:rPr>
                <w:rFonts w:ascii="Times New Roman" w:eastAsia="Times New Roman" w:hAnsi="Times New Roman" w:cs="Times New Roman"/>
                <w:color w:val="000000"/>
                <w:sz w:val="32"/>
                <w:szCs w:val="32"/>
              </w:rPr>
              <w:t>2.4.23 Passenger can view the request information that has been sent to Driver(URS-23)</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SRS90</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interface that show the request information includes Driver’s name ,Car license plate number and Destination.</w:t>
            </w:r>
            <w:r w:rsidRPr="00BE572F">
              <w:rPr>
                <w:rFonts w:ascii="Times New Roman" w:eastAsia="Times New Roman" w:hAnsi="Times New Roman" w:cs="Times New Roman"/>
                <w:color w:val="000000"/>
                <w:sz w:val="24"/>
                <w:szCs w:val="24"/>
              </w:rPr>
              <w:t xml:space="preserve"> </w:t>
            </w:r>
          </w:p>
        </w:tc>
      </w:tr>
      <w:tr w:rsidR="00BE572F" w:rsidRPr="00BE572F" w:rsidTr="00BE572F">
        <w:trPr>
          <w:trHeight w:val="315"/>
        </w:trPr>
        <w:tc>
          <w:tcPr>
            <w:tcW w:w="519"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ahoma" w:eastAsia="Times New Roman" w:hAnsi="Tahoma" w:cs="Tahoma"/>
                <w:color w:val="000000"/>
                <w:szCs w:val="22"/>
              </w:rPr>
            </w:pPr>
            <w:r w:rsidRPr="00BE572F">
              <w:rPr>
                <w:rFonts w:ascii="Tahoma" w:eastAsia="Times New Roman" w:hAnsi="Tahoma" w:cs="Tahoma"/>
                <w:color w:val="000000"/>
                <w:szCs w:val="22"/>
              </w:rPr>
              <w:t>SRS91</w:t>
            </w:r>
          </w:p>
        </w:tc>
        <w:tc>
          <w:tcPr>
            <w:tcW w:w="4481" w:type="pct"/>
            <w:tcBorders>
              <w:top w:val="nil"/>
              <w:left w:val="nil"/>
              <w:bottom w:val="nil"/>
              <w:right w:val="nil"/>
            </w:tcBorders>
            <w:shd w:val="clear" w:color="auto" w:fill="auto"/>
            <w:noWrap/>
            <w:vAlign w:val="bottom"/>
            <w:hideMark/>
          </w:tcPr>
          <w:p w:rsidR="00BE572F" w:rsidRPr="00BE572F" w:rsidRDefault="00BE572F" w:rsidP="00BE572F">
            <w:pPr>
              <w:spacing w:after="0" w:line="240" w:lineRule="auto"/>
              <w:rPr>
                <w:rFonts w:ascii="Times New Roman" w:eastAsia="Times New Roman" w:hAnsi="Times New Roman" w:cs="Times New Roman"/>
                <w:color w:val="8064A2"/>
                <w:sz w:val="24"/>
                <w:szCs w:val="24"/>
              </w:rPr>
            </w:pPr>
            <w:r w:rsidRPr="00BE572F">
              <w:rPr>
                <w:rFonts w:ascii="Times New Roman" w:eastAsia="Times New Roman" w:hAnsi="Times New Roman" w:cs="Times New Roman"/>
                <w:color w:val="8064A2"/>
                <w:sz w:val="24"/>
                <w:szCs w:val="24"/>
              </w:rPr>
              <w:t>System shall display the map functions that allow Passenger to view Driver’s current location.</w:t>
            </w:r>
          </w:p>
        </w:tc>
      </w:tr>
    </w:tbl>
    <w:p w:rsidR="000112BF" w:rsidRPr="00735E39" w:rsidRDefault="00716FE8" w:rsidP="00DD62FD">
      <w:pPr>
        <w:spacing w:after="0" w:line="360" w:lineRule="auto"/>
        <w:rPr>
          <w:rFonts w:ascii="Times New Roman" w:hAnsi="Times New Roman" w:cs="Times New Roman"/>
          <w:sz w:val="24"/>
          <w:szCs w:val="24"/>
        </w:rPr>
      </w:pPr>
      <w:r w:rsidRPr="00735E39">
        <w:rPr>
          <w:rFonts w:ascii="Times New Roman" w:hAnsi="Times New Roman" w:cs="Times New Roman"/>
          <w:b/>
          <w:bCs/>
          <w:sz w:val="32"/>
          <w:szCs w:val="32"/>
        </w:rPr>
        <w:br w:type="page"/>
      </w:r>
      <w:r w:rsidR="00C56890" w:rsidRPr="00735E39">
        <w:rPr>
          <w:rFonts w:ascii="Times New Roman" w:hAnsi="Times New Roman" w:cs="Times New Roman"/>
          <w:b/>
          <w:bCs/>
          <w:sz w:val="40"/>
          <w:szCs w:val="40"/>
        </w:rPr>
        <w:lastRenderedPageBreak/>
        <w:t>Chapter Three | Specific Requirement</w:t>
      </w:r>
      <w:r w:rsidR="007B374B" w:rsidRPr="00735E39">
        <w:rPr>
          <w:rFonts w:ascii="Times New Roman" w:hAnsi="Times New Roman" w:cs="Times New Roman"/>
          <w:sz w:val="36"/>
          <w:szCs w:val="36"/>
          <w:lang w:bidi="ar-SA"/>
        </w:rPr>
        <w:t>s</w:t>
      </w:r>
    </w:p>
    <w:p w:rsidR="00812D80" w:rsidRPr="00735E39" w:rsidRDefault="00936A6A" w:rsidP="00875486">
      <w:pPr>
        <w:spacing w:after="100" w:afterAutospacing="1" w:line="240" w:lineRule="auto"/>
        <w:rPr>
          <w:rFonts w:ascii="Times New Roman" w:hAnsi="Times New Roman" w:cs="Times New Roman"/>
          <w:b/>
          <w:bCs/>
          <w:sz w:val="40"/>
          <w:szCs w:val="44"/>
        </w:rPr>
      </w:pPr>
      <w:r w:rsidRPr="00735E39">
        <w:rPr>
          <w:rFonts w:ascii="Times New Roman" w:hAnsi="Times New Roman" w:cs="Times New Roman"/>
          <w:b/>
          <w:bCs/>
          <w:sz w:val="40"/>
          <w:szCs w:val="44"/>
        </w:rPr>
        <w:t>3.1 Use Case Diagram</w:t>
      </w:r>
    </w:p>
    <w:p w:rsidR="001F4740" w:rsidRPr="00735E39" w:rsidRDefault="002B2CB6" w:rsidP="00875486">
      <w:pPr>
        <w:spacing w:after="100" w:afterAutospacing="1" w:line="240" w:lineRule="auto"/>
        <w:rPr>
          <w:rFonts w:ascii="Times New Roman" w:hAnsi="Times New Roman" w:cs="Times New Roman"/>
          <w:b/>
          <w:bCs/>
          <w:noProof/>
          <w:sz w:val="28"/>
        </w:rPr>
      </w:pPr>
      <w:r w:rsidRPr="00735E39">
        <w:rPr>
          <w:rFonts w:ascii="Times New Roman" w:hAnsi="Times New Roman" w:cs="Times New Roman"/>
          <w:b/>
          <w:bCs/>
          <w:sz w:val="28"/>
        </w:rPr>
        <w:t xml:space="preserve">3.1.1 </w:t>
      </w:r>
      <w:r w:rsidR="008A0233" w:rsidRPr="00735E39">
        <w:rPr>
          <w:rFonts w:ascii="Times New Roman" w:hAnsi="Times New Roman" w:cs="Times New Roman"/>
          <w:b/>
          <w:bCs/>
          <w:sz w:val="28"/>
        </w:rPr>
        <w:t>Use Case Diagram Overview</w:t>
      </w:r>
      <w:r w:rsidR="001F4740" w:rsidRPr="00735E39">
        <w:rPr>
          <w:rFonts w:ascii="Times New Roman" w:hAnsi="Times New Roman" w:cs="Times New Roman"/>
          <w:b/>
          <w:bCs/>
          <w:sz w:val="28"/>
        </w:rPr>
        <w:t xml:space="preserve"> </w:t>
      </w:r>
    </w:p>
    <w:p w:rsidR="00735E39" w:rsidRPr="00735E39" w:rsidRDefault="00735E39" w:rsidP="00AB263B">
      <w:pPr>
        <w:spacing w:after="100" w:afterAutospacing="1" w:line="240" w:lineRule="auto"/>
        <w:rPr>
          <w:rFonts w:ascii="Times New Roman" w:hAnsi="Times New Roman" w:cs="Times New Roman"/>
          <w:b/>
          <w:bCs/>
          <w:noProof/>
          <w:sz w:val="26"/>
        </w:rPr>
      </w:pPr>
    </w:p>
    <w:p w:rsidR="001F4740" w:rsidRPr="00735E39" w:rsidRDefault="00735E39" w:rsidP="00735E39">
      <w:pPr>
        <w:spacing w:after="100" w:afterAutospacing="1" w:line="240" w:lineRule="auto"/>
        <w:jc w:val="center"/>
        <w:rPr>
          <w:rFonts w:ascii="Times New Roman" w:hAnsi="Times New Roman" w:cs="Times New Roman"/>
          <w:b/>
          <w:bCs/>
          <w:sz w:val="26"/>
        </w:rPr>
      </w:pPr>
      <w:r w:rsidRPr="00735E39">
        <w:rPr>
          <w:rFonts w:ascii="Times New Roman" w:hAnsi="Times New Roman" w:cs="Times New Roman"/>
          <w:b/>
          <w:bCs/>
          <w:noProof/>
          <w:sz w:val="26"/>
        </w:rPr>
        <w:drawing>
          <wp:inline distT="0" distB="0" distL="0" distR="0">
            <wp:extent cx="2741403" cy="2774404"/>
            <wp:effectExtent l="19050" t="0" r="179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7124" t="2139" r="30505" b="3718"/>
                    <a:stretch>
                      <a:fillRect/>
                    </a:stretch>
                  </pic:blipFill>
                  <pic:spPr bwMode="auto">
                    <a:xfrm>
                      <a:off x="0" y="0"/>
                      <a:ext cx="2745682" cy="2778734"/>
                    </a:xfrm>
                    <a:prstGeom prst="rect">
                      <a:avLst/>
                    </a:prstGeom>
                    <a:noFill/>
                    <a:ln w="9525">
                      <a:noFill/>
                      <a:miter lim="800000"/>
                      <a:headEnd/>
                      <a:tailEnd/>
                    </a:ln>
                  </pic:spPr>
                </pic:pic>
              </a:graphicData>
            </a:graphic>
          </wp:inline>
        </w:drawing>
      </w:r>
      <w:r w:rsidR="00DD62FD" w:rsidRPr="00735E39">
        <w:rPr>
          <w:rFonts w:ascii="Times New Roman" w:hAnsi="Times New Roman" w:cs="Times New Roman"/>
          <w:b/>
          <w:bCs/>
          <w:noProof/>
          <w:sz w:val="26"/>
        </w:rPr>
        <w:drawing>
          <wp:inline distT="0" distB="0" distL="0" distR="0">
            <wp:extent cx="2653224" cy="2833925"/>
            <wp:effectExtent l="19050" t="0" r="0" b="0"/>
            <wp:docPr id="12" name="Picture 2"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Doc_progress2\UsecaseDiagram\DriverUCDiagram.jpg"/>
                    <pic:cNvPicPr>
                      <a:picLocks noChangeAspect="1" noChangeArrowheads="1"/>
                    </pic:cNvPicPr>
                  </pic:nvPicPr>
                  <pic:blipFill>
                    <a:blip r:embed="rId9" cstate="print"/>
                    <a:srcRect/>
                    <a:stretch>
                      <a:fillRect/>
                    </a:stretch>
                  </pic:blipFill>
                  <pic:spPr bwMode="auto">
                    <a:xfrm>
                      <a:off x="0" y="0"/>
                      <a:ext cx="2653224" cy="2833925"/>
                    </a:xfrm>
                    <a:prstGeom prst="rect">
                      <a:avLst/>
                    </a:prstGeom>
                    <a:noFill/>
                    <a:ln w="9525">
                      <a:noFill/>
                      <a:miter lim="800000"/>
                      <a:headEnd/>
                      <a:tailEnd/>
                    </a:ln>
                  </pic:spPr>
                </pic:pic>
              </a:graphicData>
            </a:graphic>
          </wp:inline>
        </w:drawing>
      </w:r>
    </w:p>
    <w:p w:rsidR="00DD62FD" w:rsidRPr="00735E39" w:rsidRDefault="00DD62FD" w:rsidP="00DD62FD">
      <w:pPr>
        <w:spacing w:after="100" w:afterAutospacing="1" w:line="240" w:lineRule="auto"/>
        <w:jc w:val="center"/>
        <w:rPr>
          <w:rFonts w:ascii="Times New Roman" w:hAnsi="Times New Roman" w:cs="Times New Roman"/>
          <w:b/>
          <w:bCs/>
          <w:sz w:val="26"/>
        </w:rPr>
      </w:pPr>
      <w:r w:rsidRPr="00735E39">
        <w:rPr>
          <w:rFonts w:ascii="Times New Roman" w:hAnsi="Times New Roman" w:cs="Times New Roman"/>
          <w:b/>
          <w:bCs/>
          <w:noProof/>
          <w:sz w:val="26"/>
        </w:rPr>
        <w:drawing>
          <wp:inline distT="0" distB="0" distL="0" distR="0">
            <wp:extent cx="2730013" cy="2752725"/>
            <wp:effectExtent l="19050" t="0" r="0" b="0"/>
            <wp:docPr id="14" name="Picture 3"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Doc_progress2\UsecaseDiagram\AdminUCDiagram.jpg"/>
                    <pic:cNvPicPr>
                      <a:picLocks noChangeAspect="1" noChangeArrowheads="1"/>
                    </pic:cNvPicPr>
                  </pic:nvPicPr>
                  <pic:blipFill>
                    <a:blip r:embed="rId10" cstate="print"/>
                    <a:srcRect/>
                    <a:stretch>
                      <a:fillRect/>
                    </a:stretch>
                  </pic:blipFill>
                  <pic:spPr bwMode="auto">
                    <a:xfrm>
                      <a:off x="0" y="0"/>
                      <a:ext cx="2731950" cy="2754678"/>
                    </a:xfrm>
                    <a:prstGeom prst="rect">
                      <a:avLst/>
                    </a:prstGeom>
                    <a:noFill/>
                    <a:ln w="9525">
                      <a:noFill/>
                      <a:miter lim="800000"/>
                      <a:headEnd/>
                      <a:tailEnd/>
                    </a:ln>
                  </pic:spPr>
                </pic:pic>
              </a:graphicData>
            </a:graphic>
          </wp:inline>
        </w:drawing>
      </w:r>
    </w:p>
    <w:p w:rsidR="00F879DD" w:rsidRPr="00735E39" w:rsidRDefault="00F879DD" w:rsidP="00716FE8">
      <w:pPr>
        <w:spacing w:after="100" w:afterAutospacing="1" w:line="240" w:lineRule="auto"/>
        <w:jc w:val="center"/>
        <w:rPr>
          <w:rFonts w:ascii="Times New Roman" w:hAnsi="Times New Roman" w:cs="Times New Roman"/>
          <w:b/>
          <w:bCs/>
          <w:sz w:val="26"/>
        </w:rPr>
      </w:pPr>
    </w:p>
    <w:p w:rsidR="00DD62FD" w:rsidRPr="00735E39" w:rsidRDefault="008A0233" w:rsidP="00DD62FD">
      <w:pPr>
        <w:spacing w:after="100" w:afterAutospacing="1"/>
        <w:jc w:val="center"/>
        <w:rPr>
          <w:rFonts w:ascii="Times New Roman" w:hAnsi="Times New Roman" w:cs="Times New Roman"/>
          <w:b/>
          <w:bCs/>
          <w:noProof/>
          <w:sz w:val="28"/>
        </w:rPr>
      </w:pPr>
      <w:r w:rsidRPr="00735E39">
        <w:rPr>
          <w:rFonts w:ascii="Times New Roman" w:hAnsi="Times New Roman" w:cs="Times New Roman"/>
          <w:i/>
          <w:iCs/>
          <w:noProof/>
          <w:sz w:val="24"/>
          <w:szCs w:val="24"/>
        </w:rPr>
        <w:t xml:space="preserve">Figure 1: </w:t>
      </w:r>
      <w:r w:rsidR="00D70153" w:rsidRPr="00735E39">
        <w:rPr>
          <w:rFonts w:ascii="Times New Roman" w:hAnsi="Times New Roman" w:cs="Times New Roman"/>
          <w:i/>
          <w:iCs/>
          <w:noProof/>
          <w:sz w:val="24"/>
          <w:szCs w:val="24"/>
        </w:rPr>
        <w:t xml:space="preserve"> Overview</w:t>
      </w:r>
      <w:r w:rsidRPr="00735E39">
        <w:rPr>
          <w:rFonts w:ascii="Times New Roman" w:hAnsi="Times New Roman" w:cs="Times New Roman"/>
          <w:i/>
          <w:iCs/>
          <w:noProof/>
          <w:sz w:val="24"/>
          <w:szCs w:val="24"/>
        </w:rPr>
        <w:t xml:space="preserve"> d</w:t>
      </w:r>
      <w:r w:rsidR="00D70153" w:rsidRPr="00735E39">
        <w:rPr>
          <w:rFonts w:ascii="Times New Roman" w:hAnsi="Times New Roman" w:cs="Times New Roman"/>
          <w:i/>
          <w:iCs/>
          <w:noProof/>
          <w:sz w:val="24"/>
          <w:szCs w:val="24"/>
        </w:rPr>
        <w:t>iagram of the System</w:t>
      </w:r>
      <w:r w:rsidRPr="00735E39">
        <w:rPr>
          <w:rFonts w:ascii="Times New Roman" w:hAnsi="Times New Roman" w:cs="Times New Roman"/>
          <w:i/>
          <w:iCs/>
          <w:noProof/>
          <w:sz w:val="24"/>
          <w:szCs w:val="24"/>
        </w:rPr>
        <w:t>’s use case</w:t>
      </w:r>
      <w:r w:rsidR="00D70153" w:rsidRPr="00735E39">
        <w:rPr>
          <w:rFonts w:ascii="Times New Roman" w:hAnsi="Times New Roman" w:cs="Times New Roman"/>
          <w:i/>
          <w:iCs/>
          <w:noProof/>
          <w:sz w:val="24"/>
          <w:szCs w:val="24"/>
        </w:rPr>
        <w:t>.</w:t>
      </w:r>
    </w:p>
    <w:p w:rsidR="00B47C0D" w:rsidRPr="00735E39" w:rsidRDefault="00D70153" w:rsidP="00DD62FD">
      <w:pPr>
        <w:spacing w:after="100" w:afterAutospacing="1"/>
        <w:rPr>
          <w:rFonts w:ascii="Times New Roman" w:hAnsi="Times New Roman" w:cs="Times New Roman"/>
          <w:b/>
          <w:bCs/>
          <w:noProof/>
          <w:sz w:val="28"/>
        </w:rPr>
      </w:pPr>
      <w:r w:rsidRPr="00735E39">
        <w:rPr>
          <w:rFonts w:ascii="Times New Roman" w:hAnsi="Times New Roman" w:cs="Times New Roman"/>
          <w:b/>
          <w:bCs/>
          <w:noProof/>
          <w:sz w:val="28"/>
        </w:rPr>
        <w:lastRenderedPageBreak/>
        <w:t>3.1.2 Passenger</w:t>
      </w:r>
      <w:r w:rsidR="00E07425" w:rsidRPr="00735E39">
        <w:rPr>
          <w:rFonts w:ascii="Times New Roman" w:hAnsi="Times New Roman" w:cs="Times New Roman"/>
          <w:b/>
          <w:bCs/>
          <w:noProof/>
          <w:sz w:val="28"/>
        </w:rPr>
        <w:t xml:space="preserve"> Use Case Diagram</w:t>
      </w:r>
    </w:p>
    <w:p w:rsidR="00735E39" w:rsidRPr="00735E39" w:rsidRDefault="00E07425" w:rsidP="00B47C0D">
      <w:pPr>
        <w:spacing w:after="100" w:afterAutospacing="1"/>
        <w:jc w:val="center"/>
        <w:rPr>
          <w:rFonts w:ascii="Times New Roman" w:hAnsi="Times New Roman" w:cs="Times New Roman"/>
          <w:i/>
          <w:iCs/>
          <w:noProof/>
          <w:sz w:val="28"/>
        </w:rPr>
      </w:pPr>
      <w:r w:rsidRPr="00735E39">
        <w:rPr>
          <w:rFonts w:ascii="Times New Roman" w:hAnsi="Times New Roman" w:cs="Times New Roman"/>
          <w:b/>
          <w:bCs/>
          <w:noProof/>
          <w:sz w:val="28"/>
        </w:rPr>
        <w:br/>
      </w:r>
      <w:r w:rsidRPr="00735E39">
        <w:rPr>
          <w:rFonts w:ascii="Times New Roman" w:hAnsi="Times New Roman" w:cs="Times New Roman"/>
          <w:b/>
          <w:bCs/>
          <w:noProof/>
          <w:sz w:val="28"/>
        </w:rPr>
        <w:br/>
      </w:r>
    </w:p>
    <w:p w:rsidR="00D70153" w:rsidRPr="00735E39" w:rsidRDefault="00735E39" w:rsidP="00B47C0D">
      <w:pPr>
        <w:spacing w:after="100" w:afterAutospacing="1"/>
        <w:jc w:val="center"/>
        <w:rPr>
          <w:rFonts w:ascii="Times New Roman" w:hAnsi="Times New Roman" w:cs="Times New Roman"/>
          <w:i/>
          <w:iCs/>
          <w:noProof/>
          <w:sz w:val="28"/>
        </w:rPr>
      </w:pPr>
      <w:r w:rsidRPr="00735E39">
        <w:rPr>
          <w:rFonts w:ascii="Times New Roman" w:hAnsi="Times New Roman" w:cs="Times New Roman"/>
          <w:i/>
          <w:iCs/>
          <w:noProof/>
          <w:sz w:val="28"/>
        </w:rPr>
        <w:drawing>
          <wp:inline distT="0" distB="0" distL="0" distR="0">
            <wp:extent cx="5335780" cy="546233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7582" t="1604" r="29903" b="2924"/>
                    <a:stretch>
                      <a:fillRect/>
                    </a:stretch>
                  </pic:blipFill>
                  <pic:spPr bwMode="auto">
                    <a:xfrm>
                      <a:off x="0" y="0"/>
                      <a:ext cx="5342432" cy="5469146"/>
                    </a:xfrm>
                    <a:prstGeom prst="rect">
                      <a:avLst/>
                    </a:prstGeom>
                    <a:noFill/>
                    <a:ln w="9525">
                      <a:noFill/>
                      <a:miter lim="800000"/>
                      <a:headEnd/>
                      <a:tailEnd/>
                    </a:ln>
                  </pic:spPr>
                </pic:pic>
              </a:graphicData>
            </a:graphic>
          </wp:inline>
        </w:drawing>
      </w:r>
    </w:p>
    <w:p w:rsidR="00285A80" w:rsidRPr="00735E39" w:rsidRDefault="00D70153" w:rsidP="00920A1A">
      <w:pPr>
        <w:spacing w:after="100" w:afterAutospacing="1"/>
        <w:jc w:val="center"/>
        <w:rPr>
          <w:rFonts w:ascii="Times New Roman" w:hAnsi="Times New Roman" w:cs="Times New Roman"/>
          <w:i/>
          <w:iCs/>
          <w:noProof/>
          <w:sz w:val="28"/>
        </w:rPr>
      </w:pPr>
      <w:r w:rsidRPr="00735E39">
        <w:rPr>
          <w:rFonts w:ascii="Times New Roman" w:hAnsi="Times New Roman" w:cs="Times New Roman"/>
          <w:i/>
          <w:iCs/>
          <w:noProof/>
          <w:sz w:val="24"/>
          <w:szCs w:val="24"/>
        </w:rPr>
        <w:t>Figure 2: PassengerUse Case Diagram.</w:t>
      </w:r>
    </w:p>
    <w:p w:rsidR="000E6C71" w:rsidRPr="00735E39" w:rsidRDefault="000E6C71" w:rsidP="00727169">
      <w:pPr>
        <w:spacing w:after="100" w:afterAutospacing="1"/>
        <w:rPr>
          <w:rFonts w:ascii="Times New Roman" w:hAnsi="Times New Roman" w:cs="Times New Roman"/>
          <w:i/>
          <w:iCs/>
          <w:noProof/>
          <w:sz w:val="28"/>
        </w:rPr>
      </w:pPr>
    </w:p>
    <w:p w:rsidR="00DD62FD" w:rsidRPr="00735E39" w:rsidRDefault="00DD62FD">
      <w:pPr>
        <w:rPr>
          <w:rFonts w:ascii="Times New Roman" w:hAnsi="Times New Roman" w:cs="Times New Roman"/>
          <w:i/>
          <w:iCs/>
          <w:noProof/>
          <w:sz w:val="28"/>
        </w:rPr>
      </w:pPr>
      <w:r w:rsidRPr="00735E39">
        <w:rPr>
          <w:rFonts w:ascii="Times New Roman" w:hAnsi="Times New Roman" w:cs="Times New Roman"/>
          <w:i/>
          <w:iCs/>
          <w:noProof/>
          <w:sz w:val="28"/>
        </w:rPr>
        <w:br w:type="page"/>
      </w:r>
    </w:p>
    <w:p w:rsidR="00D70153" w:rsidRPr="00735E39" w:rsidRDefault="00885ACC" w:rsidP="00AB263B">
      <w:pPr>
        <w:rPr>
          <w:rFonts w:ascii="Times New Roman" w:hAnsi="Times New Roman" w:cs="Times New Roman"/>
          <w:b/>
          <w:bCs/>
          <w:noProof/>
          <w:sz w:val="28"/>
        </w:rPr>
      </w:pPr>
      <w:r w:rsidRPr="00735E39">
        <w:rPr>
          <w:rFonts w:ascii="Times New Roman" w:hAnsi="Times New Roman" w:cs="Times New Roman"/>
          <w:b/>
          <w:bCs/>
          <w:noProof/>
          <w:sz w:val="28"/>
        </w:rPr>
        <w:lastRenderedPageBreak/>
        <w:t>3.1.</w:t>
      </w:r>
      <w:r w:rsidR="00C10343" w:rsidRPr="00735E39">
        <w:rPr>
          <w:rFonts w:ascii="Times New Roman" w:hAnsi="Times New Roman" w:cs="Times New Roman"/>
          <w:b/>
          <w:bCs/>
          <w:noProof/>
          <w:sz w:val="28"/>
        </w:rPr>
        <w:t xml:space="preserve">3 </w:t>
      </w:r>
      <w:r w:rsidR="00D70153" w:rsidRPr="00735E39">
        <w:rPr>
          <w:rFonts w:ascii="Times New Roman" w:hAnsi="Times New Roman" w:cs="Times New Roman"/>
          <w:b/>
          <w:bCs/>
          <w:noProof/>
          <w:sz w:val="28"/>
        </w:rPr>
        <w:t>Driver Use Case Diagram</w:t>
      </w:r>
    </w:p>
    <w:p w:rsidR="00D70153" w:rsidRPr="00735E39" w:rsidRDefault="00DD62FD" w:rsidP="00920A1A">
      <w:pPr>
        <w:spacing w:after="100" w:afterAutospacing="1"/>
        <w:jc w:val="center"/>
        <w:rPr>
          <w:rFonts w:ascii="Times New Roman" w:hAnsi="Times New Roman" w:cs="Times New Roman"/>
          <w:b/>
          <w:bCs/>
          <w:noProof/>
          <w:sz w:val="28"/>
        </w:rPr>
      </w:pPr>
      <w:r w:rsidRPr="00735E39">
        <w:rPr>
          <w:rFonts w:ascii="Times New Roman" w:hAnsi="Times New Roman" w:cs="Times New Roman"/>
          <w:b/>
          <w:bCs/>
          <w:noProof/>
          <w:sz w:val="28"/>
        </w:rPr>
        <w:drawing>
          <wp:inline distT="0" distB="0" distL="0" distR="0">
            <wp:extent cx="5734050" cy="6124575"/>
            <wp:effectExtent l="19050" t="0" r="0" b="0"/>
            <wp:docPr id="17" name="Picture 5" descr="C:\Users\User\Documents\Doc_progress2\UsecaseDiagram\Driver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Doc_progress2\UsecaseDiagram\DriverUCDiagram.jpg"/>
                    <pic:cNvPicPr>
                      <a:picLocks noChangeAspect="1" noChangeArrowheads="1"/>
                    </pic:cNvPicPr>
                  </pic:nvPicPr>
                  <pic:blipFill>
                    <a:blip r:embed="rId11"/>
                    <a:srcRect/>
                    <a:stretch>
                      <a:fillRect/>
                    </a:stretch>
                  </pic:blipFill>
                  <pic:spPr bwMode="auto">
                    <a:xfrm>
                      <a:off x="0" y="0"/>
                      <a:ext cx="5734050" cy="6124575"/>
                    </a:xfrm>
                    <a:prstGeom prst="rect">
                      <a:avLst/>
                    </a:prstGeom>
                    <a:noFill/>
                    <a:ln w="9525">
                      <a:noFill/>
                      <a:miter lim="800000"/>
                      <a:headEnd/>
                      <a:tailEnd/>
                    </a:ln>
                  </pic:spPr>
                </pic:pic>
              </a:graphicData>
            </a:graphic>
          </wp:inline>
        </w:drawing>
      </w:r>
    </w:p>
    <w:p w:rsidR="00390CCA" w:rsidRPr="00735E39" w:rsidRDefault="00D70153" w:rsidP="00162D75">
      <w:pPr>
        <w:spacing w:after="100" w:afterAutospacing="1"/>
        <w:jc w:val="center"/>
        <w:outlineLvl w:val="0"/>
        <w:rPr>
          <w:rFonts w:ascii="Times New Roman" w:hAnsi="Times New Roman" w:cs="Times New Roman"/>
          <w:i/>
          <w:iCs/>
          <w:noProof/>
          <w:sz w:val="28"/>
        </w:rPr>
      </w:pPr>
      <w:r w:rsidRPr="00735E39">
        <w:rPr>
          <w:rFonts w:ascii="Times New Roman" w:hAnsi="Times New Roman" w:cs="Times New Roman"/>
          <w:i/>
          <w:iCs/>
          <w:noProof/>
          <w:sz w:val="24"/>
          <w:szCs w:val="24"/>
        </w:rPr>
        <w:t>Figure 3</w:t>
      </w:r>
      <w:r w:rsidR="00390CCA" w:rsidRPr="00735E39">
        <w:rPr>
          <w:rFonts w:ascii="Times New Roman" w:hAnsi="Times New Roman" w:cs="Times New Roman"/>
          <w:i/>
          <w:iCs/>
          <w:noProof/>
          <w:sz w:val="24"/>
          <w:szCs w:val="24"/>
        </w:rPr>
        <w:t xml:space="preserve">: </w:t>
      </w:r>
      <w:r w:rsidR="00AF53B9" w:rsidRPr="00735E39">
        <w:rPr>
          <w:rFonts w:ascii="Times New Roman" w:hAnsi="Times New Roman" w:cs="Times New Roman"/>
          <w:i/>
          <w:iCs/>
          <w:noProof/>
          <w:sz w:val="24"/>
          <w:szCs w:val="24"/>
        </w:rPr>
        <w:t>Driver</w:t>
      </w:r>
      <w:r w:rsidRPr="00735E39">
        <w:rPr>
          <w:rFonts w:ascii="Times New Roman" w:hAnsi="Times New Roman" w:cs="Times New Roman"/>
          <w:i/>
          <w:iCs/>
          <w:noProof/>
          <w:sz w:val="24"/>
          <w:szCs w:val="24"/>
        </w:rPr>
        <w:t xml:space="preserve"> Use Case Diagram.</w:t>
      </w:r>
    </w:p>
    <w:p w:rsidR="00390CCA" w:rsidRPr="00735E39" w:rsidRDefault="00390CCA" w:rsidP="00390CCA">
      <w:pPr>
        <w:rPr>
          <w:rFonts w:ascii="Times New Roman" w:hAnsi="Times New Roman" w:cs="Times New Roman"/>
          <w:b/>
          <w:bCs/>
          <w:noProof/>
          <w:sz w:val="32"/>
          <w:szCs w:val="32"/>
        </w:rPr>
      </w:pPr>
    </w:p>
    <w:p w:rsidR="00390CCA" w:rsidRPr="00735E39" w:rsidRDefault="00390CCA" w:rsidP="00390CCA">
      <w:pPr>
        <w:rPr>
          <w:rFonts w:ascii="Times New Roman" w:hAnsi="Times New Roman" w:cs="Times New Roman"/>
          <w:b/>
          <w:bCs/>
          <w:noProof/>
          <w:sz w:val="32"/>
          <w:szCs w:val="32"/>
        </w:rPr>
      </w:pPr>
    </w:p>
    <w:p w:rsidR="00DD62FD" w:rsidRPr="00735E39" w:rsidRDefault="00DD62FD">
      <w:pPr>
        <w:rPr>
          <w:rFonts w:ascii="Times New Roman" w:hAnsi="Times New Roman" w:cs="Times New Roman"/>
          <w:b/>
          <w:bCs/>
          <w:noProof/>
          <w:sz w:val="32"/>
          <w:szCs w:val="32"/>
        </w:rPr>
      </w:pPr>
      <w:r w:rsidRPr="00735E39">
        <w:rPr>
          <w:rFonts w:ascii="Times New Roman" w:hAnsi="Times New Roman" w:cs="Times New Roman"/>
          <w:b/>
          <w:bCs/>
          <w:noProof/>
          <w:sz w:val="32"/>
          <w:szCs w:val="32"/>
        </w:rPr>
        <w:br w:type="page"/>
      </w:r>
    </w:p>
    <w:p w:rsidR="00B47C0D" w:rsidRPr="00735E39" w:rsidRDefault="00B47C0D" w:rsidP="00DD62FD">
      <w:pPr>
        <w:rPr>
          <w:rFonts w:ascii="Times New Roman" w:hAnsi="Times New Roman" w:cs="Times New Roman"/>
          <w:b/>
          <w:bCs/>
          <w:noProof/>
          <w:sz w:val="28"/>
        </w:rPr>
      </w:pPr>
      <w:r w:rsidRPr="00735E39">
        <w:rPr>
          <w:rFonts w:ascii="Times New Roman" w:hAnsi="Times New Roman" w:cs="Times New Roman"/>
          <w:b/>
          <w:bCs/>
          <w:noProof/>
          <w:sz w:val="28"/>
        </w:rPr>
        <w:lastRenderedPageBreak/>
        <w:t>3.1.</w:t>
      </w:r>
      <w:r w:rsidR="00C10343" w:rsidRPr="00735E39">
        <w:rPr>
          <w:rFonts w:ascii="Times New Roman" w:hAnsi="Times New Roman" w:cs="Times New Roman"/>
          <w:b/>
          <w:bCs/>
          <w:noProof/>
          <w:sz w:val="28"/>
        </w:rPr>
        <w:t xml:space="preserve">4 </w:t>
      </w:r>
      <w:r w:rsidRPr="00735E39">
        <w:rPr>
          <w:rFonts w:ascii="Times New Roman" w:hAnsi="Times New Roman" w:cs="Times New Roman"/>
          <w:b/>
          <w:bCs/>
          <w:noProof/>
          <w:sz w:val="28"/>
        </w:rPr>
        <w:t>Administator’s Use Case Diagram</w:t>
      </w:r>
    </w:p>
    <w:p w:rsidR="00B47C0D" w:rsidRPr="00735E39" w:rsidRDefault="00DD62FD" w:rsidP="000112BF">
      <w:pPr>
        <w:spacing w:after="100" w:afterAutospacing="1"/>
        <w:jc w:val="center"/>
        <w:rPr>
          <w:rFonts w:ascii="Times New Roman" w:hAnsi="Times New Roman" w:cs="Times New Roman"/>
          <w:b/>
          <w:bCs/>
          <w:noProof/>
          <w:sz w:val="28"/>
        </w:rPr>
      </w:pPr>
      <w:r w:rsidRPr="00735E39">
        <w:rPr>
          <w:rFonts w:ascii="Times New Roman" w:hAnsi="Times New Roman" w:cs="Times New Roman"/>
          <w:b/>
          <w:bCs/>
          <w:noProof/>
          <w:sz w:val="28"/>
        </w:rPr>
        <w:drawing>
          <wp:inline distT="0" distB="0" distL="0" distR="0">
            <wp:extent cx="5724525" cy="5772150"/>
            <wp:effectExtent l="19050" t="0" r="9525" b="0"/>
            <wp:docPr id="18" name="Picture 6" descr="C:\Users\User\Documents\Doc_progress2\UsecaseDiagram\Admin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Doc_progress2\UsecaseDiagram\AdminUCDiagram.jpg"/>
                    <pic:cNvPicPr>
                      <a:picLocks noChangeAspect="1" noChangeArrowheads="1"/>
                    </pic:cNvPicPr>
                  </pic:nvPicPr>
                  <pic:blipFill>
                    <a:blip r:embed="rId12"/>
                    <a:srcRect/>
                    <a:stretch>
                      <a:fillRect/>
                    </a:stretch>
                  </pic:blipFill>
                  <pic:spPr bwMode="auto">
                    <a:xfrm>
                      <a:off x="0" y="0"/>
                      <a:ext cx="5724525" cy="5772150"/>
                    </a:xfrm>
                    <a:prstGeom prst="rect">
                      <a:avLst/>
                    </a:prstGeom>
                    <a:noFill/>
                    <a:ln w="9525">
                      <a:noFill/>
                      <a:miter lim="800000"/>
                      <a:headEnd/>
                      <a:tailEnd/>
                    </a:ln>
                  </pic:spPr>
                </pic:pic>
              </a:graphicData>
            </a:graphic>
          </wp:inline>
        </w:drawing>
      </w:r>
    </w:p>
    <w:p w:rsidR="00B47C0D" w:rsidRPr="00735E39" w:rsidRDefault="00B47C0D" w:rsidP="000112BF">
      <w:pPr>
        <w:spacing w:after="100" w:afterAutospacing="1"/>
        <w:jc w:val="center"/>
        <w:outlineLvl w:val="0"/>
        <w:rPr>
          <w:rFonts w:ascii="Times New Roman" w:hAnsi="Times New Roman" w:cs="Times New Roman"/>
          <w:i/>
          <w:iCs/>
          <w:noProof/>
          <w:sz w:val="24"/>
          <w:szCs w:val="24"/>
        </w:rPr>
      </w:pPr>
      <w:r w:rsidRPr="00735E39">
        <w:rPr>
          <w:rFonts w:ascii="Times New Roman" w:hAnsi="Times New Roman" w:cs="Times New Roman"/>
          <w:i/>
          <w:iCs/>
          <w:noProof/>
          <w:sz w:val="24"/>
          <w:szCs w:val="24"/>
        </w:rPr>
        <w:t>Figure 4: Administator Use Case Diagram.</w:t>
      </w:r>
    </w:p>
    <w:p w:rsidR="00B47C0D" w:rsidRPr="00735E39" w:rsidRDefault="00B47C0D">
      <w:pPr>
        <w:rPr>
          <w:rFonts w:ascii="Times New Roman" w:hAnsi="Times New Roman" w:cs="Times New Roman"/>
          <w:b/>
          <w:bCs/>
          <w:noProof/>
          <w:sz w:val="32"/>
          <w:szCs w:val="32"/>
        </w:rPr>
      </w:pPr>
    </w:p>
    <w:p w:rsidR="00B47C0D" w:rsidRPr="00735E39" w:rsidRDefault="00B47C0D" w:rsidP="00390CCA">
      <w:pPr>
        <w:rPr>
          <w:rFonts w:ascii="Times New Roman" w:hAnsi="Times New Roman" w:cs="Times New Roman"/>
          <w:b/>
          <w:bCs/>
          <w:noProof/>
          <w:sz w:val="32"/>
          <w:szCs w:val="32"/>
        </w:rPr>
      </w:pPr>
    </w:p>
    <w:p w:rsidR="00162D75" w:rsidRPr="00735E39" w:rsidRDefault="00B47C0D" w:rsidP="00162D75">
      <w:pPr>
        <w:rPr>
          <w:rFonts w:ascii="Times New Roman" w:hAnsi="Times New Roman" w:cs="Times New Roman"/>
          <w:b/>
          <w:bCs/>
          <w:noProof/>
          <w:sz w:val="32"/>
          <w:szCs w:val="32"/>
        </w:rPr>
      </w:pPr>
      <w:r w:rsidRPr="00735E39">
        <w:rPr>
          <w:rFonts w:ascii="Times New Roman" w:hAnsi="Times New Roman" w:cs="Times New Roman"/>
          <w:b/>
          <w:bCs/>
          <w:noProof/>
          <w:sz w:val="32"/>
          <w:szCs w:val="32"/>
        </w:rPr>
        <w:br w:type="page"/>
      </w:r>
      <w:r w:rsidR="00B430CB" w:rsidRPr="00735E39">
        <w:rPr>
          <w:rFonts w:ascii="Times New Roman" w:hAnsi="Times New Roman" w:cs="Times New Roman"/>
          <w:b/>
          <w:bCs/>
          <w:noProof/>
          <w:sz w:val="40"/>
          <w:szCs w:val="40"/>
        </w:rPr>
        <w:lastRenderedPageBreak/>
        <w:t xml:space="preserve">Chapter Four | Use </w:t>
      </w:r>
      <w:r w:rsidR="008311CD" w:rsidRPr="00735E39">
        <w:rPr>
          <w:rFonts w:ascii="Times New Roman" w:hAnsi="Times New Roman" w:cs="Times New Roman"/>
          <w:b/>
          <w:bCs/>
          <w:noProof/>
          <w:sz w:val="40"/>
          <w:szCs w:val="40"/>
        </w:rPr>
        <w:t>C</w:t>
      </w:r>
      <w:r w:rsidR="00B430CB" w:rsidRPr="00735E39">
        <w:rPr>
          <w:rFonts w:ascii="Times New Roman" w:hAnsi="Times New Roman" w:cs="Times New Roman"/>
          <w:b/>
          <w:bCs/>
          <w:noProof/>
          <w:sz w:val="40"/>
          <w:szCs w:val="40"/>
        </w:rPr>
        <w:t xml:space="preserve">ase </w:t>
      </w:r>
      <w:r w:rsidR="008311CD" w:rsidRPr="00735E39">
        <w:rPr>
          <w:rFonts w:ascii="Times New Roman" w:hAnsi="Times New Roman" w:cs="Times New Roman"/>
          <w:b/>
          <w:bCs/>
          <w:noProof/>
          <w:sz w:val="40"/>
          <w:szCs w:val="40"/>
        </w:rPr>
        <w:t>D</w:t>
      </w:r>
      <w:r w:rsidR="00B430CB" w:rsidRPr="00735E39">
        <w:rPr>
          <w:rFonts w:ascii="Times New Roman" w:hAnsi="Times New Roman" w:cs="Times New Roman"/>
          <w:b/>
          <w:bCs/>
          <w:noProof/>
          <w:sz w:val="40"/>
          <w:szCs w:val="40"/>
        </w:rPr>
        <w:t>escription</w:t>
      </w:r>
      <w:r w:rsidR="0077329B" w:rsidRPr="00735E39">
        <w:rPr>
          <w:rFonts w:ascii="Times New Roman" w:hAnsi="Times New Roman" w:cs="Times New Roman"/>
          <w:b/>
          <w:bCs/>
          <w:noProof/>
          <w:sz w:val="40"/>
          <w:szCs w:val="40"/>
        </w:rPr>
        <w:t>s</w:t>
      </w:r>
      <w:r w:rsidR="0086041C" w:rsidRPr="00735E39">
        <w:rPr>
          <w:rFonts w:ascii="Times New Roman" w:hAnsi="Times New Roman" w:cs="Times New Roman"/>
          <w:b/>
          <w:bCs/>
          <w:noProof/>
          <w:sz w:val="32"/>
          <w:szCs w:val="32"/>
        </w:rPr>
        <w:br/>
      </w:r>
    </w:p>
    <w:p w:rsidR="00162D75" w:rsidRPr="00735E39" w:rsidRDefault="00162D75" w:rsidP="00162D75">
      <w:pPr>
        <w:rPr>
          <w:rFonts w:ascii="Times New Roman" w:hAnsi="Times New Roman" w:cs="Times New Roman"/>
        </w:rPr>
      </w:pPr>
      <w:r w:rsidRPr="00735E39">
        <w:rPr>
          <w:rFonts w:ascii="Times New Roman" w:hAnsi="Times New Roman" w:cs="Times New Roman"/>
          <w:noProof/>
          <w:sz w:val="32"/>
          <w:szCs w:val="32"/>
        </w:rPr>
        <w:t xml:space="preserve">4.1 </w:t>
      </w:r>
      <w:r w:rsidR="0077329B" w:rsidRPr="00735E39">
        <w:rPr>
          <w:rFonts w:ascii="Times New Roman" w:hAnsi="Times New Roman" w:cs="Times New Roman"/>
          <w:noProof/>
          <w:sz w:val="32"/>
          <w:szCs w:val="32"/>
        </w:rPr>
        <w:t xml:space="preserve">Passenger can register to the system </w:t>
      </w:r>
      <w:r w:rsidRPr="00735E39">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URS-01</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Passenger can register to the system</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can register themse</w:t>
            </w:r>
            <w:r w:rsidR="00D7537B" w:rsidRPr="00735E39">
              <w:rPr>
                <w:rFonts w:ascii="Times New Roman" w:hAnsi="Times New Roman" w:cs="Times New Roman"/>
                <w:noProof/>
                <w:sz w:val="24"/>
                <w:szCs w:val="24"/>
              </w:rPr>
              <w:t>lves</w:t>
            </w:r>
            <w:r w:rsidRPr="00735E39">
              <w:rPr>
                <w:rFonts w:ascii="Times New Roman" w:hAnsi="Times New Roman" w:cs="Times New Roman"/>
                <w:noProof/>
                <w:sz w:val="24"/>
                <w:szCs w:val="24"/>
              </w:rPr>
              <w:t xml:space="preserve"> as a ‘Passenger’.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clicks on the register button when starting the application.</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62D75" w:rsidP="00AE4EF5">
            <w:pPr>
              <w:tabs>
                <w:tab w:val="left" w:pos="3940"/>
              </w:tabs>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r w:rsidR="00553D5C" w:rsidRPr="00735E39">
              <w:rPr>
                <w:rFonts w:ascii="Times New Roman" w:hAnsi="Times New Roman" w:cs="Times New Roman"/>
                <w:noProof/>
                <w:sz w:val="24"/>
                <w:szCs w:val="24"/>
              </w:rPr>
              <w:tab/>
            </w:r>
          </w:p>
        </w:tc>
      </w:tr>
      <w:tr w:rsidR="00162D75" w:rsidRPr="00735E39">
        <w:tc>
          <w:tcPr>
            <w:tcW w:w="2088" w:type="dxa"/>
          </w:tcPr>
          <w:p w:rsidR="00162D75" w:rsidRPr="00735E39" w:rsidRDefault="00162D75" w:rsidP="00AE4EF5">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D1623F" w:rsidRPr="00735E39" w:rsidRDefault="00553D5C"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 user account has been created for Passenger.</w:t>
            </w:r>
          </w:p>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can log into the system. (URS-02)</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62D75" w:rsidRPr="00735E39"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35E39">
              <w:rPr>
                <w:rFonts w:ascii="Times New Roman" w:hAnsi="Times New Roman" w:cs="Times New Roman"/>
                <w:noProof/>
                <w:sz w:val="24"/>
                <w:szCs w:val="24"/>
              </w:rPr>
              <w:t>Passenger clicks on the register button when starting the application.</w:t>
            </w:r>
          </w:p>
          <w:p w:rsidR="00162D75" w:rsidRPr="00735E39"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553D5C" w:rsidRPr="00735E39">
              <w:rPr>
                <w:rFonts w:ascii="Times New Roman" w:hAnsi="Times New Roman" w:cs="Times New Roman"/>
                <w:noProof/>
                <w:color w:val="8064A2" w:themeColor="accent4"/>
                <w:sz w:val="24"/>
                <w:szCs w:val="24"/>
              </w:rPr>
              <w:t>sha</w:t>
            </w:r>
            <w:r w:rsidRPr="00735E39">
              <w:rPr>
                <w:rFonts w:ascii="Times New Roman" w:hAnsi="Times New Roman" w:cs="Times New Roman"/>
                <w:noProof/>
                <w:color w:val="8064A2" w:themeColor="accent4"/>
                <w:sz w:val="24"/>
                <w:szCs w:val="24"/>
              </w:rPr>
              <w:t>l</w:t>
            </w:r>
            <w:r w:rsidR="00E63529" w:rsidRPr="00735E39">
              <w:rPr>
                <w:rFonts w:ascii="Times New Roman" w:hAnsi="Times New Roman" w:cs="Times New Roman"/>
                <w:noProof/>
                <w:color w:val="8064A2" w:themeColor="accent4"/>
                <w:sz w:val="24"/>
                <w:szCs w:val="24"/>
              </w:rPr>
              <w:t>l display the registration form for the passenger.</w:t>
            </w:r>
          </w:p>
          <w:p w:rsidR="00162D75" w:rsidRPr="00735E39"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35E39">
              <w:rPr>
                <w:rFonts w:ascii="Times New Roman" w:hAnsi="Times New Roman" w:cs="Times New Roman"/>
                <w:noProof/>
                <w:sz w:val="24"/>
                <w:szCs w:val="24"/>
              </w:rPr>
              <w:t>Passenger inputs their particulars.</w:t>
            </w:r>
          </w:p>
          <w:p w:rsidR="00FD7308" w:rsidRPr="00735E39"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35E39">
              <w:rPr>
                <w:rFonts w:ascii="Times New Roman" w:hAnsi="Times New Roman" w:cs="Times New Roman"/>
                <w:noProof/>
                <w:sz w:val="24"/>
                <w:szCs w:val="24"/>
              </w:rPr>
              <w:t>Name</w:t>
            </w:r>
          </w:p>
          <w:p w:rsidR="00FD7308" w:rsidRPr="00735E39"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35E39">
              <w:rPr>
                <w:rFonts w:ascii="Times New Roman" w:hAnsi="Times New Roman" w:cs="Times New Roman"/>
                <w:noProof/>
                <w:sz w:val="24"/>
                <w:szCs w:val="24"/>
              </w:rPr>
              <w:t>ID card</w:t>
            </w:r>
          </w:p>
          <w:p w:rsidR="006D74E4" w:rsidRPr="00735E39"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35E39">
              <w:rPr>
                <w:rFonts w:ascii="Times New Roman" w:hAnsi="Times New Roman" w:cs="Times New Roman"/>
                <w:noProof/>
                <w:sz w:val="24"/>
                <w:szCs w:val="24"/>
              </w:rPr>
              <w:t>Mobile</w:t>
            </w:r>
          </w:p>
          <w:p w:rsidR="00FD7308" w:rsidRPr="00735E39"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35E39">
              <w:rPr>
                <w:rFonts w:ascii="Times New Roman" w:hAnsi="Times New Roman" w:cs="Times New Roman"/>
                <w:noProof/>
                <w:sz w:val="24"/>
                <w:szCs w:val="24"/>
              </w:rPr>
              <w:t>Password</w:t>
            </w:r>
          </w:p>
          <w:p w:rsidR="00162D75" w:rsidRPr="00735E39" w:rsidRDefault="00162D75" w:rsidP="00BF09D8">
            <w:pPr>
              <w:pStyle w:val="a4"/>
              <w:numPr>
                <w:ilvl w:val="0"/>
                <w:numId w:val="15"/>
              </w:numPr>
              <w:spacing w:line="276" w:lineRule="auto"/>
              <w:ind w:left="342" w:hanging="270"/>
              <w:rPr>
                <w:rFonts w:ascii="Times New Roman" w:hAnsi="Times New Roman" w:cs="Times New Roman"/>
                <w:noProof/>
                <w:color w:val="00B050"/>
                <w:sz w:val="24"/>
                <w:szCs w:val="24"/>
              </w:rPr>
            </w:pPr>
            <w:r w:rsidRPr="00735E39">
              <w:rPr>
                <w:rFonts w:ascii="Times New Roman" w:hAnsi="Times New Roman" w:cs="Times New Roman"/>
                <w:color w:val="00B050"/>
                <w:sz w:val="24"/>
                <w:szCs w:val="24"/>
                <w:lang w:bidi="ar-SA"/>
              </w:rPr>
              <w:t xml:space="preserve">System </w:t>
            </w:r>
            <w:r w:rsidR="00FD7308" w:rsidRPr="00735E39">
              <w:rPr>
                <w:rFonts w:ascii="Times New Roman" w:hAnsi="Times New Roman" w:cs="Times New Roman"/>
                <w:color w:val="00B050"/>
                <w:sz w:val="24"/>
                <w:szCs w:val="24"/>
                <w:lang w:bidi="ar-SA"/>
              </w:rPr>
              <w:t>shall</w:t>
            </w:r>
            <w:r w:rsidRPr="00735E39">
              <w:rPr>
                <w:rFonts w:ascii="Times New Roman" w:hAnsi="Times New Roman" w:cs="Times New Roman"/>
                <w:color w:val="00B050"/>
                <w:sz w:val="24"/>
                <w:szCs w:val="24"/>
                <w:lang w:bidi="ar-SA"/>
              </w:rPr>
              <w:t xml:space="preserve"> ensure no duplication of information by validating the </w:t>
            </w:r>
            <w:r w:rsidR="000E633F" w:rsidRPr="00735E39">
              <w:rPr>
                <w:rFonts w:ascii="Times New Roman" w:hAnsi="Times New Roman" w:cs="Times New Roman"/>
                <w:color w:val="00B050"/>
                <w:sz w:val="24"/>
                <w:szCs w:val="24"/>
                <w:lang w:bidi="ar-SA"/>
              </w:rPr>
              <w:t xml:space="preserve">passenger </w:t>
            </w:r>
            <w:r w:rsidRPr="00735E39">
              <w:rPr>
                <w:rFonts w:ascii="Times New Roman" w:hAnsi="Times New Roman" w:cs="Times New Roman"/>
                <w:color w:val="00B050"/>
                <w:sz w:val="24"/>
                <w:szCs w:val="24"/>
                <w:lang w:bidi="ar-SA"/>
              </w:rPr>
              <w:t>registration.</w:t>
            </w:r>
          </w:p>
          <w:p w:rsidR="00162D75" w:rsidRPr="00735E39"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FD7308" w:rsidRPr="00735E39">
              <w:rPr>
                <w:rFonts w:ascii="Times New Roman" w:hAnsi="Times New Roman" w:cs="Times New Roman"/>
                <w:noProof/>
                <w:color w:val="8064A2" w:themeColor="accent4"/>
                <w:sz w:val="24"/>
                <w:szCs w:val="24"/>
              </w:rPr>
              <w:t xml:space="preserve">shall </w:t>
            </w:r>
            <w:r w:rsidRPr="00735E39">
              <w:rPr>
                <w:rFonts w:ascii="Times New Roman" w:hAnsi="Times New Roman" w:cs="Times New Roman"/>
                <w:noProof/>
                <w:color w:val="8064A2" w:themeColor="accent4"/>
                <w:sz w:val="24"/>
                <w:szCs w:val="24"/>
              </w:rPr>
              <w:t>create the new</w:t>
            </w:r>
            <w:r w:rsidR="004670B9" w:rsidRPr="00735E39">
              <w:rPr>
                <w:rFonts w:ascii="Times New Roman" w:hAnsi="Times New Roman" w:cs="Times New Roman"/>
                <w:noProof/>
                <w:color w:val="8064A2" w:themeColor="accent4"/>
                <w:sz w:val="24"/>
                <w:szCs w:val="24"/>
              </w:rPr>
              <w:t xml:space="preserve"> Passenger</w:t>
            </w:r>
            <w:r w:rsidRPr="00735E39">
              <w:rPr>
                <w:rFonts w:ascii="Times New Roman" w:hAnsi="Times New Roman" w:cs="Times New Roman"/>
                <w:noProof/>
                <w:color w:val="8064A2" w:themeColor="accent4"/>
                <w:sz w:val="24"/>
                <w:szCs w:val="24"/>
              </w:rPr>
              <w:t xml:space="preserve"> in the database.</w:t>
            </w:r>
          </w:p>
          <w:p w:rsidR="00162D75" w:rsidRPr="00735E39" w:rsidRDefault="00162D75" w:rsidP="00BF09D8">
            <w:pPr>
              <w:pStyle w:val="a4"/>
              <w:numPr>
                <w:ilvl w:val="0"/>
                <w:numId w:val="15"/>
              </w:numPr>
              <w:spacing w:line="276" w:lineRule="auto"/>
              <w:ind w:left="342" w:hanging="270"/>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w:t>
            </w:r>
            <w:r w:rsidR="00FD7308" w:rsidRPr="00735E39">
              <w:rPr>
                <w:rFonts w:ascii="Times New Roman" w:hAnsi="Times New Roman" w:cs="Times New Roman"/>
                <w:noProof/>
                <w:color w:val="8064A2" w:themeColor="accent4"/>
                <w:sz w:val="24"/>
                <w:szCs w:val="24"/>
              </w:rPr>
              <w:t xml:space="preserve"> shall</w:t>
            </w:r>
            <w:r w:rsidR="00726BAA" w:rsidRPr="00735E39">
              <w:rPr>
                <w:rFonts w:ascii="Times New Roman" w:hAnsi="Times New Roman" w:cs="Times New Roman"/>
                <w:noProof/>
                <w:color w:val="8064A2" w:themeColor="accent4"/>
                <w:sz w:val="24"/>
                <w:szCs w:val="24"/>
              </w:rPr>
              <w:t xml:space="preserve"> display the message “Regist</w:t>
            </w:r>
            <w:r w:rsidRPr="00735E39">
              <w:rPr>
                <w:rFonts w:ascii="Times New Roman" w:hAnsi="Times New Roman" w:cs="Times New Roman"/>
                <w:noProof/>
                <w:color w:val="8064A2" w:themeColor="accent4"/>
                <w:sz w:val="24"/>
                <w:szCs w:val="24"/>
              </w:rPr>
              <w:t>r</w:t>
            </w:r>
            <w:r w:rsidR="00726BAA" w:rsidRPr="00735E39">
              <w:rPr>
                <w:rFonts w:ascii="Times New Roman" w:hAnsi="Times New Roman" w:cs="Times New Roman"/>
                <w:noProof/>
                <w:color w:val="8064A2" w:themeColor="accent4"/>
                <w:sz w:val="24"/>
                <w:szCs w:val="24"/>
              </w:rPr>
              <w:t>ation</w:t>
            </w:r>
            <w:r w:rsidRPr="00735E39">
              <w:rPr>
                <w:rFonts w:ascii="Times New Roman" w:hAnsi="Times New Roman" w:cs="Times New Roman"/>
                <w:noProof/>
                <w:color w:val="8064A2" w:themeColor="accent4"/>
                <w:sz w:val="24"/>
                <w:szCs w:val="24"/>
              </w:rPr>
              <w:t xml:space="preserve"> complete”</w:t>
            </w:r>
            <w:r w:rsidR="00E02D0A" w:rsidRPr="00735E39">
              <w:rPr>
                <w:rFonts w:ascii="Times New Roman" w:hAnsi="Times New Roman" w:cs="Times New Roman"/>
                <w:noProof/>
                <w:color w:val="8064A2" w:themeColor="accent4"/>
                <w:sz w:val="24"/>
                <w:szCs w:val="24"/>
              </w:rPr>
              <w:t xml:space="preserve"> and</w:t>
            </w:r>
            <w:r w:rsidRPr="00735E39">
              <w:rPr>
                <w:rFonts w:ascii="Times New Roman" w:hAnsi="Times New Roman" w:cs="Times New Roman"/>
                <w:noProof/>
                <w:color w:val="8064A2" w:themeColor="accent4"/>
                <w:sz w:val="24"/>
                <w:szCs w:val="24"/>
              </w:rPr>
              <w:t xml:space="preserve"> the button “Go to login ..”</w:t>
            </w:r>
            <w:r w:rsidR="00D7537B" w:rsidRPr="00735E39">
              <w:rPr>
                <w:rFonts w:ascii="Times New Roman" w:hAnsi="Times New Roman" w:cs="Times New Roman"/>
                <w:noProof/>
                <w:color w:val="8064A2" w:themeColor="accent4"/>
                <w:sz w:val="24"/>
                <w:szCs w:val="24"/>
              </w:rPr>
              <w:t xml:space="preserve"> </w:t>
            </w:r>
            <w:r w:rsidRPr="00735E39">
              <w:rPr>
                <w:rFonts w:ascii="Times New Roman" w:hAnsi="Times New Roman" w:cs="Times New Roman"/>
                <w:noProof/>
                <w:color w:val="8064A2" w:themeColor="accent4"/>
                <w:sz w:val="24"/>
                <w:szCs w:val="24"/>
              </w:rPr>
              <w:t>for link to login page</w:t>
            </w:r>
            <w:r w:rsidR="00726BAA" w:rsidRPr="00735E39">
              <w:rPr>
                <w:rFonts w:ascii="Times New Roman" w:hAnsi="Times New Roman" w:cs="Times New Roman"/>
                <w:noProof/>
                <w:color w:val="8064A2" w:themeColor="accent4"/>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4A. </w:t>
            </w:r>
          </w:p>
          <w:p w:rsidR="00162D75" w:rsidRPr="00735E39" w:rsidRDefault="00CE7DF0" w:rsidP="00BF09D8">
            <w:pPr>
              <w:pStyle w:val="a4"/>
              <w:numPr>
                <w:ilvl w:val="0"/>
                <w:numId w:val="16"/>
              </w:numPr>
              <w:spacing w:line="276" w:lineRule="auto"/>
              <w:rPr>
                <w:rFonts w:ascii="Times New Roman" w:hAnsi="Times New Roman" w:cs="Times New Roman"/>
                <w:color w:val="8064A2" w:themeColor="accent4"/>
                <w:sz w:val="24"/>
                <w:szCs w:val="24"/>
                <w:lang w:bidi="ar-SA"/>
              </w:rPr>
            </w:pPr>
            <w:r w:rsidRPr="00735E39">
              <w:rPr>
                <w:rFonts w:ascii="Times New Roman" w:hAnsi="Times New Roman" w:cs="Times New Roman"/>
                <w:color w:val="8064A2" w:themeColor="accent4"/>
                <w:sz w:val="24"/>
                <w:szCs w:val="24"/>
                <w:lang w:bidi="ar-SA"/>
              </w:rPr>
              <w:t>System shall display</w:t>
            </w:r>
            <w:r w:rsidR="007C3833" w:rsidRPr="00735E39">
              <w:rPr>
                <w:rFonts w:ascii="Times New Roman" w:hAnsi="Times New Roman" w:cs="Times New Roman"/>
                <w:color w:val="8064A2" w:themeColor="accent4"/>
                <w:sz w:val="24"/>
                <w:szCs w:val="24"/>
                <w:lang w:bidi="ar-SA"/>
              </w:rPr>
              <w:t xml:space="preserve"> the message</w:t>
            </w:r>
            <w:r w:rsidR="009875B0" w:rsidRPr="00735E39">
              <w:rPr>
                <w:rFonts w:ascii="Times New Roman" w:hAnsi="Times New Roman" w:cs="Times New Roman"/>
                <w:color w:val="8064A2" w:themeColor="accent4"/>
                <w:sz w:val="24"/>
                <w:szCs w:val="24"/>
                <w:lang w:bidi="ar-SA"/>
              </w:rPr>
              <w:t xml:space="preserve"> in sequence</w:t>
            </w:r>
            <w:r w:rsidR="007C3833" w:rsidRPr="00735E39">
              <w:rPr>
                <w:rFonts w:ascii="Times New Roman" w:hAnsi="Times New Roman" w:cs="Times New Roman"/>
                <w:color w:val="8064A2" w:themeColor="accent4"/>
                <w:sz w:val="24"/>
                <w:szCs w:val="24"/>
                <w:lang w:bidi="ar-SA"/>
              </w:rPr>
              <w:t xml:space="preserve"> “Enter your _____”</w:t>
            </w:r>
            <w:r w:rsidR="00BA2A75" w:rsidRPr="00735E39">
              <w:rPr>
                <w:rFonts w:ascii="Times New Roman" w:hAnsi="Times New Roman" w:cs="Times New Roman"/>
                <w:color w:val="8064A2" w:themeColor="accent4"/>
                <w:sz w:val="24"/>
                <w:szCs w:val="24"/>
                <w:lang w:bidi="ar-SA"/>
              </w:rPr>
              <w:t xml:space="preserve"> </w:t>
            </w:r>
            <w:r w:rsidR="005C28E7" w:rsidRPr="00735E39">
              <w:rPr>
                <w:rFonts w:ascii="Times New Roman" w:hAnsi="Times New Roman" w:cs="Times New Roman"/>
                <w:color w:val="8064A2" w:themeColor="accent4"/>
                <w:sz w:val="24"/>
                <w:szCs w:val="24"/>
                <w:lang w:bidi="ar-SA"/>
              </w:rPr>
              <w:t xml:space="preserve">(the missing </w:t>
            </w:r>
            <w:r w:rsidR="00BA2A75" w:rsidRPr="00735E39">
              <w:rPr>
                <w:rFonts w:ascii="Times New Roman" w:hAnsi="Times New Roman" w:cs="Times New Roman"/>
                <w:color w:val="8064A2" w:themeColor="accent4"/>
                <w:sz w:val="24"/>
                <w:szCs w:val="24"/>
                <w:lang w:bidi="ar-SA"/>
              </w:rPr>
              <w:t>information)</w:t>
            </w:r>
            <w:r w:rsidR="009875B0" w:rsidRPr="00735E39">
              <w:rPr>
                <w:rFonts w:ascii="Times New Roman" w:hAnsi="Times New Roman" w:cs="Times New Roman"/>
                <w:color w:val="8064A2" w:themeColor="accent4"/>
                <w:sz w:val="24"/>
                <w:szCs w:val="24"/>
                <w:lang w:bidi="ar-SA"/>
              </w:rPr>
              <w:t>, if</w:t>
            </w:r>
            <w:r w:rsidR="00162D75" w:rsidRPr="00735E39">
              <w:rPr>
                <w:rFonts w:ascii="Times New Roman" w:hAnsi="Times New Roman" w:cs="Times New Roman"/>
                <w:color w:val="8064A2" w:themeColor="accent4"/>
                <w:sz w:val="24"/>
                <w:szCs w:val="24"/>
                <w:lang w:bidi="ar-SA"/>
              </w:rPr>
              <w:t xml:space="preserve"> </w:t>
            </w:r>
            <w:r w:rsidR="006E65E4" w:rsidRPr="00735E39">
              <w:rPr>
                <w:rFonts w:ascii="Times New Roman" w:hAnsi="Times New Roman" w:cs="Times New Roman"/>
                <w:color w:val="8064A2" w:themeColor="accent4"/>
                <w:sz w:val="24"/>
                <w:szCs w:val="24"/>
                <w:lang w:bidi="ar-SA"/>
              </w:rPr>
              <w:t>the input is equals to null</w:t>
            </w:r>
            <w:r w:rsidR="00162D75" w:rsidRPr="00735E39">
              <w:rPr>
                <w:rFonts w:ascii="Times New Roman" w:hAnsi="Times New Roman" w:cs="Times New Roman"/>
                <w:color w:val="8064A2" w:themeColor="accent4"/>
                <w:sz w:val="24"/>
                <w:szCs w:val="24"/>
                <w:lang w:bidi="ar-SA"/>
              </w:rPr>
              <w:t xml:space="preserve">. </w:t>
            </w:r>
          </w:p>
          <w:p w:rsidR="00162D75" w:rsidRPr="00735E39" w:rsidRDefault="00162D75" w:rsidP="00BF09D8">
            <w:pPr>
              <w:pStyle w:val="a4"/>
              <w:numPr>
                <w:ilvl w:val="0"/>
                <w:numId w:val="16"/>
              </w:num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Resume 3</w:t>
            </w:r>
            <w:r w:rsidRPr="00735E39">
              <w:rPr>
                <w:rFonts w:ascii="Times New Roman" w:hAnsi="Times New Roman" w:cs="Times New Roman"/>
                <w:noProof/>
                <w:sz w:val="24"/>
                <w:szCs w:val="24"/>
                <w:vertAlign w:val="superscript"/>
              </w:rPr>
              <w:t>rd</w:t>
            </w:r>
            <w:r w:rsidRPr="00735E39">
              <w:rPr>
                <w:rFonts w:ascii="Times New Roman" w:hAnsi="Times New Roman" w:cs="Times New Roman"/>
                <w:noProof/>
                <w:sz w:val="24"/>
                <w:szCs w:val="24"/>
              </w:rPr>
              <w:t xml:space="preserve"> step in Normal Flows.</w:t>
            </w:r>
          </w:p>
          <w:p w:rsidR="00491BAC" w:rsidRPr="00735E39" w:rsidRDefault="00491BAC" w:rsidP="00491BAC">
            <w:pPr>
              <w:pStyle w:val="a4"/>
              <w:spacing w:line="276" w:lineRule="auto"/>
              <w:ind w:left="360"/>
              <w:rPr>
                <w:rFonts w:ascii="Times New Roman" w:hAnsi="Times New Roman" w:cs="Times New Roman"/>
                <w:noProof/>
                <w:sz w:val="24"/>
                <w:szCs w:val="24"/>
              </w:rPr>
            </w:pPr>
          </w:p>
          <w:p w:rsidR="00491BAC" w:rsidRPr="00735E39" w:rsidRDefault="00491BAC" w:rsidP="00491BAC">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4C.</w:t>
            </w:r>
          </w:p>
          <w:p w:rsidR="00491BAC" w:rsidRPr="00735E39" w:rsidRDefault="00491BAC" w:rsidP="00491BAC">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735E39">
              <w:rPr>
                <w:rFonts w:ascii="Times New Roman" w:hAnsi="Times New Roman" w:cs="Times New Roman"/>
                <w:noProof/>
                <w:color w:val="9BBB59" w:themeColor="accent3"/>
                <w:sz w:val="24"/>
                <w:szCs w:val="24"/>
              </w:rPr>
              <w:t xml:space="preserve">System shall display message “This username already exists” if </w:t>
            </w:r>
            <w:r w:rsidR="008634D9" w:rsidRPr="00735E39">
              <w:rPr>
                <w:rFonts w:ascii="Times New Roman" w:hAnsi="Times New Roman" w:cs="Times New Roman"/>
                <w:noProof/>
                <w:color w:val="9BBB59" w:themeColor="accent3"/>
                <w:sz w:val="24"/>
                <w:szCs w:val="24"/>
              </w:rPr>
              <w:t>Passenger inputs an existing mobile number</w:t>
            </w:r>
            <w:r w:rsidRPr="00735E39">
              <w:rPr>
                <w:rFonts w:ascii="Times New Roman" w:hAnsi="Times New Roman" w:cs="Times New Roman"/>
                <w:noProof/>
                <w:color w:val="9BBB59" w:themeColor="accent3"/>
                <w:sz w:val="24"/>
                <w:szCs w:val="24"/>
              </w:rPr>
              <w:t>.</w:t>
            </w:r>
          </w:p>
          <w:p w:rsidR="00491BAC" w:rsidRPr="00735E39" w:rsidRDefault="00491BAC" w:rsidP="00491BAC">
            <w:pPr>
              <w:pStyle w:val="a4"/>
              <w:numPr>
                <w:ilvl w:val="0"/>
                <w:numId w:val="12"/>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Resume 3</w:t>
            </w:r>
            <w:r w:rsidRPr="00735E39">
              <w:rPr>
                <w:rFonts w:ascii="Times New Roman" w:hAnsi="Times New Roman" w:cs="Times New Roman"/>
                <w:noProof/>
                <w:sz w:val="24"/>
                <w:szCs w:val="24"/>
                <w:vertAlign w:val="superscript"/>
              </w:rPr>
              <w:t>rd</w:t>
            </w:r>
            <w:r w:rsidRPr="00735E39">
              <w:rPr>
                <w:rFonts w:ascii="Times New Roman" w:hAnsi="Times New Roman" w:cs="Times New Roman"/>
                <w:noProof/>
                <w:sz w:val="24"/>
                <w:szCs w:val="24"/>
              </w:rPr>
              <w:t xml:space="preserve"> step in Normal Flows.</w:t>
            </w:r>
          </w:p>
          <w:p w:rsidR="00491BAC" w:rsidRPr="00735E39" w:rsidRDefault="00491BAC" w:rsidP="00491BAC">
            <w:pPr>
              <w:pStyle w:val="a4"/>
              <w:spacing w:line="276" w:lineRule="auto"/>
              <w:ind w:left="360"/>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162D75" w:rsidP="00162D75">
      <w:pPr>
        <w:rPr>
          <w:rFonts w:ascii="Times New Roman" w:hAnsi="Times New Roman" w:cs="Times New Roman"/>
        </w:rPr>
      </w:pPr>
    </w:p>
    <w:p w:rsidR="00870B40" w:rsidRPr="00735E39" w:rsidRDefault="00870B40" w:rsidP="00162D75">
      <w:pPr>
        <w:rPr>
          <w:rFonts w:ascii="Times New Roman" w:hAnsi="Times New Roman" w:cs="Times New Roman"/>
          <w:noProof/>
        </w:rPr>
      </w:pPr>
    </w:p>
    <w:p w:rsidR="00870B40" w:rsidRPr="00735E39" w:rsidRDefault="00E7660B" w:rsidP="00870B40">
      <w:pPr>
        <w:jc w:val="center"/>
        <w:rPr>
          <w:rFonts w:ascii="Times New Roman" w:hAnsi="Times New Roman" w:cs="Times New Roman"/>
          <w:noProof/>
        </w:rPr>
      </w:pPr>
      <w:r w:rsidRPr="00735E39">
        <w:rPr>
          <w:rFonts w:ascii="Times New Roman" w:hAnsi="Times New Roman" w:cs="Times New Roman"/>
          <w:noProof/>
        </w:rPr>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3" cstate="print"/>
                    <a:srcRect/>
                    <a:stretch>
                      <a:fillRect/>
                    </a:stretch>
                  </pic:blipFill>
                  <pic:spPr>
                    <a:xfrm>
                      <a:off x="0" y="0"/>
                      <a:ext cx="5391150" cy="5391150"/>
                    </a:xfrm>
                    <a:prstGeom prst="rect">
                      <a:avLst/>
                    </a:prstGeom>
                  </pic:spPr>
                </pic:pic>
              </a:graphicData>
            </a:graphic>
          </wp:inline>
        </w:drawing>
      </w:r>
    </w:p>
    <w:p w:rsidR="00870B40" w:rsidRPr="00735E39" w:rsidRDefault="00870B40" w:rsidP="00870B40">
      <w:pPr>
        <w:jc w:val="center"/>
        <w:rPr>
          <w:rFonts w:ascii="Times New Roman" w:hAnsi="Times New Roman" w:cs="Times New Roman"/>
        </w:rPr>
      </w:pPr>
    </w:p>
    <w:p w:rsidR="00162D75" w:rsidRPr="00735E39" w:rsidRDefault="00162D75" w:rsidP="00162D75">
      <w:pPr>
        <w:rPr>
          <w:rFonts w:ascii="Times New Roman" w:hAnsi="Times New Roman" w:cs="Times New Roman"/>
        </w:rPr>
      </w:pPr>
    </w:p>
    <w:p w:rsidR="00357537" w:rsidRPr="00735E39" w:rsidRDefault="00357537" w:rsidP="00357537">
      <w:pPr>
        <w:spacing w:after="100" w:afterAutospacing="1"/>
        <w:jc w:val="center"/>
        <w:outlineLvl w:val="0"/>
        <w:rPr>
          <w:rFonts w:ascii="Times New Roman" w:hAnsi="Times New Roman" w:cs="Times New Roman"/>
          <w:i/>
          <w:iCs/>
          <w:noProof/>
          <w:sz w:val="24"/>
          <w:szCs w:val="24"/>
        </w:rPr>
      </w:pPr>
      <w:r w:rsidRPr="00735E39">
        <w:rPr>
          <w:rFonts w:ascii="Times New Roman" w:hAnsi="Times New Roman" w:cs="Times New Roman"/>
          <w:i/>
          <w:iCs/>
          <w:noProof/>
          <w:sz w:val="24"/>
          <w:szCs w:val="24"/>
        </w:rPr>
        <w:t>Figure5: AD-</w:t>
      </w:r>
      <w:r w:rsidR="0062232F" w:rsidRPr="00735E39">
        <w:rPr>
          <w:rFonts w:ascii="Times New Roman" w:hAnsi="Times New Roman" w:cs="Times New Roman"/>
          <w:i/>
          <w:iCs/>
          <w:noProof/>
          <w:sz w:val="24"/>
          <w:szCs w:val="24"/>
        </w:rPr>
        <w:t>01</w:t>
      </w:r>
      <w:r w:rsidRPr="00735E39">
        <w:rPr>
          <w:rFonts w:ascii="Times New Roman" w:hAnsi="Times New Roman" w:cs="Times New Roman"/>
        </w:rPr>
        <w:t xml:space="preserve"> </w:t>
      </w:r>
      <w:r w:rsidRPr="00735E39">
        <w:rPr>
          <w:rFonts w:ascii="Times New Roman" w:hAnsi="Times New Roman" w:cs="Times New Roman"/>
          <w:i/>
          <w:iCs/>
          <w:noProof/>
          <w:sz w:val="24"/>
          <w:szCs w:val="24"/>
        </w:rPr>
        <w:t>Passenger can register to the system (URS-01)</w:t>
      </w:r>
    </w:p>
    <w:p w:rsidR="00701429" w:rsidRPr="00735E39" w:rsidRDefault="00701429" w:rsidP="00162D75">
      <w:pPr>
        <w:rPr>
          <w:rFonts w:ascii="Times New Roman" w:hAnsi="Times New Roman" w:cs="Times New Roman"/>
          <w:noProof/>
          <w:sz w:val="32"/>
          <w:szCs w:val="32"/>
        </w:rPr>
      </w:pPr>
    </w:p>
    <w:p w:rsidR="00701429" w:rsidRPr="00735E39" w:rsidRDefault="00701429" w:rsidP="00162D75">
      <w:pPr>
        <w:rPr>
          <w:rFonts w:ascii="Times New Roman" w:hAnsi="Times New Roman" w:cs="Times New Roman"/>
          <w:noProof/>
          <w:sz w:val="32"/>
          <w:szCs w:val="32"/>
        </w:rPr>
      </w:pPr>
    </w:p>
    <w:p w:rsidR="00701429" w:rsidRPr="00735E39" w:rsidRDefault="00701429" w:rsidP="00162D75">
      <w:pPr>
        <w:rPr>
          <w:rFonts w:ascii="Times New Roman" w:hAnsi="Times New Roman" w:cs="Times New Roman"/>
          <w:noProof/>
          <w:sz w:val="32"/>
          <w:szCs w:val="32"/>
        </w:rPr>
      </w:pPr>
    </w:p>
    <w:p w:rsidR="00E7660B" w:rsidRPr="00735E39" w:rsidRDefault="00E7660B" w:rsidP="00162D75">
      <w:pPr>
        <w:rPr>
          <w:rFonts w:ascii="Times New Roman" w:hAnsi="Times New Roman" w:cs="Times New Roman"/>
          <w:noProof/>
          <w:sz w:val="32"/>
          <w:szCs w:val="32"/>
        </w:rPr>
      </w:pPr>
    </w:p>
    <w:p w:rsidR="00162D75" w:rsidRPr="00735E39" w:rsidRDefault="00162D75" w:rsidP="00162D75">
      <w:pPr>
        <w:rPr>
          <w:rFonts w:ascii="Times New Roman" w:hAnsi="Times New Roman" w:cs="Times New Roman"/>
          <w:noProof/>
          <w:sz w:val="32"/>
          <w:szCs w:val="32"/>
        </w:rPr>
      </w:pPr>
      <w:r w:rsidRPr="00735E39">
        <w:rPr>
          <w:rFonts w:ascii="Times New Roman" w:hAnsi="Times New Roman" w:cs="Times New Roman"/>
          <w:noProof/>
          <w:sz w:val="32"/>
          <w:szCs w:val="32"/>
        </w:rPr>
        <w:lastRenderedPageBreak/>
        <w:t xml:space="preserve">4.2 </w:t>
      </w:r>
      <w:r w:rsidR="0077329B" w:rsidRPr="00735E39">
        <w:rPr>
          <w:rFonts w:ascii="Times New Roman" w:hAnsi="Times New Roman" w:cs="Times New Roman"/>
          <w:noProof/>
          <w:sz w:val="32"/>
          <w:szCs w:val="32"/>
        </w:rPr>
        <w:t xml:space="preserve">Passenger can login to the system </w:t>
      </w:r>
      <w:r w:rsidRPr="00735E39">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URS-02</w:t>
            </w:r>
          </w:p>
        </w:tc>
      </w:tr>
      <w:tr w:rsidR="00162D75" w:rsidRPr="00735E39">
        <w:trPr>
          <w:trHeight w:val="398"/>
        </w:trPr>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Passenger can login to the system</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can log in to the system for accessing the system as a ‘Passenger’.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w:t>
            </w:r>
            <w:r w:rsidR="00FD7308" w:rsidRPr="00735E39">
              <w:rPr>
                <w:rFonts w:ascii="Times New Roman" w:hAnsi="Times New Roman" w:cs="Times New Roman"/>
                <w:noProof/>
                <w:sz w:val="24"/>
                <w:szCs w:val="24"/>
              </w:rPr>
              <w:t xml:space="preserve">assenger clicks on log in button </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registered in the system. (URS-01)</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shd w:val="clear" w:color="auto" w:fill="auto"/>
          </w:tcPr>
          <w:p w:rsidR="00FD7308" w:rsidRPr="00735E39"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35E39">
              <w:rPr>
                <w:rFonts w:ascii="Times New Roman" w:hAnsi="Times New Roman" w:cs="Times New Roman"/>
                <w:noProof/>
                <w:sz w:val="24"/>
                <w:szCs w:val="24"/>
                <w:u w:val="single"/>
              </w:rPr>
              <w:t>Passenger is logged in and ready to perform actions that require user authentication.</w:t>
            </w:r>
          </w:p>
          <w:p w:rsidR="00545D4B" w:rsidRPr="00735E39"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 can log out. (URS-03)</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62D75" w:rsidRPr="00735E39"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w:t>
            </w:r>
            <w:r w:rsidR="00FD7308" w:rsidRPr="00735E39">
              <w:rPr>
                <w:rFonts w:ascii="Times New Roman" w:hAnsi="Times New Roman" w:cs="Times New Roman"/>
                <w:noProof/>
                <w:sz w:val="24"/>
                <w:szCs w:val="24"/>
              </w:rPr>
              <w:t xml:space="preserve"> access</w:t>
            </w:r>
            <w:r w:rsidR="003E3942" w:rsidRPr="00735E39">
              <w:rPr>
                <w:rFonts w:ascii="Times New Roman" w:hAnsi="Times New Roman" w:cs="Times New Roman"/>
                <w:noProof/>
                <w:sz w:val="24"/>
                <w:szCs w:val="24"/>
              </w:rPr>
              <w:t>es</w:t>
            </w:r>
            <w:r w:rsidR="00FD7308" w:rsidRPr="00735E39">
              <w:rPr>
                <w:rFonts w:ascii="Times New Roman" w:hAnsi="Times New Roman" w:cs="Times New Roman"/>
                <w:noProof/>
                <w:sz w:val="24"/>
                <w:szCs w:val="24"/>
              </w:rPr>
              <w:t xml:space="preserve"> the</w:t>
            </w:r>
            <w:r w:rsidRPr="00735E39">
              <w:rPr>
                <w:rFonts w:ascii="Times New Roman" w:hAnsi="Times New Roman" w:cs="Times New Roman"/>
                <w:noProof/>
                <w:sz w:val="24"/>
                <w:szCs w:val="24"/>
              </w:rPr>
              <w:t xml:space="preserve"> application.</w:t>
            </w:r>
          </w:p>
          <w:p w:rsidR="00162D75" w:rsidRPr="00735E39"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FD7308" w:rsidRPr="00735E39">
              <w:rPr>
                <w:rFonts w:ascii="Times New Roman" w:hAnsi="Times New Roman" w:cs="Times New Roman"/>
                <w:noProof/>
                <w:color w:val="8064A2" w:themeColor="accent4"/>
                <w:sz w:val="24"/>
                <w:szCs w:val="24"/>
              </w:rPr>
              <w:t>shall</w:t>
            </w:r>
            <w:r w:rsidRPr="00735E39">
              <w:rPr>
                <w:rFonts w:ascii="Times New Roman" w:hAnsi="Times New Roman" w:cs="Times New Roman"/>
                <w:noProof/>
                <w:color w:val="8064A2" w:themeColor="accent4"/>
                <w:sz w:val="24"/>
                <w:szCs w:val="24"/>
              </w:rPr>
              <w:t xml:space="preserve"> display the</w:t>
            </w:r>
            <w:r w:rsidR="00BE0F0D" w:rsidRPr="00735E39">
              <w:rPr>
                <w:rFonts w:ascii="Times New Roman" w:hAnsi="Times New Roman" w:cs="Times New Roman"/>
                <w:noProof/>
                <w:color w:val="8064A2" w:themeColor="accent4"/>
                <w:sz w:val="24"/>
                <w:szCs w:val="24"/>
              </w:rPr>
              <w:t xml:space="preserve"> Passenger</w:t>
            </w:r>
            <w:r w:rsidRPr="00735E39">
              <w:rPr>
                <w:rFonts w:ascii="Times New Roman" w:hAnsi="Times New Roman" w:cs="Times New Roman"/>
                <w:noProof/>
                <w:color w:val="8064A2" w:themeColor="accent4"/>
                <w:sz w:val="24"/>
                <w:szCs w:val="24"/>
              </w:rPr>
              <w:t xml:space="preserve"> login page.</w:t>
            </w:r>
          </w:p>
          <w:p w:rsidR="00162D75" w:rsidRPr="00735E39"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 inputs the phone number and password.</w:t>
            </w:r>
          </w:p>
          <w:p w:rsidR="00162D75" w:rsidRPr="00735E39"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8A29D8" w:rsidRPr="00735E39">
              <w:rPr>
                <w:rFonts w:ascii="Times New Roman" w:hAnsi="Times New Roman" w:cs="Times New Roman"/>
                <w:noProof/>
                <w:color w:val="8064A2" w:themeColor="accent4"/>
                <w:sz w:val="24"/>
                <w:szCs w:val="24"/>
              </w:rPr>
              <w:t>shall</w:t>
            </w:r>
            <w:r w:rsidRPr="00735E39">
              <w:rPr>
                <w:rFonts w:ascii="Times New Roman" w:hAnsi="Times New Roman" w:cs="Times New Roman"/>
                <w:color w:val="8064A2" w:themeColor="accent4"/>
                <w:sz w:val="24"/>
                <w:szCs w:val="24"/>
                <w:lang w:bidi="ar-SA"/>
              </w:rPr>
              <w:t xml:space="preserve"> validating the phone number and password.</w:t>
            </w:r>
          </w:p>
          <w:p w:rsidR="00162D75" w:rsidRPr="00735E39" w:rsidRDefault="00162D75" w:rsidP="00BF09D8">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color w:val="8064A2" w:themeColor="accent4"/>
                <w:sz w:val="24"/>
                <w:szCs w:val="24"/>
                <w:lang w:bidi="ar-SA"/>
              </w:rPr>
              <w:t xml:space="preserve">System </w:t>
            </w:r>
            <w:r w:rsidR="008A29D8" w:rsidRPr="00735E39">
              <w:rPr>
                <w:rFonts w:ascii="Times New Roman" w:hAnsi="Times New Roman" w:cs="Times New Roman"/>
                <w:noProof/>
                <w:color w:val="8064A2" w:themeColor="accent4"/>
                <w:sz w:val="24"/>
                <w:szCs w:val="24"/>
              </w:rPr>
              <w:t>shall</w:t>
            </w:r>
            <w:r w:rsidRPr="00735E39">
              <w:rPr>
                <w:rFonts w:ascii="Times New Roman" w:hAnsi="Times New Roman" w:cs="Times New Roman"/>
                <w:color w:val="8064A2" w:themeColor="accent4"/>
                <w:sz w:val="24"/>
                <w:szCs w:val="24"/>
                <w:lang w:bidi="ar-SA"/>
              </w:rPr>
              <w:t xml:space="preserve"> update the Passenger’s status to “Online” in the database.</w:t>
            </w:r>
          </w:p>
          <w:p w:rsidR="00252227" w:rsidRPr="00735E39" w:rsidRDefault="00162D75"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8A29D8" w:rsidRPr="00735E39">
              <w:rPr>
                <w:rFonts w:ascii="Times New Roman" w:hAnsi="Times New Roman" w:cs="Times New Roman"/>
                <w:noProof/>
                <w:color w:val="8064A2" w:themeColor="accent4"/>
                <w:sz w:val="24"/>
                <w:szCs w:val="24"/>
              </w:rPr>
              <w:t>shall</w:t>
            </w:r>
            <w:r w:rsidRPr="00735E39">
              <w:rPr>
                <w:rFonts w:ascii="Times New Roman" w:hAnsi="Times New Roman" w:cs="Times New Roman"/>
                <w:noProof/>
                <w:color w:val="8064A2" w:themeColor="accent4"/>
                <w:sz w:val="24"/>
                <w:szCs w:val="24"/>
              </w:rPr>
              <w:t xml:space="preserve"> display the message “</w:t>
            </w:r>
            <w:r w:rsidR="008A29D8" w:rsidRPr="00735E39">
              <w:rPr>
                <w:rFonts w:ascii="Times New Roman" w:hAnsi="Times New Roman" w:cs="Times New Roman"/>
                <w:noProof/>
                <w:color w:val="8064A2" w:themeColor="accent4"/>
                <w:sz w:val="24"/>
                <w:szCs w:val="24"/>
              </w:rPr>
              <w:t>Welcome+N</w:t>
            </w:r>
            <w:r w:rsidRPr="00735E39">
              <w:rPr>
                <w:rFonts w:ascii="Times New Roman" w:hAnsi="Times New Roman" w:cs="Times New Roman"/>
                <w:noProof/>
                <w:color w:val="8064A2" w:themeColor="accent4"/>
                <w:sz w:val="24"/>
                <w:szCs w:val="24"/>
              </w:rPr>
              <w:t xml:space="preserve">ame of </w:t>
            </w:r>
            <w:r w:rsidR="00BE0F0D" w:rsidRPr="00735E39">
              <w:rPr>
                <w:rFonts w:ascii="Times New Roman" w:hAnsi="Times New Roman" w:cs="Times New Roman"/>
                <w:noProof/>
                <w:color w:val="8064A2" w:themeColor="accent4"/>
                <w:sz w:val="24"/>
                <w:szCs w:val="24"/>
              </w:rPr>
              <w:t>Passenger</w:t>
            </w:r>
            <w:r w:rsidR="008A29D8" w:rsidRPr="00735E39">
              <w:rPr>
                <w:rFonts w:ascii="Times New Roman" w:hAnsi="Times New Roman" w:cs="Times New Roman"/>
                <w:noProof/>
                <w:color w:val="8064A2" w:themeColor="accent4"/>
                <w:sz w:val="24"/>
                <w:szCs w:val="24"/>
              </w:rPr>
              <w:t>!</w:t>
            </w:r>
            <w:r w:rsidR="00333FAA" w:rsidRPr="00735E39">
              <w:rPr>
                <w:rFonts w:ascii="Times New Roman" w:hAnsi="Times New Roman" w:cs="Times New Roman"/>
                <w:noProof/>
                <w:color w:val="8064A2" w:themeColor="accent4"/>
                <w:sz w:val="24"/>
                <w:szCs w:val="24"/>
              </w:rPr>
              <w:t>”</w:t>
            </w:r>
          </w:p>
          <w:p w:rsidR="00162D75" w:rsidRPr="00735E39" w:rsidRDefault="00252227" w:rsidP="00252227">
            <w:pPr>
              <w:pStyle w:val="a4"/>
              <w:numPr>
                <w:ilvl w:val="0"/>
                <w:numId w:val="10"/>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shall provide the interface that displays the current location of passenger and the search function which includes the list of provided destinations, number of seats that is needed, the scope of the distance to search up to 5 km, a check box to remember the options and the search button. </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4A.</w:t>
            </w:r>
          </w:p>
          <w:p w:rsidR="00162D75" w:rsidRPr="00735E39" w:rsidRDefault="00162D75"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 xml:space="preserve">1. </w:t>
            </w:r>
            <w:r w:rsidR="008A29D8" w:rsidRPr="00735E39">
              <w:rPr>
                <w:rFonts w:ascii="Times New Roman" w:hAnsi="Times New Roman" w:cs="Times New Roman"/>
                <w:color w:val="8064A2" w:themeColor="accent4"/>
                <w:sz w:val="24"/>
                <w:szCs w:val="24"/>
                <w:lang w:bidi="ar-SA"/>
              </w:rPr>
              <w:t>System sha</w:t>
            </w:r>
            <w:r w:rsidRPr="00735E39">
              <w:rPr>
                <w:rFonts w:ascii="Times New Roman" w:hAnsi="Times New Roman" w:cs="Times New Roman"/>
                <w:color w:val="8064A2" w:themeColor="accent4"/>
                <w:sz w:val="24"/>
                <w:szCs w:val="24"/>
                <w:lang w:bidi="ar-SA"/>
              </w:rPr>
              <w:t>ll display message “</w:t>
            </w:r>
            <w:r w:rsidR="0024208B" w:rsidRPr="00735E39">
              <w:rPr>
                <w:rFonts w:ascii="Times New Roman" w:hAnsi="Times New Roman" w:cs="Times New Roman"/>
                <w:color w:val="8064A2" w:themeColor="accent4"/>
                <w:sz w:val="24"/>
                <w:szCs w:val="24"/>
                <w:lang w:bidi="ar-SA"/>
              </w:rPr>
              <w:t>Invalid mobile or password</w:t>
            </w:r>
            <w:r w:rsidRPr="00735E39">
              <w:rPr>
                <w:rFonts w:ascii="Times New Roman" w:hAnsi="Times New Roman" w:cs="Times New Roman"/>
                <w:color w:val="8064A2" w:themeColor="accent4"/>
                <w:sz w:val="24"/>
                <w:szCs w:val="24"/>
                <w:lang w:bidi="ar-SA"/>
              </w:rPr>
              <w:t>” if the Passenger inputs the username or password incorrectly.</w:t>
            </w:r>
          </w:p>
          <w:p w:rsidR="00162D75" w:rsidRPr="00735E39" w:rsidRDefault="00162D75"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 Resume 3</w:t>
            </w:r>
            <w:r w:rsidRPr="00735E39">
              <w:rPr>
                <w:rFonts w:ascii="Times New Roman" w:hAnsi="Times New Roman" w:cs="Times New Roman"/>
                <w:noProof/>
                <w:sz w:val="24"/>
                <w:szCs w:val="24"/>
                <w:vertAlign w:val="superscript"/>
              </w:rPr>
              <w:t>rd</w:t>
            </w:r>
            <w:r w:rsidRPr="00735E39">
              <w:rPr>
                <w:rFonts w:ascii="Times New Roman" w:hAnsi="Times New Roman" w:cs="Times New Roman"/>
                <w:noProof/>
                <w:sz w:val="24"/>
                <w:szCs w:val="24"/>
              </w:rPr>
              <w:t xml:space="preserve"> step in Normal Flows.</w:t>
            </w:r>
          </w:p>
          <w:p w:rsidR="00C85E94" w:rsidRPr="00735E39" w:rsidRDefault="00C85E94" w:rsidP="00AE4EF5">
            <w:pPr>
              <w:spacing w:line="276" w:lineRule="auto"/>
              <w:ind w:left="252" w:hanging="252"/>
              <w:rPr>
                <w:rFonts w:ascii="Times New Roman" w:hAnsi="Times New Roman" w:cs="Times New Roman"/>
                <w:noProof/>
                <w:sz w:val="24"/>
                <w:szCs w:val="24"/>
              </w:rPr>
            </w:pPr>
          </w:p>
          <w:p w:rsidR="00C85E94" w:rsidRPr="00735E39" w:rsidRDefault="00C85E94" w:rsidP="00C85E94">
            <w:pPr>
              <w:pStyle w:val="a4"/>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4.B If Passenger did not input the mobile number or password.</w:t>
            </w:r>
          </w:p>
          <w:p w:rsidR="00C85E94" w:rsidRPr="00735E39" w:rsidRDefault="00C85E94" w:rsidP="00C85E94">
            <w:pPr>
              <w:pStyle w:val="a4"/>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1.</w:t>
            </w:r>
            <w:r w:rsidRPr="00735E39">
              <w:rPr>
                <w:rFonts w:ascii="Times New Roman" w:hAnsi="Times New Roman" w:cs="Times New Roman"/>
                <w:noProof/>
                <w:color w:val="8064A2" w:themeColor="accent4"/>
                <w:sz w:val="24"/>
                <w:szCs w:val="24"/>
              </w:rPr>
              <w:t>System shall display the message “Enter your_____(mobile number or password)”</w:t>
            </w:r>
          </w:p>
          <w:p w:rsidR="00C85E94" w:rsidRPr="00735E39" w:rsidRDefault="00C85E94" w:rsidP="00C85E94">
            <w:pPr>
              <w:pStyle w:val="a4"/>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 Resume 3</w:t>
            </w:r>
            <w:r w:rsidRPr="00735E39">
              <w:rPr>
                <w:rFonts w:ascii="Times New Roman" w:hAnsi="Times New Roman" w:cs="Times New Roman"/>
                <w:noProof/>
                <w:sz w:val="24"/>
                <w:szCs w:val="24"/>
                <w:vertAlign w:val="superscript"/>
              </w:rPr>
              <w:t>rd</w:t>
            </w:r>
            <w:r w:rsidRPr="00735E39">
              <w:rPr>
                <w:rFonts w:ascii="Times New Roman" w:hAnsi="Times New Roman" w:cs="Times New Roman"/>
                <w:noProof/>
                <w:sz w:val="24"/>
                <w:szCs w:val="24"/>
              </w:rPr>
              <w:t xml:space="preserve"> step in Normal Flows. </w:t>
            </w:r>
          </w:p>
          <w:p w:rsidR="00C85E94" w:rsidRPr="00735E39" w:rsidRDefault="00C85E94" w:rsidP="00AE4EF5">
            <w:pPr>
              <w:spacing w:line="276" w:lineRule="auto"/>
              <w:ind w:left="252" w:hanging="252"/>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162D75" w:rsidP="00162D75">
      <w:pPr>
        <w:rPr>
          <w:rFonts w:ascii="Times New Roman" w:hAnsi="Times New Roman" w:cs="Times New Roman"/>
        </w:rPr>
      </w:pPr>
    </w:p>
    <w:p w:rsidR="00870B40" w:rsidRPr="00735E39" w:rsidRDefault="00870B40">
      <w:pPr>
        <w:rPr>
          <w:rFonts w:ascii="Times New Roman" w:hAnsi="Times New Roman" w:cs="Times New Roman"/>
          <w:noProof/>
          <w:sz w:val="32"/>
          <w:szCs w:val="32"/>
        </w:rPr>
      </w:pPr>
      <w:r w:rsidRPr="00735E39">
        <w:rPr>
          <w:rFonts w:ascii="Times New Roman" w:hAnsi="Times New Roman" w:cs="Times New Roman"/>
          <w:noProof/>
          <w:sz w:val="32"/>
          <w:szCs w:val="32"/>
        </w:rPr>
        <w:br w:type="page"/>
      </w:r>
    </w:p>
    <w:p w:rsidR="00701429" w:rsidRPr="00735E39" w:rsidRDefault="00E7660B" w:rsidP="00701429">
      <w:pPr>
        <w:jc w:val="center"/>
        <w:rPr>
          <w:rFonts w:ascii="Times New Roman" w:hAnsi="Times New Roman" w:cs="Times New Roman"/>
          <w:noProof/>
          <w:sz w:val="32"/>
          <w:szCs w:val="32"/>
        </w:rPr>
      </w:pPr>
      <w:r w:rsidRPr="00735E39">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4"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Pr="00735E39" w:rsidRDefault="00701429" w:rsidP="00701429">
      <w:pPr>
        <w:rPr>
          <w:rFonts w:ascii="Times New Roman" w:hAnsi="Times New Roman" w:cs="Times New Roman"/>
          <w:noProof/>
          <w:sz w:val="32"/>
          <w:szCs w:val="32"/>
        </w:rPr>
      </w:pPr>
    </w:p>
    <w:p w:rsidR="00701429" w:rsidRPr="00735E39" w:rsidRDefault="00701429" w:rsidP="00701429">
      <w:pPr>
        <w:rPr>
          <w:rFonts w:ascii="Times New Roman" w:hAnsi="Times New Roman" w:cs="Times New Roman"/>
          <w:noProof/>
          <w:sz w:val="32"/>
          <w:szCs w:val="32"/>
        </w:rPr>
      </w:pPr>
    </w:p>
    <w:p w:rsidR="00701429"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6</w:t>
      </w:r>
      <w:r w:rsidRPr="00735E39">
        <w:rPr>
          <w:rFonts w:ascii="Times New Roman" w:hAnsi="Times New Roman" w:cs="Times New Roman"/>
          <w:i/>
          <w:iCs/>
          <w:noProof/>
          <w:sz w:val="24"/>
          <w:szCs w:val="24"/>
        </w:rPr>
        <w:t>: AD-</w:t>
      </w:r>
      <w:r w:rsidR="0062232F" w:rsidRPr="00735E39">
        <w:rPr>
          <w:rFonts w:ascii="Times New Roman" w:hAnsi="Times New Roman" w:cs="Times New Roman"/>
          <w:i/>
          <w:iCs/>
          <w:sz w:val="24"/>
          <w:szCs w:val="24"/>
        </w:rPr>
        <w:t>02</w:t>
      </w:r>
      <w:r w:rsidRPr="00735E39">
        <w:rPr>
          <w:rFonts w:ascii="Times New Roman" w:hAnsi="Times New Roman" w:cs="Times New Roman"/>
          <w:i/>
          <w:iCs/>
          <w:sz w:val="24"/>
          <w:szCs w:val="24"/>
        </w:rPr>
        <w:t xml:space="preserve"> </w:t>
      </w:r>
      <w:r w:rsidRPr="00735E39">
        <w:rPr>
          <w:rFonts w:ascii="Times New Roman" w:hAnsi="Times New Roman" w:cs="Times New Roman"/>
          <w:i/>
          <w:iCs/>
          <w:noProof/>
          <w:sz w:val="24"/>
          <w:szCs w:val="24"/>
        </w:rPr>
        <w:t>Passenger can login to the system (URS-02)</w:t>
      </w:r>
    </w:p>
    <w:p w:rsidR="00701429" w:rsidRPr="00735E39" w:rsidRDefault="00701429" w:rsidP="00701429">
      <w:pPr>
        <w:rPr>
          <w:rFonts w:ascii="Times New Roman" w:hAnsi="Times New Roman" w:cs="Times New Roman"/>
          <w:noProof/>
          <w:sz w:val="32"/>
          <w:szCs w:val="32"/>
        </w:rPr>
      </w:pPr>
    </w:p>
    <w:p w:rsidR="00701429" w:rsidRPr="00735E39" w:rsidRDefault="00701429" w:rsidP="00701429">
      <w:pPr>
        <w:rPr>
          <w:rFonts w:ascii="Times New Roman" w:hAnsi="Times New Roman" w:cs="Times New Roman"/>
          <w:noProof/>
          <w:sz w:val="32"/>
          <w:szCs w:val="32"/>
        </w:rPr>
      </w:pPr>
    </w:p>
    <w:p w:rsidR="00701429" w:rsidRPr="00735E39" w:rsidRDefault="00701429" w:rsidP="00701429">
      <w:pPr>
        <w:rPr>
          <w:rFonts w:ascii="Times New Roman" w:hAnsi="Times New Roman" w:cs="Times New Roman"/>
          <w:noProof/>
          <w:sz w:val="32"/>
          <w:szCs w:val="32"/>
        </w:rPr>
      </w:pPr>
    </w:p>
    <w:p w:rsidR="00E7660B" w:rsidRPr="00735E39" w:rsidRDefault="00E7660B" w:rsidP="00701429">
      <w:pPr>
        <w:rPr>
          <w:rFonts w:ascii="Times New Roman" w:hAnsi="Times New Roman" w:cs="Times New Roman"/>
          <w:noProof/>
          <w:sz w:val="32"/>
          <w:szCs w:val="32"/>
        </w:rPr>
      </w:pPr>
    </w:p>
    <w:p w:rsidR="00162D75" w:rsidRPr="00735E39" w:rsidRDefault="00162D75" w:rsidP="00701429">
      <w:pPr>
        <w:rPr>
          <w:rFonts w:ascii="Times New Roman" w:hAnsi="Times New Roman" w:cs="Times New Roman"/>
          <w:noProof/>
          <w:sz w:val="32"/>
          <w:szCs w:val="32"/>
        </w:rPr>
      </w:pPr>
      <w:r w:rsidRPr="00735E39">
        <w:rPr>
          <w:rFonts w:ascii="Times New Roman" w:hAnsi="Times New Roman" w:cs="Times New Roman"/>
          <w:noProof/>
          <w:sz w:val="32"/>
          <w:szCs w:val="32"/>
        </w:rPr>
        <w:lastRenderedPageBreak/>
        <w:t xml:space="preserve">4.3 </w:t>
      </w:r>
      <w:r w:rsidR="0077329B" w:rsidRPr="00735E39">
        <w:rPr>
          <w:rFonts w:ascii="Times New Roman" w:hAnsi="Times New Roman" w:cs="Times New Roman"/>
          <w:noProof/>
          <w:sz w:val="32"/>
          <w:szCs w:val="32"/>
        </w:rPr>
        <w:t>Passenger can logout of the system</w:t>
      </w:r>
      <w:r w:rsidRPr="00735E39">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URS-03</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can log out from the system.</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can logout from the system </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clicks on the “logout” button in the settings page.</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w:t>
            </w:r>
            <w:r w:rsidR="00487E4E" w:rsidRPr="00735E39">
              <w:rPr>
                <w:rFonts w:ascii="Times New Roman" w:hAnsi="Times New Roman" w:cs="Times New Roman"/>
                <w:noProof/>
                <w:sz w:val="24"/>
                <w:szCs w:val="24"/>
              </w:rPr>
              <w:t>is logged</w:t>
            </w:r>
            <w:r w:rsidRPr="00735E39">
              <w:rPr>
                <w:rFonts w:ascii="Times New Roman" w:hAnsi="Times New Roman" w:cs="Times New Roman"/>
                <w:noProof/>
                <w:sz w:val="24"/>
                <w:szCs w:val="24"/>
              </w:rPr>
              <w:t xml:space="preserve"> into the Chiang Mai Red Taxi Ser</w:t>
            </w:r>
            <w:r w:rsidR="00C80A9F" w:rsidRPr="00735E39">
              <w:rPr>
                <w:rFonts w:ascii="Times New Roman" w:hAnsi="Times New Roman" w:cs="Times New Roman"/>
                <w:noProof/>
                <w:sz w:val="24"/>
                <w:szCs w:val="24"/>
              </w:rPr>
              <w:t>vice Assistant as a “Passenger”</w:t>
            </w:r>
            <w:r w:rsidRPr="00735E39">
              <w:rPr>
                <w:rFonts w:ascii="Times New Roman" w:hAnsi="Times New Roman" w:cs="Times New Roman"/>
                <w:noProof/>
                <w:sz w:val="24"/>
                <w:szCs w:val="24"/>
              </w:rPr>
              <w:t xml:space="preserve"> (URS-02)</w:t>
            </w:r>
            <w:r w:rsidR="00C80A9F"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162D75" w:rsidRPr="00735E39" w:rsidRDefault="0077329B" w:rsidP="00AE4EF5">
            <w:pPr>
              <w:spacing w:line="276" w:lineRule="auto"/>
              <w:rPr>
                <w:rFonts w:ascii="Times New Roman" w:hAnsi="Times New Roman" w:cs="Times New Roman"/>
                <w:noProof/>
                <w:sz w:val="24"/>
                <w:szCs w:val="24"/>
                <w:u w:val="single"/>
              </w:rPr>
            </w:pPr>
            <w:r w:rsidRPr="00735E39">
              <w:rPr>
                <w:rFonts w:ascii="Times New Roman" w:hAnsi="Times New Roman" w:cs="Times New Roman"/>
                <w:noProof/>
                <w:sz w:val="24"/>
                <w:szCs w:val="24"/>
              </w:rPr>
              <w:t xml:space="preserve">- </w:t>
            </w:r>
            <w:r w:rsidR="00487E4E" w:rsidRPr="00735E39">
              <w:rPr>
                <w:rFonts w:ascii="Times New Roman" w:hAnsi="Times New Roman" w:cs="Times New Roman"/>
                <w:noProof/>
                <w:sz w:val="24"/>
                <w:szCs w:val="24"/>
                <w:u w:val="single"/>
              </w:rPr>
              <w:t xml:space="preserve">Passenger is logged out and cannot perform the actions that require user </w:t>
            </w:r>
            <w:r w:rsidR="00487E4E" w:rsidRPr="00735E39">
              <w:rPr>
                <w:rFonts w:ascii="Times New Roman" w:hAnsi="Times New Roman" w:cs="Times New Roman"/>
                <w:noProof/>
                <w:sz w:val="24"/>
                <w:szCs w:val="24"/>
                <w:u w:val="single"/>
              </w:rPr>
              <w:br/>
            </w:r>
            <w:r w:rsidRPr="00735E39">
              <w:rPr>
                <w:rFonts w:ascii="Times New Roman" w:hAnsi="Times New Roman" w:cs="Times New Roman"/>
                <w:noProof/>
                <w:sz w:val="24"/>
                <w:szCs w:val="24"/>
              </w:rPr>
              <w:t xml:space="preserve">- </w:t>
            </w:r>
            <w:r w:rsidR="00162D75" w:rsidRPr="00735E39">
              <w:rPr>
                <w:rFonts w:ascii="Times New Roman" w:hAnsi="Times New Roman" w:cs="Times New Roman"/>
                <w:noProof/>
                <w:sz w:val="24"/>
                <w:szCs w:val="24"/>
              </w:rPr>
              <w:t>Passenger can log into the system (URS-02)</w:t>
            </w:r>
            <w:r w:rsidR="00C80A9F"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62D75" w:rsidRPr="00735E39"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 clicks on the “logo</w:t>
            </w:r>
            <w:r w:rsidR="00C80A9F" w:rsidRPr="00735E39">
              <w:rPr>
                <w:rFonts w:ascii="Times New Roman" w:hAnsi="Times New Roman" w:cs="Times New Roman"/>
                <w:noProof/>
                <w:sz w:val="24"/>
                <w:szCs w:val="24"/>
              </w:rPr>
              <w:t xml:space="preserve">ut” button in the settings page. </w:t>
            </w:r>
          </w:p>
          <w:p w:rsidR="00162D75" w:rsidRPr="00735E39"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w:t>
            </w:r>
            <w:r w:rsidR="00162D75" w:rsidRPr="00735E39">
              <w:rPr>
                <w:rFonts w:ascii="Times New Roman" w:hAnsi="Times New Roman" w:cs="Times New Roman"/>
                <w:noProof/>
                <w:color w:val="8064A2" w:themeColor="accent4"/>
                <w:sz w:val="24"/>
                <w:szCs w:val="24"/>
              </w:rPr>
              <w:t>ll change status of the Driver to offline in database.</w:t>
            </w:r>
          </w:p>
          <w:p w:rsidR="00162D75" w:rsidRPr="00735E39" w:rsidRDefault="0077329B" w:rsidP="00BF09D8">
            <w:pPr>
              <w:pStyle w:val="a4"/>
              <w:numPr>
                <w:ilvl w:val="0"/>
                <w:numId w:val="9"/>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w:t>
            </w:r>
            <w:r w:rsidR="00162D75" w:rsidRPr="00735E39">
              <w:rPr>
                <w:rFonts w:ascii="Times New Roman" w:hAnsi="Times New Roman" w:cs="Times New Roman"/>
                <w:noProof/>
                <w:color w:val="8064A2" w:themeColor="accent4"/>
                <w:sz w:val="24"/>
                <w:szCs w:val="24"/>
              </w:rPr>
              <w:t xml:space="preserve">ll display </w:t>
            </w:r>
            <w:r w:rsidR="00BE0F0D" w:rsidRPr="00735E39">
              <w:rPr>
                <w:rFonts w:ascii="Times New Roman" w:hAnsi="Times New Roman" w:cs="Times New Roman"/>
                <w:noProof/>
                <w:color w:val="8064A2" w:themeColor="accent4"/>
                <w:sz w:val="24"/>
                <w:szCs w:val="24"/>
              </w:rPr>
              <w:t xml:space="preserve">the Passenger </w:t>
            </w:r>
            <w:r w:rsidR="00162D75" w:rsidRPr="00735E39">
              <w:rPr>
                <w:rFonts w:ascii="Times New Roman" w:hAnsi="Times New Roman" w:cs="Times New Roman"/>
                <w:noProof/>
                <w:color w:val="8064A2" w:themeColor="accent4"/>
                <w:sz w:val="24"/>
                <w:szCs w:val="24"/>
              </w:rPr>
              <w:t>login page after passenger logs out.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rPr>
          <w:trHeight w:val="383"/>
        </w:trPr>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FD098B" w:rsidRPr="00735E39" w:rsidRDefault="00FD098B">
      <w:pPr>
        <w:rPr>
          <w:rFonts w:ascii="Times New Roman" w:hAnsi="Times New Roman" w:cs="Times New Roman"/>
          <w:noProof/>
          <w:sz w:val="32"/>
          <w:szCs w:val="32"/>
        </w:rPr>
      </w:pPr>
    </w:p>
    <w:p w:rsidR="00FD098B" w:rsidRPr="00735E39" w:rsidRDefault="00FD098B" w:rsidP="00FD098B">
      <w:pPr>
        <w:jc w:val="center"/>
        <w:rPr>
          <w:rFonts w:ascii="Times New Roman" w:hAnsi="Times New Roman" w:cs="Times New Roman"/>
          <w:noProof/>
          <w:sz w:val="32"/>
          <w:szCs w:val="32"/>
        </w:rPr>
      </w:pPr>
    </w:p>
    <w:p w:rsidR="00C662F5" w:rsidRPr="00735E39" w:rsidRDefault="00C662F5" w:rsidP="00FD098B">
      <w:pPr>
        <w:jc w:val="center"/>
        <w:rPr>
          <w:rFonts w:ascii="Times New Roman" w:hAnsi="Times New Roman" w:cs="Times New Roman"/>
          <w:noProof/>
          <w:sz w:val="32"/>
          <w:szCs w:val="32"/>
        </w:rPr>
      </w:pPr>
    </w:p>
    <w:p w:rsidR="00C662F5" w:rsidRPr="00735E39" w:rsidRDefault="00C662F5" w:rsidP="00FD098B">
      <w:pPr>
        <w:jc w:val="center"/>
        <w:rPr>
          <w:rFonts w:ascii="Times New Roman" w:hAnsi="Times New Roman" w:cs="Times New Roman"/>
          <w:noProof/>
          <w:sz w:val="32"/>
          <w:szCs w:val="32"/>
        </w:rPr>
      </w:pPr>
    </w:p>
    <w:p w:rsidR="00C662F5" w:rsidRPr="00735E39" w:rsidRDefault="00C662F5" w:rsidP="00FD098B">
      <w:pPr>
        <w:jc w:val="center"/>
        <w:rPr>
          <w:rFonts w:ascii="Times New Roman" w:hAnsi="Times New Roman" w:cs="Times New Roman"/>
          <w:noProof/>
          <w:sz w:val="32"/>
          <w:szCs w:val="32"/>
        </w:rPr>
      </w:pPr>
    </w:p>
    <w:p w:rsidR="00C662F5" w:rsidRPr="00735E39" w:rsidRDefault="00C662F5" w:rsidP="00FD098B">
      <w:pPr>
        <w:jc w:val="center"/>
        <w:rPr>
          <w:rFonts w:ascii="Times New Roman" w:hAnsi="Times New Roman" w:cs="Times New Roman"/>
          <w:noProof/>
          <w:sz w:val="32"/>
          <w:szCs w:val="32"/>
        </w:rPr>
      </w:pPr>
    </w:p>
    <w:p w:rsidR="00C662F5" w:rsidRPr="00735E39" w:rsidRDefault="00C662F5" w:rsidP="00FD098B">
      <w:pPr>
        <w:jc w:val="center"/>
        <w:rPr>
          <w:rFonts w:ascii="Times New Roman" w:hAnsi="Times New Roman" w:cs="Times New Roman"/>
          <w:noProof/>
          <w:sz w:val="32"/>
          <w:szCs w:val="32"/>
        </w:rPr>
      </w:pPr>
    </w:p>
    <w:p w:rsidR="00C662F5" w:rsidRPr="00735E39" w:rsidRDefault="00C662F5" w:rsidP="00FD098B">
      <w:pPr>
        <w:jc w:val="center"/>
        <w:rPr>
          <w:rFonts w:ascii="Times New Roman" w:hAnsi="Times New Roman" w:cs="Times New Roman"/>
          <w:noProof/>
          <w:sz w:val="32"/>
          <w:szCs w:val="32"/>
        </w:rPr>
      </w:pPr>
    </w:p>
    <w:p w:rsidR="00C662F5" w:rsidRPr="00735E39" w:rsidRDefault="00C662F5" w:rsidP="00FD098B">
      <w:pPr>
        <w:jc w:val="center"/>
        <w:rPr>
          <w:rFonts w:ascii="Times New Roman" w:hAnsi="Times New Roman" w:cs="Times New Roman"/>
          <w:noProof/>
          <w:sz w:val="32"/>
          <w:szCs w:val="32"/>
        </w:rPr>
      </w:pPr>
    </w:p>
    <w:p w:rsidR="00C662F5" w:rsidRPr="00735E39" w:rsidRDefault="00C662F5" w:rsidP="00FD098B">
      <w:pPr>
        <w:jc w:val="center"/>
        <w:rPr>
          <w:rFonts w:ascii="Times New Roman" w:hAnsi="Times New Roman" w:cs="Times New Roman"/>
          <w:noProof/>
          <w:sz w:val="32"/>
          <w:szCs w:val="32"/>
        </w:rPr>
      </w:pPr>
    </w:p>
    <w:p w:rsidR="00C662F5" w:rsidRPr="00735E39" w:rsidRDefault="00C662F5" w:rsidP="00FD098B">
      <w:pPr>
        <w:jc w:val="center"/>
        <w:rPr>
          <w:rFonts w:ascii="Times New Roman" w:hAnsi="Times New Roman" w:cs="Times New Roman"/>
          <w:noProof/>
          <w:sz w:val="32"/>
          <w:szCs w:val="32"/>
        </w:rPr>
      </w:pPr>
    </w:p>
    <w:p w:rsidR="00C662F5" w:rsidRPr="00735E39" w:rsidRDefault="00E7660B" w:rsidP="00FD098B">
      <w:pPr>
        <w:jc w:val="center"/>
        <w:rPr>
          <w:rFonts w:ascii="Times New Roman" w:hAnsi="Times New Roman" w:cs="Times New Roman"/>
          <w:noProof/>
          <w:sz w:val="32"/>
          <w:szCs w:val="32"/>
        </w:rPr>
      </w:pPr>
      <w:r w:rsidRPr="00735E39">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5"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Pr="00735E39" w:rsidRDefault="0062232F" w:rsidP="0062232F">
      <w:pPr>
        <w:rPr>
          <w:rFonts w:ascii="Times New Roman" w:hAnsi="Times New Roman" w:cs="Times New Roman"/>
          <w:i/>
          <w:iCs/>
          <w:noProof/>
          <w:sz w:val="24"/>
          <w:szCs w:val="24"/>
        </w:rPr>
      </w:pPr>
    </w:p>
    <w:p w:rsidR="0062232F" w:rsidRPr="00735E39" w:rsidRDefault="00357537" w:rsidP="0062232F">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7</w:t>
      </w:r>
      <w:r w:rsidRPr="00735E39">
        <w:rPr>
          <w:rFonts w:ascii="Times New Roman" w:hAnsi="Times New Roman" w:cs="Times New Roman"/>
          <w:i/>
          <w:iCs/>
          <w:noProof/>
          <w:sz w:val="24"/>
          <w:szCs w:val="24"/>
        </w:rPr>
        <w:t>: AD-</w:t>
      </w:r>
      <w:r w:rsidR="0062232F" w:rsidRPr="00735E39">
        <w:rPr>
          <w:rFonts w:ascii="Times New Roman" w:hAnsi="Times New Roman" w:cs="Times New Roman"/>
          <w:i/>
          <w:iCs/>
          <w:sz w:val="24"/>
          <w:szCs w:val="24"/>
        </w:rPr>
        <w:t>03</w:t>
      </w:r>
      <w:r w:rsidRPr="00735E39">
        <w:rPr>
          <w:rFonts w:ascii="Times New Roman" w:hAnsi="Times New Roman" w:cs="Times New Roman"/>
          <w:i/>
          <w:iCs/>
          <w:sz w:val="24"/>
          <w:szCs w:val="24"/>
        </w:rPr>
        <w:t xml:space="preserve"> </w:t>
      </w:r>
      <w:r w:rsidRPr="00735E39">
        <w:rPr>
          <w:rFonts w:ascii="Times New Roman" w:hAnsi="Times New Roman" w:cs="Times New Roman"/>
          <w:i/>
          <w:iCs/>
          <w:noProof/>
          <w:sz w:val="24"/>
          <w:szCs w:val="24"/>
        </w:rPr>
        <w:t>Passenger can logout of the system (URS-03)</w:t>
      </w:r>
      <w:r w:rsidR="00FD098B" w:rsidRPr="00735E39">
        <w:rPr>
          <w:rFonts w:ascii="Times New Roman" w:hAnsi="Times New Roman" w:cs="Times New Roman"/>
          <w:noProof/>
          <w:sz w:val="32"/>
          <w:szCs w:val="32"/>
        </w:rPr>
        <w:br w:type="page"/>
      </w:r>
    </w:p>
    <w:p w:rsidR="00162D75" w:rsidRPr="00735E39" w:rsidRDefault="00162D75" w:rsidP="0062232F">
      <w:pPr>
        <w:rPr>
          <w:rFonts w:ascii="Times New Roman" w:hAnsi="Times New Roman" w:cs="Times New Roman"/>
          <w:noProof/>
          <w:sz w:val="32"/>
          <w:szCs w:val="32"/>
        </w:rPr>
      </w:pPr>
      <w:r w:rsidRPr="00735E39">
        <w:rPr>
          <w:rFonts w:ascii="Times New Roman" w:hAnsi="Times New Roman" w:cs="Times New Roman"/>
          <w:noProof/>
          <w:sz w:val="32"/>
          <w:szCs w:val="32"/>
        </w:rPr>
        <w:lastRenderedPageBreak/>
        <w:t xml:space="preserve">4.4 </w:t>
      </w:r>
      <w:r w:rsidR="0077329B" w:rsidRPr="00735E39">
        <w:rPr>
          <w:rFonts w:ascii="Times New Roman" w:hAnsi="Times New Roman" w:cs="Times New Roman"/>
          <w:noProof/>
          <w:sz w:val="32"/>
          <w:szCs w:val="32"/>
        </w:rPr>
        <w:t xml:space="preserve">Passenger can search for taxi </w:t>
      </w:r>
      <w:r w:rsidRPr="00735E39">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35E39">
        <w:tc>
          <w:tcPr>
            <w:tcW w:w="2032"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24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URS-04</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24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w:t>
            </w:r>
            <w:r w:rsidR="00031CE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can search for the red taxi which matches the conditions.</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24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24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w:t>
            </w:r>
            <w:r w:rsidR="00527194" w:rsidRPr="00735E39">
              <w:rPr>
                <w:rFonts w:ascii="Times New Roman" w:hAnsi="Times New Roman" w:cs="Times New Roman"/>
                <w:noProof/>
                <w:sz w:val="24"/>
                <w:szCs w:val="24"/>
              </w:rPr>
              <w:t>can</w:t>
            </w:r>
            <w:r w:rsidRPr="00735E39">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24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input</w:t>
            </w:r>
            <w:r w:rsidR="00031CEC"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conditions,</w:t>
            </w:r>
            <w:r w:rsidR="007D3A3E"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then click “search”.</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244" w:type="dxa"/>
          </w:tcPr>
          <w:p w:rsidR="00162D75" w:rsidRPr="00735E39"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logs into the Chiang Mai red taxi service assistant </w:t>
            </w:r>
            <w:r w:rsidR="00D3756C" w:rsidRPr="00735E39">
              <w:rPr>
                <w:rFonts w:ascii="Times New Roman" w:hAnsi="Times New Roman" w:cs="Times New Roman"/>
                <w:noProof/>
                <w:sz w:val="24"/>
                <w:szCs w:val="24"/>
              </w:rPr>
              <w:t>as a “passenger”</w:t>
            </w:r>
            <w:r w:rsidRPr="00735E39">
              <w:rPr>
                <w:rFonts w:ascii="Times New Roman" w:hAnsi="Times New Roman" w:cs="Times New Roman"/>
                <w:noProof/>
                <w:sz w:val="24"/>
                <w:szCs w:val="24"/>
              </w:rPr>
              <w:t xml:space="preserve"> (URS-02)</w:t>
            </w:r>
            <w:r w:rsidR="00D3756C" w:rsidRPr="00735E39">
              <w:rPr>
                <w:rFonts w:ascii="Times New Roman" w:hAnsi="Times New Roman" w:cs="Times New Roman"/>
                <w:noProof/>
                <w:sz w:val="24"/>
                <w:szCs w:val="24"/>
              </w:rPr>
              <w:t>.</w:t>
            </w:r>
          </w:p>
          <w:p w:rsidR="00162D75" w:rsidRPr="00735E39"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 xml:space="preserve">System </w:t>
            </w:r>
            <w:r w:rsidR="006B3568" w:rsidRPr="00735E39">
              <w:rPr>
                <w:rFonts w:ascii="Times New Roman" w:hAnsi="Times New Roman" w:cs="Times New Roman"/>
                <w:noProof/>
                <w:sz w:val="24"/>
                <w:szCs w:val="24"/>
              </w:rPr>
              <w:t>shall</w:t>
            </w:r>
            <w:r w:rsidRPr="00735E39">
              <w:rPr>
                <w:rFonts w:ascii="Times New Roman" w:hAnsi="Times New Roman" w:cs="Times New Roman"/>
                <w:noProof/>
                <w:sz w:val="24"/>
                <w:szCs w:val="24"/>
              </w:rPr>
              <w:t xml:space="preserve"> have at least one driving information of the red taxi.</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 Condition</w:t>
            </w:r>
          </w:p>
        </w:tc>
        <w:tc>
          <w:tcPr>
            <w:tcW w:w="7244" w:type="dxa"/>
          </w:tcPr>
          <w:p w:rsidR="00162D75" w:rsidRPr="00735E39"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Passenger can send request to Driver</w:t>
            </w:r>
            <w:r w:rsidR="00D3756C" w:rsidRPr="00735E39">
              <w:rPr>
                <w:rFonts w:ascii="Times New Roman" w:hAnsi="Times New Roman" w:cs="Times New Roman"/>
                <w:noProof/>
                <w:sz w:val="24"/>
                <w:szCs w:val="24"/>
              </w:rPr>
              <w:t xml:space="preserve"> </w:t>
            </w:r>
            <w:r w:rsidR="00764334" w:rsidRPr="00735E39">
              <w:rPr>
                <w:rFonts w:ascii="Times New Roman" w:hAnsi="Times New Roman" w:cs="Times New Roman"/>
                <w:noProof/>
                <w:sz w:val="24"/>
                <w:szCs w:val="24"/>
              </w:rPr>
              <w:t>(URS-05).</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244" w:type="dxa"/>
          </w:tcPr>
          <w:p w:rsidR="0087426F" w:rsidRPr="00735E39" w:rsidRDefault="00162D75" w:rsidP="0087426F">
            <w:pPr>
              <w:pStyle w:val="a4"/>
              <w:numPr>
                <w:ilvl w:val="0"/>
                <w:numId w:val="7"/>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inputs conditions – </w:t>
            </w:r>
            <w:r w:rsidR="0087426F" w:rsidRPr="00735E39">
              <w:rPr>
                <w:rFonts w:ascii="Times New Roman" w:hAnsi="Times New Roman" w:cs="Times New Roman"/>
                <w:noProof/>
                <w:sz w:val="24"/>
                <w:szCs w:val="24"/>
              </w:rPr>
              <w:t>i</w:t>
            </w:r>
            <w:r w:rsidR="00856BAC" w:rsidRPr="00735E39">
              <w:rPr>
                <w:rFonts w:ascii="Times New Roman" w:hAnsi="Times New Roman" w:cs="Times New Roman"/>
                <w:noProof/>
                <w:sz w:val="24"/>
                <w:szCs w:val="24"/>
              </w:rPr>
              <w:t>e.</w:t>
            </w:r>
            <w:r w:rsidRPr="00735E39">
              <w:rPr>
                <w:rFonts w:ascii="Times New Roman" w:hAnsi="Times New Roman" w:cs="Times New Roman"/>
                <w:noProof/>
                <w:sz w:val="24"/>
                <w:szCs w:val="24"/>
              </w:rPr>
              <w:t>:</w:t>
            </w:r>
            <w:r w:rsidR="0087426F" w:rsidRPr="00735E39">
              <w:rPr>
                <w:rFonts w:ascii="Times New Roman" w:hAnsi="Times New Roman" w:cs="Times New Roman"/>
                <w:noProof/>
                <w:sz w:val="24"/>
                <w:szCs w:val="24"/>
              </w:rPr>
              <w:t xml:space="preserve"> this includes the:</w:t>
            </w:r>
            <w:r w:rsidRPr="00735E39">
              <w:rPr>
                <w:rFonts w:ascii="Times New Roman" w:hAnsi="Times New Roman" w:cs="Times New Roman"/>
                <w:noProof/>
                <w:sz w:val="24"/>
                <w:szCs w:val="24"/>
              </w:rPr>
              <w:t xml:space="preserve"> number of s</w:t>
            </w:r>
            <w:r w:rsidR="0087426F" w:rsidRPr="00735E39">
              <w:rPr>
                <w:rFonts w:ascii="Times New Roman" w:hAnsi="Times New Roman" w:cs="Times New Roman"/>
                <w:noProof/>
                <w:sz w:val="24"/>
                <w:szCs w:val="24"/>
              </w:rPr>
              <w:t xml:space="preserve">eats, scope of distance (up to 5km) and the </w:t>
            </w:r>
            <w:r w:rsidR="00856BAC" w:rsidRPr="00735E39">
              <w:rPr>
                <w:rFonts w:ascii="Times New Roman" w:hAnsi="Times New Roman" w:cs="Times New Roman"/>
                <w:noProof/>
                <w:sz w:val="24"/>
                <w:szCs w:val="24"/>
              </w:rPr>
              <w:t>destination headed to.</w:t>
            </w:r>
          </w:p>
          <w:p w:rsidR="00162D75" w:rsidRPr="00735E39"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P</w:t>
            </w:r>
            <w:r w:rsidR="00D77FE3" w:rsidRPr="00735E39">
              <w:rPr>
                <w:rFonts w:ascii="Times New Roman" w:hAnsi="Times New Roman" w:cs="Times New Roman"/>
                <w:noProof/>
                <w:sz w:val="24"/>
                <w:szCs w:val="24"/>
              </w:rPr>
              <w:t xml:space="preserve">assenger </w:t>
            </w:r>
            <w:r w:rsidR="00162D75" w:rsidRPr="00735E39">
              <w:rPr>
                <w:rFonts w:ascii="Times New Roman" w:hAnsi="Times New Roman" w:cs="Times New Roman"/>
                <w:noProof/>
                <w:sz w:val="24"/>
                <w:szCs w:val="24"/>
              </w:rPr>
              <w:t>select</w:t>
            </w:r>
            <w:r w:rsidR="00D77FE3" w:rsidRPr="00735E39">
              <w:rPr>
                <w:rFonts w:ascii="Times New Roman" w:hAnsi="Times New Roman" w:cs="Times New Roman"/>
                <w:noProof/>
                <w:sz w:val="24"/>
                <w:szCs w:val="24"/>
              </w:rPr>
              <w:t>s</w:t>
            </w:r>
            <w:r w:rsidR="00162D75" w:rsidRPr="00735E39">
              <w:rPr>
                <w:rFonts w:ascii="Times New Roman" w:hAnsi="Times New Roman" w:cs="Times New Roman"/>
                <w:noProof/>
                <w:sz w:val="24"/>
                <w:szCs w:val="24"/>
              </w:rPr>
              <w:t xml:space="preserve"> the ‘search’ button to proceed with searching for a red taxi.</w:t>
            </w:r>
          </w:p>
          <w:p w:rsidR="00EF6747" w:rsidRPr="00735E39" w:rsidRDefault="00EF6747"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can remember the information entered by the passenger by default.</w:t>
            </w:r>
          </w:p>
          <w:p w:rsidR="00CB55A2" w:rsidRPr="00735E39" w:rsidRDefault="00162D75" w:rsidP="00BF09D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CB55A2" w:rsidRPr="00735E39">
              <w:rPr>
                <w:rFonts w:ascii="Times New Roman" w:hAnsi="Times New Roman" w:cs="Times New Roman"/>
                <w:noProof/>
                <w:color w:val="8064A2" w:themeColor="accent4"/>
                <w:sz w:val="24"/>
                <w:szCs w:val="24"/>
              </w:rPr>
              <w:t xml:space="preserve">shall </w:t>
            </w:r>
            <w:r w:rsidRPr="00735E39">
              <w:rPr>
                <w:rFonts w:ascii="Times New Roman" w:hAnsi="Times New Roman" w:cs="Times New Roman"/>
                <w:noProof/>
                <w:color w:val="8064A2" w:themeColor="accent4"/>
                <w:sz w:val="24"/>
                <w:szCs w:val="24"/>
              </w:rPr>
              <w:t>provide the results from the search t</w:t>
            </w:r>
            <w:r w:rsidR="00CB55A2" w:rsidRPr="00735E39">
              <w:rPr>
                <w:rFonts w:ascii="Times New Roman" w:hAnsi="Times New Roman" w:cs="Times New Roman"/>
                <w:noProof/>
                <w:color w:val="8064A2" w:themeColor="accent4"/>
                <w:sz w:val="24"/>
                <w:szCs w:val="24"/>
              </w:rPr>
              <w:t>hat matches the conditions.</w:t>
            </w:r>
          </w:p>
          <w:p w:rsidR="008313C8" w:rsidRPr="00735E39" w:rsidRDefault="00CB55A2" w:rsidP="008313C8">
            <w:pPr>
              <w:pStyle w:val="a4"/>
              <w:numPr>
                <w:ilvl w:val="0"/>
                <w:numId w:val="7"/>
              </w:numPr>
              <w:spacing w:line="276" w:lineRule="auto"/>
              <w:ind w:left="259" w:hanging="259"/>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shall </w:t>
            </w:r>
            <w:r w:rsidR="00162D75" w:rsidRPr="00735E39">
              <w:rPr>
                <w:rFonts w:ascii="Times New Roman" w:hAnsi="Times New Roman" w:cs="Times New Roman"/>
                <w:noProof/>
                <w:color w:val="8064A2" w:themeColor="accent4"/>
                <w:sz w:val="24"/>
                <w:szCs w:val="24"/>
              </w:rPr>
              <w:t>display a list of up to 10 sear</w:t>
            </w:r>
            <w:r w:rsidRPr="00735E39">
              <w:rPr>
                <w:rFonts w:ascii="Times New Roman" w:hAnsi="Times New Roman" w:cs="Times New Roman"/>
                <w:noProof/>
                <w:color w:val="8064A2" w:themeColor="accent4"/>
                <w:sz w:val="24"/>
                <w:szCs w:val="24"/>
              </w:rPr>
              <w:t>c</w:t>
            </w:r>
            <w:r w:rsidR="00162D75" w:rsidRPr="00735E39">
              <w:rPr>
                <w:rFonts w:ascii="Times New Roman" w:hAnsi="Times New Roman" w:cs="Times New Roman"/>
                <w:noProof/>
                <w:color w:val="8064A2" w:themeColor="accent4"/>
                <w:sz w:val="24"/>
                <w:szCs w:val="24"/>
              </w:rPr>
              <w:t>h results.</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24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3A. Passenger can view the current location of red taxi  from the searching result.</w:t>
            </w:r>
          </w:p>
          <w:p w:rsidR="00162D75" w:rsidRPr="00735E39" w:rsidRDefault="00162D75"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1.</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Passenger click</w:t>
            </w:r>
            <w:r w:rsidR="00D77FE3"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“View on map” button.</w:t>
            </w:r>
          </w:p>
          <w:p w:rsidR="00162D75" w:rsidRPr="00735E39" w:rsidRDefault="00162D75"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color w:val="8064A2" w:themeColor="accent4"/>
                <w:sz w:val="24"/>
                <w:szCs w:val="24"/>
              </w:rPr>
              <w:t>System</w:t>
            </w:r>
            <w:r w:rsidR="006E432F" w:rsidRPr="00735E39">
              <w:rPr>
                <w:rFonts w:ascii="Times New Roman" w:hAnsi="Times New Roman" w:cs="Times New Roman"/>
                <w:noProof/>
                <w:color w:val="8064A2" w:themeColor="accent4"/>
                <w:sz w:val="24"/>
                <w:szCs w:val="24"/>
              </w:rPr>
              <w:t xml:space="preserve"> shall</w:t>
            </w:r>
            <w:r w:rsidRPr="00735E39">
              <w:rPr>
                <w:rFonts w:ascii="Times New Roman" w:hAnsi="Times New Roman" w:cs="Times New Roman"/>
                <w:noProof/>
                <w:color w:val="8064A2" w:themeColor="accent4"/>
                <w:sz w:val="24"/>
                <w:szCs w:val="24"/>
              </w:rPr>
              <w:t xml:space="preserve"> display the map that show</w:t>
            </w:r>
            <w:r w:rsidR="00021BE7" w:rsidRPr="00735E39">
              <w:rPr>
                <w:rFonts w:ascii="Times New Roman" w:hAnsi="Times New Roman" w:cs="Times New Roman"/>
                <w:noProof/>
                <w:color w:val="8064A2" w:themeColor="accent4"/>
                <w:sz w:val="24"/>
                <w:szCs w:val="24"/>
              </w:rPr>
              <w:t>s</w:t>
            </w:r>
            <w:r w:rsidRPr="00735E39">
              <w:rPr>
                <w:rFonts w:ascii="Times New Roman" w:hAnsi="Times New Roman" w:cs="Times New Roman"/>
                <w:noProof/>
                <w:color w:val="8064A2" w:themeColor="accent4"/>
                <w:sz w:val="24"/>
                <w:szCs w:val="24"/>
              </w:rPr>
              <w:t xml:space="preserve"> the current location </w:t>
            </w:r>
            <w:r w:rsidR="00021BE7" w:rsidRPr="00735E39">
              <w:rPr>
                <w:rFonts w:ascii="Times New Roman" w:hAnsi="Times New Roman" w:cs="Times New Roman"/>
                <w:noProof/>
                <w:color w:val="8064A2" w:themeColor="accent4"/>
                <w:sz w:val="24"/>
                <w:szCs w:val="24"/>
              </w:rPr>
              <w:t xml:space="preserve">of red taxi from the search </w:t>
            </w:r>
            <w:r w:rsidRPr="00735E39">
              <w:rPr>
                <w:rFonts w:ascii="Times New Roman" w:hAnsi="Times New Roman" w:cs="Times New Roman"/>
                <w:noProof/>
                <w:color w:val="8064A2" w:themeColor="accent4"/>
                <w:sz w:val="24"/>
                <w:szCs w:val="24"/>
              </w:rPr>
              <w:t>result.</w:t>
            </w:r>
          </w:p>
          <w:p w:rsidR="00A767DC" w:rsidRPr="00735E39" w:rsidRDefault="00A767DC"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3B. Passenger can uncheck the box not allowing the system to remember the information entered in.</w:t>
            </w:r>
          </w:p>
          <w:p w:rsidR="00A767DC" w:rsidRPr="00735E39" w:rsidRDefault="00A767DC"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1.Passenger ticks the “Remember?” box.</w:t>
            </w:r>
          </w:p>
          <w:p w:rsidR="00EF6747" w:rsidRPr="00735E39" w:rsidRDefault="00EF6747"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 xml:space="preserve">2. </w:t>
            </w:r>
            <w:r w:rsidRPr="00735E39">
              <w:rPr>
                <w:rFonts w:ascii="Times New Roman" w:hAnsi="Times New Roman" w:cs="Times New Roman"/>
                <w:noProof/>
                <w:color w:val="8064A2" w:themeColor="accent4"/>
                <w:sz w:val="24"/>
                <w:szCs w:val="24"/>
              </w:rPr>
              <w:t>System shall not save the information entered by the passenger if the check box is unticked.</w:t>
            </w:r>
          </w:p>
          <w:p w:rsidR="008313C8" w:rsidRPr="00735E39" w:rsidRDefault="008313C8" w:rsidP="008313C8">
            <w:pPr>
              <w:rPr>
                <w:rFonts w:ascii="Times New Roman" w:hAnsi="Times New Roman" w:cs="Times New Roman"/>
                <w:noProof/>
                <w:sz w:val="24"/>
                <w:szCs w:val="24"/>
              </w:rPr>
            </w:pPr>
            <w:r w:rsidRPr="00735E39">
              <w:rPr>
                <w:rFonts w:ascii="Times New Roman" w:hAnsi="Times New Roman" w:cs="Times New Roman"/>
                <w:noProof/>
                <w:sz w:val="24"/>
                <w:szCs w:val="24"/>
              </w:rPr>
              <w:t xml:space="preserve">5A. If Passenger enter destination that no </w:t>
            </w:r>
            <w:r w:rsidRPr="00735E39">
              <w:rPr>
                <w:rFonts w:ascii="Times New Roman" w:hAnsi="Times New Roman" w:cs="Times New Roman"/>
              </w:rPr>
              <w:t xml:space="preserve">available </w:t>
            </w:r>
            <w:r w:rsidRPr="00735E39">
              <w:rPr>
                <w:rFonts w:ascii="Times New Roman" w:hAnsi="Times New Roman" w:cs="Times New Roman"/>
                <w:noProof/>
                <w:sz w:val="24"/>
                <w:szCs w:val="24"/>
              </w:rPr>
              <w:t>taxi in.</w:t>
            </w:r>
          </w:p>
          <w:p w:rsidR="008313C8" w:rsidRPr="00735E39" w:rsidRDefault="008313C8" w:rsidP="008313C8">
            <w:pPr>
              <w:rPr>
                <w:rFonts w:ascii="Times New Roman" w:hAnsi="Times New Roman" w:cs="Times New Roman"/>
              </w:rPr>
            </w:pPr>
            <w:r w:rsidRPr="00735E39">
              <w:rPr>
                <w:rFonts w:ascii="Times New Roman" w:hAnsi="Times New Roman" w:cs="Times New Roman"/>
              </w:rPr>
              <w:t>1.</w:t>
            </w:r>
            <w:r w:rsidRPr="00735E39">
              <w:rPr>
                <w:rFonts w:ascii="Times New Roman" w:hAnsi="Times New Roman" w:cs="Times New Roman"/>
                <w:color w:val="8064A2" w:themeColor="accent4"/>
              </w:rPr>
              <w:t>System shall provide the result if there is any taxi that nearby the destination that Passenger selected.</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24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24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32"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24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8313C8" w:rsidP="00162D75">
      <w:pPr>
        <w:rPr>
          <w:rFonts w:ascii="Times New Roman" w:hAnsi="Times New Roman" w:cs="Times New Roman"/>
        </w:rPr>
      </w:pPr>
      <w:r w:rsidRPr="00735E39">
        <w:rPr>
          <w:rFonts w:ascii="Times New Roman" w:hAnsi="Times New Roman" w:cs="Times New Roman"/>
        </w:rPr>
        <w:t xml:space="preserve">Available </w:t>
      </w:r>
    </w:p>
    <w:p w:rsidR="00FD098B" w:rsidRPr="00735E39" w:rsidRDefault="00FD098B">
      <w:pPr>
        <w:rPr>
          <w:rFonts w:ascii="Times New Roman" w:hAnsi="Times New Roman" w:cs="Times New Roman"/>
          <w:noProof/>
          <w:sz w:val="32"/>
          <w:szCs w:val="32"/>
        </w:rPr>
      </w:pPr>
    </w:p>
    <w:p w:rsidR="00FD098B" w:rsidRPr="00735E39" w:rsidRDefault="00FD098B" w:rsidP="00402E0D">
      <w:pPr>
        <w:jc w:val="center"/>
        <w:rPr>
          <w:rFonts w:ascii="Times New Roman" w:hAnsi="Times New Roman" w:cs="Times New Roman"/>
          <w:noProof/>
          <w:sz w:val="32"/>
          <w:szCs w:val="32"/>
        </w:rPr>
      </w:pPr>
    </w:p>
    <w:p w:rsidR="00357537" w:rsidRPr="00735E39" w:rsidRDefault="00E7660B" w:rsidP="007F1061">
      <w:pPr>
        <w:jc w:val="center"/>
        <w:rPr>
          <w:rFonts w:ascii="Times New Roman" w:hAnsi="Times New Roman" w:cs="Times New Roman"/>
          <w:noProof/>
          <w:sz w:val="32"/>
          <w:szCs w:val="32"/>
        </w:rPr>
      </w:pPr>
      <w:r w:rsidRPr="00735E39">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6"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Pr="00735E39" w:rsidRDefault="00357537" w:rsidP="0062232F">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8</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04</w:t>
      </w:r>
      <w:r w:rsidRPr="00735E39">
        <w:rPr>
          <w:rFonts w:ascii="Times New Roman" w:hAnsi="Times New Roman" w:cs="Times New Roman"/>
          <w:i/>
          <w:iCs/>
          <w:sz w:val="24"/>
          <w:szCs w:val="24"/>
        </w:rPr>
        <w:t xml:space="preserve"> </w:t>
      </w:r>
      <w:r w:rsidRPr="00735E39">
        <w:rPr>
          <w:rFonts w:ascii="Times New Roman" w:hAnsi="Times New Roman" w:cs="Times New Roman"/>
          <w:i/>
          <w:iCs/>
          <w:noProof/>
          <w:sz w:val="24"/>
          <w:szCs w:val="24"/>
        </w:rPr>
        <w:t>Passenger can search for taxi (URS-04)</w:t>
      </w:r>
      <w:r w:rsidR="00FD098B" w:rsidRPr="00735E39">
        <w:rPr>
          <w:rFonts w:ascii="Times New Roman" w:hAnsi="Times New Roman" w:cs="Times New Roman"/>
          <w:noProof/>
          <w:sz w:val="32"/>
          <w:szCs w:val="32"/>
        </w:rPr>
        <w:br w:type="page"/>
      </w:r>
    </w:p>
    <w:p w:rsidR="00162D75" w:rsidRPr="00735E39" w:rsidRDefault="00162D75" w:rsidP="0062232F">
      <w:pPr>
        <w:rPr>
          <w:rFonts w:ascii="Times New Roman" w:hAnsi="Times New Roman" w:cs="Times New Roman"/>
          <w:noProof/>
          <w:color w:val="F79646" w:themeColor="accent6"/>
          <w:sz w:val="32"/>
          <w:szCs w:val="32"/>
        </w:rPr>
      </w:pPr>
      <w:r w:rsidRPr="00735E39">
        <w:rPr>
          <w:rFonts w:ascii="Times New Roman" w:hAnsi="Times New Roman" w:cs="Times New Roman"/>
          <w:noProof/>
          <w:color w:val="F79646" w:themeColor="accent6"/>
          <w:sz w:val="32"/>
          <w:szCs w:val="32"/>
        </w:rPr>
        <w:lastRenderedPageBreak/>
        <w:t xml:space="preserve">4.5 </w:t>
      </w:r>
      <w:r w:rsidR="008311CD" w:rsidRPr="00735E39">
        <w:rPr>
          <w:rFonts w:ascii="Times New Roman" w:hAnsi="Times New Roman" w:cs="Times New Roman"/>
          <w:noProof/>
          <w:color w:val="F79646" w:themeColor="accent6"/>
          <w:sz w:val="32"/>
          <w:szCs w:val="32"/>
        </w:rPr>
        <w:t xml:space="preserve">Passenger can send request for taxi </w:t>
      </w:r>
      <w:r w:rsidRPr="00735E39">
        <w:rPr>
          <w:rFonts w:ascii="Times New Roman" w:hAnsi="Times New Roman" w:cs="Times New Roman"/>
          <w:noProof/>
          <w:color w:val="F79646" w:themeColor="accent6"/>
          <w:sz w:val="32"/>
          <w:szCs w:val="32"/>
        </w:rPr>
        <w:t>(URS-05)</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735E39">
              <w:rPr>
                <w:rFonts w:ascii="Times New Roman" w:hAnsi="Times New Roman" w:cs="Times New Roman"/>
                <w:noProof/>
                <w:color w:val="F79646" w:themeColor="accent6"/>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color w:val="F79646" w:themeColor="accent6"/>
                <w:sz w:val="24"/>
                <w:szCs w:val="24"/>
              </w:rPr>
            </w:pPr>
            <w:r w:rsidRPr="00735E39">
              <w:rPr>
                <w:rFonts w:ascii="Times New Roman" w:hAnsi="Times New Roman" w:cs="Times New Roman"/>
                <w:noProof/>
                <w:color w:val="F79646" w:themeColor="accent6"/>
                <w:sz w:val="24"/>
                <w:szCs w:val="24"/>
              </w:rPr>
              <w:t>URS-05</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bCs/>
                <w:sz w:val="24"/>
                <w:szCs w:val="24"/>
                <w:lang w:bidi="ar-SA"/>
              </w:rPr>
              <w:t>Passenger can send a request to a 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can send a request to the driver after searching for the taxi.</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clicks “send request” button in the driving information page.</w:t>
            </w:r>
          </w:p>
        </w:tc>
      </w:tr>
      <w:tr w:rsidR="00162D75" w:rsidRPr="00735E39">
        <w:trPr>
          <w:trHeight w:val="350"/>
        </w:trPr>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Passenger has found the red ta</w:t>
            </w:r>
            <w:r w:rsidR="0008556C" w:rsidRPr="00735E39">
              <w:rPr>
                <w:rFonts w:ascii="Times New Roman" w:hAnsi="Times New Roman" w:cs="Times New Roman"/>
                <w:noProof/>
                <w:sz w:val="24"/>
                <w:szCs w:val="24"/>
              </w:rPr>
              <w:t xml:space="preserve">xi which matches her conditions </w:t>
            </w:r>
            <w:r w:rsidRPr="00735E39">
              <w:rPr>
                <w:rFonts w:ascii="Times New Roman" w:hAnsi="Times New Roman" w:cs="Times New Roman"/>
                <w:noProof/>
                <w:sz w:val="24"/>
                <w:szCs w:val="24"/>
              </w:rPr>
              <w:t>(URS-04)</w:t>
            </w:r>
            <w:r w:rsidR="0008556C" w:rsidRPr="00735E39">
              <w:rPr>
                <w:rFonts w:ascii="Times New Roman" w:hAnsi="Times New Roman" w:cs="Times New Roman"/>
                <w:noProof/>
                <w:sz w:val="24"/>
                <w:szCs w:val="24"/>
              </w:rPr>
              <w:t>.</w:t>
            </w:r>
          </w:p>
        </w:tc>
      </w:tr>
      <w:tr w:rsidR="00162D75" w:rsidRPr="00735E39">
        <w:trPr>
          <w:trHeight w:val="1763"/>
        </w:trPr>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6D74E4" w:rsidRPr="00735E39"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w:t>
            </w:r>
            <w:r w:rsidR="005745AB" w:rsidRPr="00735E39">
              <w:rPr>
                <w:rFonts w:ascii="Times New Roman" w:hAnsi="Times New Roman" w:cs="Times New Roman"/>
                <w:noProof/>
                <w:sz w:val="24"/>
                <w:szCs w:val="24"/>
              </w:rPr>
              <w:t xml:space="preserve"> can</w:t>
            </w:r>
            <w:r w:rsidRPr="00735E39">
              <w:rPr>
                <w:rFonts w:ascii="Times New Roman" w:hAnsi="Times New Roman" w:cs="Times New Roman"/>
                <w:noProof/>
                <w:sz w:val="24"/>
                <w:szCs w:val="24"/>
              </w:rPr>
              <w:t xml:space="preserve"> view</w:t>
            </w:r>
            <w:r w:rsidR="005745AB" w:rsidRPr="00735E39">
              <w:rPr>
                <w:rFonts w:ascii="Times New Roman" w:hAnsi="Times New Roman" w:cs="Times New Roman"/>
                <w:noProof/>
                <w:sz w:val="24"/>
                <w:szCs w:val="24"/>
              </w:rPr>
              <w:t xml:space="preserve"> the</w:t>
            </w:r>
            <w:r w:rsidRPr="00735E39">
              <w:rPr>
                <w:rFonts w:ascii="Times New Roman" w:hAnsi="Times New Roman" w:cs="Times New Roman"/>
                <w:noProof/>
                <w:sz w:val="24"/>
                <w:szCs w:val="24"/>
              </w:rPr>
              <w:t xml:space="preserve"> request information after the passenger send request.</w:t>
            </w:r>
            <w:r w:rsidR="005745AB" w:rsidRPr="00735E39">
              <w:rPr>
                <w:rFonts w:ascii="Times New Roman" w:hAnsi="Times New Roman" w:cs="Times New Roman"/>
                <w:noProof/>
                <w:sz w:val="24"/>
                <w:szCs w:val="24"/>
              </w:rPr>
              <w:t xml:space="preserve"> (URS-23)</w:t>
            </w:r>
          </w:p>
          <w:p w:rsidR="00AD277D" w:rsidRPr="00735E39" w:rsidRDefault="00BA2C10"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 xml:space="preserve">Driver can respond to passenger’s request </w:t>
            </w:r>
            <w:r w:rsidR="0008556C" w:rsidRPr="00735E39">
              <w:rPr>
                <w:rFonts w:ascii="Times New Roman" w:hAnsi="Times New Roman" w:cs="Times New Roman"/>
                <w:noProof/>
                <w:sz w:val="24"/>
                <w:szCs w:val="24"/>
              </w:rPr>
              <w:t>sent</w:t>
            </w:r>
            <w:r w:rsidR="00162D75" w:rsidRPr="00735E39">
              <w:rPr>
                <w:rFonts w:ascii="Times New Roman" w:hAnsi="Times New Roman" w:cs="Times New Roman"/>
                <w:noProof/>
                <w:sz w:val="24"/>
                <w:szCs w:val="24"/>
              </w:rPr>
              <w:t xml:space="preserve"> (URS-1</w:t>
            </w:r>
            <w:r w:rsidR="00C80A9F" w:rsidRPr="00735E39">
              <w:rPr>
                <w:rFonts w:ascii="Times New Roman" w:hAnsi="Times New Roman" w:cs="Times New Roman"/>
                <w:noProof/>
                <w:sz w:val="24"/>
                <w:szCs w:val="24"/>
              </w:rPr>
              <w:t>1</w:t>
            </w:r>
            <w:r w:rsidR="00162D75" w:rsidRPr="00735E39">
              <w:rPr>
                <w:rFonts w:ascii="Times New Roman" w:hAnsi="Times New Roman" w:cs="Times New Roman"/>
                <w:noProof/>
                <w:sz w:val="24"/>
                <w:szCs w:val="24"/>
              </w:rPr>
              <w:t>)</w:t>
            </w:r>
            <w:r w:rsidR="0008556C" w:rsidRPr="00735E39">
              <w:rPr>
                <w:rFonts w:ascii="Times New Roman" w:hAnsi="Times New Roman" w:cs="Times New Roman"/>
                <w:noProof/>
                <w:sz w:val="24"/>
                <w:szCs w:val="24"/>
              </w:rPr>
              <w:t>.</w:t>
            </w:r>
          </w:p>
          <w:p w:rsidR="00162D75" w:rsidRPr="00735E39"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views the request information on a page after </w:t>
            </w:r>
            <w:r w:rsidR="00FF001C" w:rsidRPr="00735E39">
              <w:rPr>
                <w:rFonts w:ascii="Times New Roman" w:hAnsi="Times New Roman" w:cs="Times New Roman"/>
                <w:noProof/>
                <w:sz w:val="24"/>
                <w:szCs w:val="24"/>
              </w:rPr>
              <w:t>sending the</w:t>
            </w:r>
            <w:r w:rsidRPr="00735E39">
              <w:rPr>
                <w:rFonts w:ascii="Times New Roman" w:hAnsi="Times New Roman" w:cs="Times New Roman"/>
                <w:noProof/>
                <w:sz w:val="24"/>
                <w:szCs w:val="24"/>
              </w:rPr>
              <w:t xml:space="preserve"> request. </w:t>
            </w:r>
            <w:r w:rsidR="001B1BED" w:rsidRPr="00735E39">
              <w:rPr>
                <w:rFonts w:ascii="Times New Roman" w:hAnsi="Times New Roman" w:cs="Times New Roman"/>
                <w:noProof/>
                <w:sz w:val="24"/>
                <w:szCs w:val="24"/>
              </w:rPr>
              <w:t>(URS-0</w:t>
            </w:r>
            <w:r w:rsidR="00C80A9F" w:rsidRPr="00735E39">
              <w:rPr>
                <w:rFonts w:ascii="Times New Roman" w:hAnsi="Times New Roman" w:cs="Times New Roman"/>
                <w:noProof/>
                <w:sz w:val="24"/>
                <w:szCs w:val="24"/>
              </w:rPr>
              <w:t>5</w:t>
            </w:r>
            <w:r w:rsidR="001B1BED" w:rsidRPr="00735E39">
              <w:rPr>
                <w:rFonts w:ascii="Times New Roman" w:hAnsi="Times New Roman" w:cs="Times New Roman"/>
                <w:noProof/>
                <w:sz w:val="24"/>
                <w:szCs w:val="24"/>
              </w:rPr>
              <w:t>)</w:t>
            </w:r>
          </w:p>
          <w:p w:rsidR="000B1EB6" w:rsidRPr="00735E39" w:rsidRDefault="000B1EB6" w:rsidP="000B1EB6">
            <w:pPr>
              <w:pStyle w:val="a4"/>
              <w:numPr>
                <w:ilvl w:val="0"/>
                <w:numId w:val="6"/>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Passenger can chat with Driver(URS-06)</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62D75" w:rsidRPr="00735E39"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 select</w:t>
            </w:r>
            <w:r w:rsidR="00634C31"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on the red taxi that requ</w:t>
            </w:r>
            <w:r w:rsidR="00634C31" w:rsidRPr="00735E39">
              <w:rPr>
                <w:rFonts w:ascii="Times New Roman" w:hAnsi="Times New Roman" w:cs="Times New Roman"/>
                <w:noProof/>
                <w:sz w:val="24"/>
                <w:szCs w:val="24"/>
              </w:rPr>
              <w:t>ir</w:t>
            </w:r>
            <w:r w:rsidRPr="00735E39">
              <w:rPr>
                <w:rFonts w:ascii="Times New Roman" w:hAnsi="Times New Roman" w:cs="Times New Roman"/>
                <w:noProof/>
                <w:sz w:val="24"/>
                <w:szCs w:val="24"/>
              </w:rPr>
              <w:t>ed in the result list.</w:t>
            </w:r>
          </w:p>
          <w:p w:rsidR="00162D75" w:rsidRPr="00735E39"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6E432F" w:rsidRPr="00735E39">
              <w:rPr>
                <w:rFonts w:ascii="Times New Roman" w:hAnsi="Times New Roman" w:cs="Times New Roman"/>
                <w:noProof/>
                <w:color w:val="8064A2" w:themeColor="accent4"/>
                <w:sz w:val="24"/>
                <w:szCs w:val="24"/>
              </w:rPr>
              <w:t>shall display the po</w:t>
            </w:r>
            <w:r w:rsidRPr="00735E39">
              <w:rPr>
                <w:rFonts w:ascii="Times New Roman" w:hAnsi="Times New Roman" w:cs="Times New Roman"/>
                <w:noProof/>
                <w:color w:val="8064A2" w:themeColor="accent4"/>
                <w:sz w:val="24"/>
                <w:szCs w:val="24"/>
              </w:rPr>
              <w:t>p up message to show driver’s details and request for confirmation to send the request.</w:t>
            </w:r>
          </w:p>
          <w:p w:rsidR="00162D75" w:rsidRPr="00735E39" w:rsidRDefault="00162D75" w:rsidP="00BF09D8">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6B3568" w:rsidRPr="00735E39">
              <w:rPr>
                <w:rFonts w:ascii="Times New Roman" w:hAnsi="Times New Roman" w:cs="Times New Roman"/>
                <w:noProof/>
                <w:color w:val="8064A2" w:themeColor="accent4"/>
                <w:sz w:val="24"/>
                <w:szCs w:val="24"/>
              </w:rPr>
              <w:t>shal</w:t>
            </w:r>
            <w:r w:rsidRPr="00735E39">
              <w:rPr>
                <w:rFonts w:ascii="Times New Roman" w:hAnsi="Times New Roman" w:cs="Times New Roman"/>
                <w:noProof/>
                <w:color w:val="8064A2" w:themeColor="accent4"/>
                <w:sz w:val="24"/>
                <w:szCs w:val="24"/>
              </w:rPr>
              <w:t>l send a request containing the conditions and taxi information to the server and save to database.</w:t>
            </w:r>
          </w:p>
          <w:p w:rsidR="00162D75" w:rsidRPr="00735E39" w:rsidRDefault="00162D75" w:rsidP="00F22FB7">
            <w:pPr>
              <w:pStyle w:val="a4"/>
              <w:numPr>
                <w:ilvl w:val="0"/>
                <w:numId w:val="8"/>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6B3568" w:rsidRPr="00735E39">
              <w:rPr>
                <w:rFonts w:ascii="Times New Roman" w:hAnsi="Times New Roman" w:cs="Times New Roman"/>
                <w:noProof/>
                <w:color w:val="8064A2" w:themeColor="accent4"/>
                <w:sz w:val="24"/>
                <w:szCs w:val="24"/>
              </w:rPr>
              <w:t>sha</w:t>
            </w:r>
            <w:r w:rsidRPr="00735E39">
              <w:rPr>
                <w:rFonts w:ascii="Times New Roman" w:hAnsi="Times New Roman" w:cs="Times New Roman"/>
                <w:noProof/>
                <w:color w:val="8064A2" w:themeColor="accent4"/>
                <w:sz w:val="24"/>
                <w:szCs w:val="24"/>
              </w:rPr>
              <w:t>ll</w:t>
            </w:r>
            <w:r w:rsidR="00F22FB7" w:rsidRPr="00735E39">
              <w:rPr>
                <w:rFonts w:ascii="Times New Roman" w:hAnsi="Times New Roman" w:cs="Times New Roman"/>
                <w:noProof/>
                <w:color w:val="8064A2" w:themeColor="accent4"/>
                <w:sz w:val="24"/>
                <w:szCs w:val="24"/>
              </w:rPr>
              <w:t xml:space="preserve"> display the interface that show</w:t>
            </w:r>
            <w:r w:rsidRPr="00735E39">
              <w:rPr>
                <w:rFonts w:ascii="Times New Roman" w:hAnsi="Times New Roman" w:cs="Times New Roman"/>
                <w:noProof/>
                <w:color w:val="8064A2" w:themeColor="accent4"/>
                <w:sz w:val="24"/>
                <w:szCs w:val="24"/>
              </w:rPr>
              <w:t xml:space="preserve"> </w:t>
            </w:r>
            <w:r w:rsidR="00F22FB7" w:rsidRPr="00735E39">
              <w:rPr>
                <w:rFonts w:ascii="Times New Roman" w:hAnsi="Times New Roman" w:cs="Times New Roman"/>
                <w:noProof/>
                <w:color w:val="8064A2" w:themeColor="accent4"/>
                <w:sz w:val="24"/>
                <w:szCs w:val="24"/>
              </w:rPr>
              <w:t>the request status has been updated to “requested”</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FD098B" w:rsidRPr="00735E39" w:rsidRDefault="00FD098B" w:rsidP="00162D75">
      <w:pPr>
        <w:rPr>
          <w:rFonts w:ascii="Times New Roman" w:hAnsi="Times New Roman" w:cs="Times New Roman"/>
          <w:noProof/>
        </w:rPr>
      </w:pPr>
    </w:p>
    <w:p w:rsidR="002C77E6" w:rsidRPr="00735E39" w:rsidRDefault="002C77E6">
      <w:pPr>
        <w:rPr>
          <w:rFonts w:ascii="Times New Roman" w:hAnsi="Times New Roman" w:cs="Times New Roman"/>
          <w:noProof/>
        </w:rPr>
      </w:pPr>
      <w:r w:rsidRPr="00735E39">
        <w:rPr>
          <w:rFonts w:ascii="Times New Roman" w:hAnsi="Times New Roman" w:cs="Times New Roman"/>
          <w:noProof/>
        </w:rPr>
        <w:br w:type="page"/>
      </w:r>
    </w:p>
    <w:p w:rsidR="00162D75" w:rsidRPr="00735E39" w:rsidRDefault="002C77E6" w:rsidP="00FD098B">
      <w:pPr>
        <w:jc w:val="center"/>
        <w:rPr>
          <w:rFonts w:ascii="Times New Roman" w:hAnsi="Times New Roman" w:cs="Times New Roman"/>
        </w:rPr>
      </w:pPr>
      <w:r w:rsidRPr="00735E39">
        <w:rPr>
          <w:rFonts w:ascii="Times New Roman" w:hAnsi="Times New Roman" w:cs="Times New Roman"/>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7"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9</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05</w:t>
      </w:r>
      <w:r w:rsidRPr="00735E39">
        <w:rPr>
          <w:rFonts w:ascii="Times New Roman" w:hAnsi="Times New Roman" w:cs="Times New Roman"/>
          <w:i/>
          <w:iCs/>
          <w:sz w:val="24"/>
          <w:szCs w:val="24"/>
        </w:rPr>
        <w:t xml:space="preserve"> </w:t>
      </w:r>
      <w:r w:rsidRPr="00735E39">
        <w:rPr>
          <w:rFonts w:ascii="Times New Roman" w:hAnsi="Times New Roman" w:cs="Times New Roman"/>
          <w:i/>
          <w:iCs/>
          <w:noProof/>
          <w:sz w:val="24"/>
          <w:szCs w:val="24"/>
        </w:rPr>
        <w:t>Passenger can send request for taxi (URS-05)</w:t>
      </w:r>
    </w:p>
    <w:p w:rsidR="00162D75" w:rsidRPr="00735E39" w:rsidRDefault="00162D75" w:rsidP="00357537">
      <w:pPr>
        <w:rPr>
          <w:rFonts w:ascii="Times New Roman" w:hAnsi="Times New Roman" w:cs="Times New Roman"/>
          <w:noProof/>
          <w:sz w:val="32"/>
          <w:szCs w:val="32"/>
        </w:rPr>
      </w:pPr>
      <w:r w:rsidRPr="00735E39">
        <w:rPr>
          <w:rFonts w:ascii="Times New Roman" w:hAnsi="Times New Roman" w:cs="Times New Roman"/>
          <w:noProof/>
          <w:sz w:val="32"/>
          <w:szCs w:val="32"/>
        </w:rPr>
        <w:br w:type="page"/>
      </w:r>
      <w:r w:rsidRPr="00735E39">
        <w:rPr>
          <w:rFonts w:ascii="Times New Roman" w:hAnsi="Times New Roman" w:cs="Times New Roman"/>
          <w:noProof/>
          <w:sz w:val="32"/>
          <w:szCs w:val="32"/>
        </w:rPr>
        <w:lastRenderedPageBreak/>
        <w:t xml:space="preserve">4.6 </w:t>
      </w:r>
      <w:r w:rsidR="008311CD" w:rsidRPr="00735E39">
        <w:rPr>
          <w:rFonts w:ascii="Times New Roman" w:hAnsi="Times New Roman" w:cs="Times New Roman"/>
          <w:bCs/>
          <w:noProof/>
          <w:sz w:val="32"/>
          <w:szCs w:val="32"/>
        </w:rPr>
        <w:t xml:space="preserve">Passenger can chat with driver </w:t>
      </w:r>
      <w:r w:rsidRPr="00735E39">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URS-06</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bCs/>
                <w:sz w:val="24"/>
                <w:szCs w:val="24"/>
                <w:lang w:bidi="ar-SA"/>
              </w:rPr>
              <w:t>Passenger can chat with 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w:t>
            </w:r>
            <w:r w:rsidR="008620D8" w:rsidRPr="00735E39">
              <w:rPr>
                <w:rFonts w:ascii="Times New Roman" w:hAnsi="Times New Roman" w:cs="Times New Roman"/>
                <w:noProof/>
                <w:sz w:val="24"/>
                <w:szCs w:val="24"/>
              </w:rPr>
              <w:t>, 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can chat with the driver after sending the request. This can help both Driver &amp; Passenger </w:t>
            </w:r>
            <w:r w:rsidR="008620D8" w:rsidRPr="00735E39">
              <w:rPr>
                <w:rFonts w:ascii="Times New Roman" w:hAnsi="Times New Roman" w:cs="Times New Roman"/>
                <w:noProof/>
                <w:sz w:val="24"/>
                <w:szCs w:val="24"/>
              </w:rPr>
              <w:t>n</w:t>
            </w:r>
            <w:r w:rsidR="00ED1FD6" w:rsidRPr="00735E39">
              <w:rPr>
                <w:rFonts w:ascii="Times New Roman" w:hAnsi="Times New Roman" w:cs="Times New Roman"/>
                <w:noProof/>
                <w:sz w:val="24"/>
                <w:szCs w:val="24"/>
              </w:rPr>
              <w:t>e</w:t>
            </w:r>
            <w:r w:rsidR="008620D8" w:rsidRPr="00735E39">
              <w:rPr>
                <w:rFonts w:ascii="Times New Roman" w:hAnsi="Times New Roman" w:cs="Times New Roman"/>
                <w:noProof/>
                <w:sz w:val="24"/>
                <w:szCs w:val="24"/>
              </w:rPr>
              <w:t>gotiate the price or asking</w:t>
            </w:r>
            <w:r w:rsidRPr="00735E39">
              <w:rPr>
                <w:rFonts w:ascii="Times New Roman" w:hAnsi="Times New Roman" w:cs="Times New Roman"/>
                <w:noProof/>
                <w:sz w:val="24"/>
                <w:szCs w:val="24"/>
              </w:rPr>
              <w:t xml:space="preserve"> question</w:t>
            </w:r>
            <w:r w:rsidR="008620D8" w:rsidRPr="00735E39">
              <w:rPr>
                <w:rFonts w:ascii="Times New Roman" w:hAnsi="Times New Roman" w:cs="Times New Roman"/>
                <w:noProof/>
                <w:sz w:val="24"/>
                <w:szCs w:val="24"/>
              </w:rPr>
              <w:t>s</w:t>
            </w:r>
            <w:r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0B1EB6"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clicks on the optionmenu “chatting”</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Passenger has sent the</w:t>
            </w:r>
            <w:r w:rsidR="008620D8" w:rsidRPr="00735E39">
              <w:rPr>
                <w:rFonts w:ascii="Times New Roman" w:hAnsi="Times New Roman" w:cs="Times New Roman"/>
                <w:noProof/>
                <w:sz w:val="24"/>
                <w:szCs w:val="24"/>
              </w:rPr>
              <w:t xml:space="preserve"> message </w:t>
            </w:r>
            <w:r w:rsidRPr="00735E39">
              <w:rPr>
                <w:rFonts w:ascii="Times New Roman" w:hAnsi="Times New Roman" w:cs="Times New Roman"/>
                <w:noProof/>
                <w:sz w:val="24"/>
                <w:szCs w:val="24"/>
              </w:rPr>
              <w:t>to Driver.(</w:t>
            </w:r>
            <w:r w:rsidR="008620D8" w:rsidRPr="00735E39">
              <w:rPr>
                <w:rFonts w:ascii="Times New Roman" w:hAnsi="Times New Roman" w:cs="Times New Roman"/>
                <w:noProof/>
                <w:sz w:val="24"/>
                <w:szCs w:val="24"/>
              </w:rPr>
              <w:t>URS</w:t>
            </w:r>
            <w:r w:rsidRPr="00735E39">
              <w:rPr>
                <w:rFonts w:ascii="Times New Roman" w:hAnsi="Times New Roman" w:cs="Times New Roman"/>
                <w:noProof/>
                <w:sz w:val="24"/>
                <w:szCs w:val="24"/>
              </w:rPr>
              <w:t>-0</w:t>
            </w:r>
            <w:r w:rsidR="008620D8" w:rsidRPr="00735E39">
              <w:rPr>
                <w:rFonts w:ascii="Times New Roman" w:hAnsi="Times New Roman" w:cs="Times New Roman"/>
                <w:noProof/>
                <w:sz w:val="24"/>
                <w:szCs w:val="24"/>
              </w:rPr>
              <w:t>6</w:t>
            </w:r>
            <w:r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162D75" w:rsidRPr="00735E39" w:rsidRDefault="00162D7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0B1EB6" w:rsidRPr="00735E39"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 clicks on the optionmenu “chatting”</w:t>
            </w:r>
          </w:p>
          <w:p w:rsidR="000B1EB6" w:rsidRPr="00735E39" w:rsidRDefault="000B1EB6"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shall display the chatroom.</w:t>
            </w:r>
          </w:p>
          <w:p w:rsidR="000B1EB6" w:rsidRPr="00735E39"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 input the message ,and clicks “send” button.</w:t>
            </w:r>
          </w:p>
          <w:p w:rsidR="00162D75" w:rsidRPr="00735E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6B3568" w:rsidRPr="00735E39">
              <w:rPr>
                <w:rFonts w:ascii="Times New Roman" w:hAnsi="Times New Roman" w:cs="Times New Roman"/>
                <w:noProof/>
                <w:color w:val="8064A2" w:themeColor="accent4"/>
                <w:sz w:val="24"/>
                <w:szCs w:val="24"/>
              </w:rPr>
              <w:t>shall</w:t>
            </w:r>
            <w:r w:rsidRPr="00735E39">
              <w:rPr>
                <w:rFonts w:ascii="Times New Roman" w:hAnsi="Times New Roman" w:cs="Times New Roman"/>
                <w:noProof/>
                <w:color w:val="8064A2" w:themeColor="accent4"/>
                <w:sz w:val="24"/>
                <w:szCs w:val="24"/>
              </w:rPr>
              <w:t xml:space="preserve"> save the message that Passenger enter</w:t>
            </w:r>
            <w:r w:rsidR="00695B26" w:rsidRPr="00735E39">
              <w:rPr>
                <w:rFonts w:ascii="Times New Roman" w:hAnsi="Times New Roman" w:cs="Times New Roman"/>
                <w:noProof/>
                <w:color w:val="8064A2" w:themeColor="accent4"/>
                <w:sz w:val="24"/>
                <w:szCs w:val="24"/>
              </w:rPr>
              <w:t>s</w:t>
            </w:r>
            <w:r w:rsidR="00140C25" w:rsidRPr="00735E39">
              <w:rPr>
                <w:rFonts w:ascii="Times New Roman" w:hAnsi="Times New Roman" w:cs="Times New Roman"/>
                <w:noProof/>
                <w:color w:val="8064A2" w:themeColor="accent4"/>
                <w:sz w:val="24"/>
                <w:szCs w:val="24"/>
              </w:rPr>
              <w:t xml:space="preserve"> </w:t>
            </w:r>
            <w:r w:rsidRPr="00735E39">
              <w:rPr>
                <w:rFonts w:ascii="Times New Roman" w:hAnsi="Times New Roman" w:cs="Times New Roman"/>
                <w:noProof/>
                <w:color w:val="8064A2" w:themeColor="accent4"/>
                <w:sz w:val="24"/>
                <w:szCs w:val="24"/>
              </w:rPr>
              <w:t>in the chat box to database.</w:t>
            </w:r>
          </w:p>
          <w:p w:rsidR="00162D75" w:rsidRPr="00735E39" w:rsidRDefault="00162D75" w:rsidP="00BF09D8">
            <w:pPr>
              <w:pStyle w:val="a4"/>
              <w:numPr>
                <w:ilvl w:val="0"/>
                <w:numId w:val="17"/>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6B3568" w:rsidRPr="00735E39">
              <w:rPr>
                <w:rFonts w:ascii="Times New Roman" w:hAnsi="Times New Roman" w:cs="Times New Roman"/>
                <w:noProof/>
                <w:color w:val="8064A2" w:themeColor="accent4"/>
                <w:sz w:val="24"/>
                <w:szCs w:val="24"/>
              </w:rPr>
              <w:t>shal</w:t>
            </w:r>
            <w:r w:rsidRPr="00735E39">
              <w:rPr>
                <w:rFonts w:ascii="Times New Roman" w:hAnsi="Times New Roman" w:cs="Times New Roman"/>
                <w:noProof/>
                <w:color w:val="8064A2" w:themeColor="accent4"/>
                <w:sz w:val="24"/>
                <w:szCs w:val="24"/>
              </w:rPr>
              <w:t xml:space="preserve">l display the </w:t>
            </w:r>
            <w:r w:rsidR="00695B26" w:rsidRPr="00735E39">
              <w:rPr>
                <w:rFonts w:ascii="Times New Roman" w:hAnsi="Times New Roman" w:cs="Times New Roman"/>
                <w:noProof/>
                <w:color w:val="8064A2" w:themeColor="accent4"/>
                <w:sz w:val="24"/>
                <w:szCs w:val="24"/>
              </w:rPr>
              <w:t>chat messages</w:t>
            </w:r>
            <w:r w:rsidRPr="00735E39">
              <w:rPr>
                <w:rFonts w:ascii="Times New Roman" w:hAnsi="Times New Roman" w:cs="Times New Roman"/>
                <w:noProof/>
                <w:color w:val="8064A2" w:themeColor="accent4"/>
                <w:sz w:val="24"/>
                <w:szCs w:val="24"/>
              </w:rPr>
              <w:t xml:space="preserve"> between Driver and 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46264B" w:rsidP="00AE4EF5">
            <w:pPr>
              <w:spacing w:after="100" w:afterAutospacing="1" w:line="276" w:lineRule="auto"/>
              <w:rPr>
                <w:rFonts w:ascii="Times New Roman" w:hAnsi="Times New Roman" w:cs="Times New Roman"/>
                <w:noProof/>
                <w:sz w:val="24"/>
                <w:szCs w:val="24"/>
              </w:rPr>
            </w:pPr>
            <w:ins w:id="1" w:author="Unknown" w:date="2014-07-10T09:56:00Z">
              <w:r w:rsidRPr="00735E39">
                <w:rPr>
                  <w:rFonts w:ascii="Times New Roman" w:hAnsi="Times New Roman" w:cs="Times New Roman"/>
                  <w:noProof/>
                  <w:sz w:val="24"/>
                  <w:szCs w:val="24"/>
                </w:rPr>
                <w:t xml:space="preserve">  </w:t>
              </w:r>
            </w:ins>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162D75" w:rsidP="00162D75">
      <w:pPr>
        <w:rPr>
          <w:rFonts w:ascii="Times New Roman" w:hAnsi="Times New Roman" w:cs="Times New Roman"/>
        </w:rPr>
      </w:pPr>
    </w:p>
    <w:p w:rsidR="00AF4D8D" w:rsidRPr="00735E39" w:rsidRDefault="00162D75">
      <w:pPr>
        <w:rPr>
          <w:rFonts w:ascii="Times New Roman" w:hAnsi="Times New Roman" w:cs="Times New Roman"/>
        </w:rPr>
      </w:pPr>
      <w:r w:rsidRPr="00735E39">
        <w:rPr>
          <w:rFonts w:ascii="Times New Roman" w:hAnsi="Times New Roman" w:cs="Times New Roman"/>
        </w:rPr>
        <w:br w:type="page"/>
      </w:r>
    </w:p>
    <w:p w:rsidR="00AF4D8D" w:rsidRPr="00735E39" w:rsidRDefault="00AF4D8D">
      <w:pPr>
        <w:rPr>
          <w:rFonts w:ascii="Times New Roman" w:hAnsi="Times New Roman" w:cs="Times New Roman"/>
          <w:noProof/>
          <w:sz w:val="32"/>
          <w:szCs w:val="32"/>
        </w:rPr>
      </w:pPr>
    </w:p>
    <w:p w:rsidR="00AF4D8D" w:rsidRPr="00735E39" w:rsidRDefault="00E7660B" w:rsidP="00E7660B">
      <w:pPr>
        <w:jc w:val="center"/>
        <w:rPr>
          <w:rFonts w:ascii="Times New Roman" w:hAnsi="Times New Roman" w:cs="Times New Roman"/>
          <w:noProof/>
          <w:sz w:val="32"/>
          <w:szCs w:val="32"/>
        </w:rPr>
      </w:pPr>
      <w:r w:rsidRPr="00735E39">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8"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Pr="00735E39" w:rsidRDefault="00AF4D8D">
      <w:pPr>
        <w:rPr>
          <w:rFonts w:ascii="Times New Roman" w:hAnsi="Times New Roman" w:cs="Times New Roman"/>
          <w:noProof/>
          <w:sz w:val="32"/>
          <w:szCs w:val="32"/>
        </w:rPr>
      </w:pP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10</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06</w:t>
      </w:r>
      <w:r w:rsidRPr="00735E39">
        <w:rPr>
          <w:rFonts w:ascii="Times New Roman" w:hAnsi="Times New Roman" w:cs="Times New Roman"/>
          <w:i/>
          <w:iCs/>
          <w:noProof/>
          <w:sz w:val="24"/>
          <w:szCs w:val="24"/>
        </w:rPr>
        <w:t xml:space="preserve"> Passenger can chat with driver (URS-06)</w:t>
      </w:r>
    </w:p>
    <w:p w:rsidR="00E7660B" w:rsidRPr="00735E39" w:rsidRDefault="00E7660B" w:rsidP="00162D75">
      <w:pPr>
        <w:spacing w:after="100" w:afterAutospacing="1"/>
        <w:rPr>
          <w:rFonts w:ascii="Times New Roman" w:hAnsi="Times New Roman" w:cs="Times New Roman"/>
          <w:noProof/>
          <w:sz w:val="32"/>
          <w:szCs w:val="32"/>
        </w:rPr>
      </w:pPr>
    </w:p>
    <w:p w:rsidR="00357537" w:rsidRPr="00735E39" w:rsidRDefault="00357537">
      <w:pPr>
        <w:rPr>
          <w:rFonts w:ascii="Times New Roman" w:hAnsi="Times New Roman" w:cs="Times New Roman"/>
          <w:noProof/>
          <w:sz w:val="32"/>
          <w:szCs w:val="32"/>
        </w:rPr>
      </w:pPr>
      <w:r w:rsidRPr="00735E39">
        <w:rPr>
          <w:rFonts w:ascii="Times New Roman" w:hAnsi="Times New Roman" w:cs="Times New Roman"/>
          <w:noProof/>
          <w:sz w:val="32"/>
          <w:szCs w:val="32"/>
        </w:rPr>
        <w:br w:type="page"/>
      </w:r>
    </w:p>
    <w:p w:rsidR="00162D75" w:rsidRPr="00735E39" w:rsidRDefault="00C45117" w:rsidP="00162D75">
      <w:pPr>
        <w:spacing w:after="100" w:afterAutospacing="1"/>
        <w:rPr>
          <w:rFonts w:ascii="Times New Roman" w:hAnsi="Times New Roman" w:cs="Times New Roman"/>
          <w:noProof/>
          <w:sz w:val="32"/>
          <w:szCs w:val="32"/>
        </w:rPr>
      </w:pPr>
      <w:r w:rsidRPr="00735E39">
        <w:rPr>
          <w:rFonts w:ascii="Times New Roman" w:hAnsi="Times New Roman" w:cs="Times New Roman"/>
          <w:noProof/>
          <w:sz w:val="32"/>
          <w:szCs w:val="32"/>
        </w:rPr>
        <w:lastRenderedPageBreak/>
        <w:t>4.7</w:t>
      </w:r>
      <w:r w:rsidR="00162D75" w:rsidRPr="00735E39">
        <w:rPr>
          <w:rFonts w:ascii="Times New Roman" w:hAnsi="Times New Roman" w:cs="Times New Roman"/>
          <w:noProof/>
          <w:sz w:val="32"/>
          <w:szCs w:val="32"/>
        </w:rPr>
        <w:t xml:space="preserve"> </w:t>
      </w:r>
      <w:r w:rsidR="008311CD" w:rsidRPr="00735E39">
        <w:rPr>
          <w:rFonts w:ascii="Times New Roman" w:hAnsi="Times New Roman" w:cs="Times New Roman"/>
          <w:noProof/>
          <w:sz w:val="32"/>
          <w:szCs w:val="32"/>
        </w:rPr>
        <w:t xml:space="preserve">Driver can register into the system </w:t>
      </w:r>
      <w:r w:rsidRPr="00735E39">
        <w:rPr>
          <w:rFonts w:ascii="Times New Roman" w:hAnsi="Times New Roman" w:cs="Times New Roman"/>
          <w:noProof/>
          <w:sz w:val="32"/>
          <w:szCs w:val="32"/>
        </w:rPr>
        <w:t>(URS-07</w:t>
      </w:r>
      <w:r w:rsidR="00162D75" w:rsidRPr="00735E39">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URS-0</w:t>
            </w:r>
            <w:r w:rsidR="00C45117" w:rsidRPr="00735E39">
              <w:rPr>
                <w:rFonts w:ascii="Times New Roman" w:hAnsi="Times New Roman" w:cs="Times New Roman"/>
                <w:noProof/>
                <w:sz w:val="24"/>
                <w:szCs w:val="24"/>
              </w:rPr>
              <w:t>7</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Driver can register to the system</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w:t>
            </w:r>
            <w:r w:rsidR="00097258" w:rsidRPr="00735E39">
              <w:rPr>
                <w:rFonts w:ascii="Times New Roman" w:hAnsi="Times New Roman" w:cs="Times New Roman"/>
                <w:noProof/>
                <w:sz w:val="24"/>
                <w:szCs w:val="24"/>
              </w:rPr>
              <w:t>n register themsel</w:t>
            </w:r>
            <w:r w:rsidR="00847BB2" w:rsidRPr="00735E39">
              <w:rPr>
                <w:rFonts w:ascii="Times New Roman" w:hAnsi="Times New Roman" w:cs="Times New Roman"/>
                <w:noProof/>
                <w:sz w:val="24"/>
                <w:szCs w:val="24"/>
              </w:rPr>
              <w:t>v</w:t>
            </w:r>
            <w:r w:rsidR="00097258" w:rsidRPr="00735E39">
              <w:rPr>
                <w:rFonts w:ascii="Times New Roman" w:hAnsi="Times New Roman" w:cs="Times New Roman"/>
                <w:noProof/>
                <w:sz w:val="24"/>
                <w:szCs w:val="24"/>
              </w:rPr>
              <w:t xml:space="preserve">es </w:t>
            </w:r>
            <w:r w:rsidRPr="00735E39">
              <w:rPr>
                <w:rFonts w:ascii="Times New Roman" w:hAnsi="Times New Roman" w:cs="Times New Roman"/>
                <w:noProof/>
                <w:sz w:val="24"/>
                <w:szCs w:val="24"/>
              </w:rPr>
              <w:t>as a ‘Red taxi 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clicks on the “register” button when starting the application.</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can log into the system. (U</w:t>
            </w:r>
            <w:r w:rsidR="008620D8" w:rsidRPr="00735E39">
              <w:rPr>
                <w:rFonts w:ascii="Times New Roman" w:hAnsi="Times New Roman" w:cs="Times New Roman"/>
                <w:noProof/>
                <w:sz w:val="24"/>
                <w:szCs w:val="24"/>
              </w:rPr>
              <w:t>RS</w:t>
            </w:r>
            <w:r w:rsidR="00C45117" w:rsidRPr="00735E39">
              <w:rPr>
                <w:rFonts w:ascii="Times New Roman" w:hAnsi="Times New Roman" w:cs="Times New Roman"/>
                <w:noProof/>
                <w:sz w:val="24"/>
                <w:szCs w:val="24"/>
              </w:rPr>
              <w:t>-08</w:t>
            </w:r>
            <w:r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62D75" w:rsidRPr="00735E39"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Driver clicks on the register button when starting the application.</w:t>
            </w:r>
          </w:p>
          <w:p w:rsidR="00162D75" w:rsidRPr="00735E39" w:rsidRDefault="00162D75"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6B3568" w:rsidRPr="00735E39">
              <w:rPr>
                <w:rFonts w:ascii="Times New Roman" w:hAnsi="Times New Roman" w:cs="Times New Roman"/>
                <w:noProof/>
                <w:color w:val="8064A2" w:themeColor="accent4"/>
                <w:sz w:val="24"/>
                <w:szCs w:val="24"/>
              </w:rPr>
              <w:t>sha</w:t>
            </w:r>
            <w:r w:rsidR="002B0665" w:rsidRPr="00735E39">
              <w:rPr>
                <w:rFonts w:ascii="Times New Roman" w:hAnsi="Times New Roman" w:cs="Times New Roman"/>
                <w:noProof/>
                <w:color w:val="8064A2" w:themeColor="accent4"/>
                <w:sz w:val="24"/>
                <w:szCs w:val="24"/>
              </w:rPr>
              <w:t xml:space="preserve">ll display the </w:t>
            </w:r>
            <w:r w:rsidRPr="00735E39">
              <w:rPr>
                <w:rFonts w:ascii="Times New Roman" w:hAnsi="Times New Roman" w:cs="Times New Roman"/>
                <w:noProof/>
                <w:color w:val="8064A2" w:themeColor="accent4"/>
                <w:sz w:val="24"/>
                <w:szCs w:val="24"/>
              </w:rPr>
              <w:t>registration form</w:t>
            </w:r>
            <w:r w:rsidR="002B0665" w:rsidRPr="00735E39">
              <w:rPr>
                <w:rFonts w:ascii="Times New Roman" w:hAnsi="Times New Roman" w:cs="Times New Roman"/>
                <w:noProof/>
                <w:color w:val="8064A2" w:themeColor="accent4"/>
                <w:sz w:val="24"/>
                <w:szCs w:val="24"/>
              </w:rPr>
              <w:t xml:space="preserve"> for the Driver</w:t>
            </w:r>
            <w:r w:rsidRPr="00735E39">
              <w:rPr>
                <w:rFonts w:ascii="Times New Roman" w:hAnsi="Times New Roman" w:cs="Times New Roman"/>
                <w:noProof/>
                <w:color w:val="8064A2" w:themeColor="accent4"/>
                <w:sz w:val="24"/>
                <w:szCs w:val="24"/>
              </w:rPr>
              <w:t>.</w:t>
            </w:r>
          </w:p>
          <w:p w:rsidR="00162D75" w:rsidRPr="00735E39"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Driver inputs their particulars.</w:t>
            </w:r>
          </w:p>
          <w:p w:rsidR="005B47FF" w:rsidRPr="00735E39" w:rsidRDefault="005B47FF" w:rsidP="00AE4EF5">
            <w:pPr>
              <w:pStyle w:val="a4"/>
              <w:spacing w:line="276" w:lineRule="auto"/>
              <w:ind w:left="522" w:hanging="270"/>
              <w:rPr>
                <w:rFonts w:ascii="Times New Roman" w:hAnsi="Times New Roman" w:cs="Times New Roman"/>
                <w:noProof/>
                <w:sz w:val="24"/>
                <w:szCs w:val="24"/>
              </w:rPr>
            </w:pPr>
            <w:r w:rsidRPr="00735E39">
              <w:rPr>
                <w:rFonts w:ascii="Times New Roman" w:hAnsi="Times New Roman" w:cs="Times New Roman"/>
                <w:noProof/>
                <w:sz w:val="24"/>
                <w:szCs w:val="24"/>
              </w:rPr>
              <w:t>-</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Name</w:t>
            </w:r>
          </w:p>
          <w:p w:rsidR="005B47FF" w:rsidRPr="00735E39" w:rsidRDefault="005B47FF" w:rsidP="00AE4EF5">
            <w:pPr>
              <w:pStyle w:val="a4"/>
              <w:spacing w:line="276" w:lineRule="auto"/>
              <w:ind w:left="522" w:hanging="270"/>
              <w:rPr>
                <w:rFonts w:ascii="Times New Roman" w:hAnsi="Times New Roman" w:cs="Times New Roman"/>
                <w:noProof/>
                <w:sz w:val="24"/>
                <w:szCs w:val="24"/>
              </w:rPr>
            </w:pPr>
            <w:r w:rsidRPr="00735E39">
              <w:rPr>
                <w:rFonts w:ascii="Times New Roman" w:hAnsi="Times New Roman" w:cs="Times New Roman"/>
                <w:noProof/>
                <w:sz w:val="24"/>
                <w:szCs w:val="24"/>
              </w:rPr>
              <w:t>-</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ID card</w:t>
            </w:r>
          </w:p>
          <w:p w:rsidR="005B47FF" w:rsidRPr="00735E39" w:rsidRDefault="005B47FF" w:rsidP="00AE4EF5">
            <w:pPr>
              <w:pStyle w:val="a4"/>
              <w:spacing w:line="276" w:lineRule="auto"/>
              <w:ind w:left="522" w:hanging="270"/>
              <w:rPr>
                <w:rFonts w:ascii="Times New Roman" w:hAnsi="Times New Roman" w:cs="Times New Roman"/>
                <w:noProof/>
                <w:sz w:val="24"/>
                <w:szCs w:val="24"/>
              </w:rPr>
            </w:pPr>
            <w:r w:rsidRPr="00735E39">
              <w:rPr>
                <w:rFonts w:ascii="Times New Roman" w:hAnsi="Times New Roman" w:cs="Times New Roman"/>
                <w:noProof/>
                <w:sz w:val="24"/>
                <w:szCs w:val="24"/>
              </w:rPr>
              <w:t>-</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Mobile</w:t>
            </w:r>
            <w:r w:rsidR="008620D8" w:rsidRPr="00735E39">
              <w:rPr>
                <w:rFonts w:ascii="Times New Roman" w:hAnsi="Times New Roman" w:cs="Times New Roman"/>
                <w:noProof/>
                <w:sz w:val="24"/>
                <w:szCs w:val="24"/>
              </w:rPr>
              <w:t xml:space="preserve"> Number</w:t>
            </w:r>
          </w:p>
          <w:p w:rsidR="00E408DE" w:rsidRPr="00735E39" w:rsidRDefault="005B47FF" w:rsidP="00E408DE">
            <w:pPr>
              <w:pStyle w:val="a4"/>
              <w:spacing w:line="276" w:lineRule="auto"/>
              <w:ind w:left="522" w:hanging="270"/>
              <w:rPr>
                <w:rFonts w:ascii="Times New Roman" w:hAnsi="Times New Roman" w:cs="Times New Roman"/>
                <w:noProof/>
                <w:sz w:val="24"/>
                <w:szCs w:val="24"/>
              </w:rPr>
            </w:pPr>
            <w:r w:rsidRPr="00735E39">
              <w:rPr>
                <w:rFonts w:ascii="Times New Roman" w:hAnsi="Times New Roman" w:cs="Times New Roman"/>
                <w:noProof/>
                <w:sz w:val="24"/>
                <w:szCs w:val="24"/>
              </w:rPr>
              <w:t>-</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Password</w:t>
            </w:r>
          </w:p>
          <w:p w:rsidR="00E408DE" w:rsidRPr="00735E39" w:rsidRDefault="00E408DE" w:rsidP="00E408DE">
            <w:pPr>
              <w:pStyle w:val="a4"/>
              <w:spacing w:line="276" w:lineRule="auto"/>
              <w:ind w:left="522" w:hanging="270"/>
              <w:rPr>
                <w:rFonts w:ascii="Times New Roman" w:hAnsi="Times New Roman" w:cs="Times New Roman"/>
                <w:noProof/>
                <w:sz w:val="24"/>
                <w:szCs w:val="24"/>
              </w:rPr>
            </w:pPr>
            <w:r w:rsidRPr="00735E39">
              <w:rPr>
                <w:rFonts w:ascii="Times New Roman" w:hAnsi="Times New Roman" w:cs="Times New Roman"/>
                <w:noProof/>
                <w:color w:val="4F6228" w:themeColor="accent3" w:themeShade="80"/>
                <w:sz w:val="24"/>
                <w:szCs w:val="24"/>
              </w:rPr>
              <w:t>-Car registration number</w:t>
            </w:r>
          </w:p>
          <w:p w:rsidR="00E408DE" w:rsidRPr="00735E39" w:rsidRDefault="00E408DE" w:rsidP="00AE4EF5">
            <w:pPr>
              <w:pStyle w:val="a4"/>
              <w:spacing w:line="276" w:lineRule="auto"/>
              <w:ind w:left="522" w:hanging="270"/>
              <w:rPr>
                <w:rFonts w:ascii="Times New Roman" w:hAnsi="Times New Roman" w:cs="Times New Roman"/>
                <w:noProof/>
                <w:sz w:val="24"/>
                <w:szCs w:val="24"/>
              </w:rPr>
            </w:pPr>
          </w:p>
          <w:p w:rsidR="00162D75" w:rsidRPr="00735E39" w:rsidRDefault="006B3568" w:rsidP="00BF09D8">
            <w:pPr>
              <w:pStyle w:val="a4"/>
              <w:numPr>
                <w:ilvl w:val="0"/>
                <w:numId w:val="19"/>
              </w:numPr>
              <w:spacing w:line="276" w:lineRule="auto"/>
              <w:ind w:left="252" w:hanging="252"/>
              <w:rPr>
                <w:rFonts w:ascii="Times New Roman" w:hAnsi="Times New Roman" w:cs="Times New Roman"/>
                <w:noProof/>
                <w:color w:val="9BBB59" w:themeColor="accent3"/>
                <w:sz w:val="24"/>
                <w:szCs w:val="24"/>
              </w:rPr>
            </w:pPr>
            <w:r w:rsidRPr="00735E39">
              <w:rPr>
                <w:rFonts w:ascii="Times New Roman" w:hAnsi="Times New Roman" w:cs="Times New Roman"/>
                <w:noProof/>
                <w:color w:val="9BBB59" w:themeColor="accent3"/>
                <w:sz w:val="24"/>
                <w:szCs w:val="24"/>
              </w:rPr>
              <w:t>System sha</w:t>
            </w:r>
            <w:r w:rsidR="00162D75" w:rsidRPr="00735E39">
              <w:rPr>
                <w:rFonts w:ascii="Times New Roman" w:hAnsi="Times New Roman" w:cs="Times New Roman"/>
                <w:noProof/>
                <w:color w:val="9BBB59" w:themeColor="accent3"/>
                <w:sz w:val="24"/>
                <w:szCs w:val="24"/>
              </w:rPr>
              <w:t xml:space="preserve">ll ensure no duplication of information by validating the </w:t>
            </w:r>
            <w:r w:rsidR="004B614B" w:rsidRPr="00735E39">
              <w:rPr>
                <w:rFonts w:ascii="Times New Roman" w:hAnsi="Times New Roman" w:cs="Times New Roman"/>
                <w:noProof/>
                <w:color w:val="9BBB59" w:themeColor="accent3"/>
                <w:sz w:val="24"/>
                <w:szCs w:val="24"/>
              </w:rPr>
              <w:t xml:space="preserve">Driver </w:t>
            </w:r>
            <w:r w:rsidR="00162D75" w:rsidRPr="00735E39">
              <w:rPr>
                <w:rFonts w:ascii="Times New Roman" w:hAnsi="Times New Roman" w:cs="Times New Roman"/>
                <w:noProof/>
                <w:color w:val="9BBB59" w:themeColor="accent3"/>
                <w:sz w:val="24"/>
                <w:szCs w:val="24"/>
              </w:rPr>
              <w:t>registration.</w:t>
            </w:r>
          </w:p>
          <w:p w:rsidR="00162D75" w:rsidRPr="00735E39"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w:t>
            </w:r>
            <w:r w:rsidR="00162D75" w:rsidRPr="00735E39">
              <w:rPr>
                <w:rFonts w:ascii="Times New Roman" w:hAnsi="Times New Roman" w:cs="Times New Roman"/>
                <w:noProof/>
                <w:color w:val="8064A2" w:themeColor="accent4"/>
                <w:sz w:val="24"/>
                <w:szCs w:val="24"/>
              </w:rPr>
              <w:t xml:space="preserve">ll create the new </w:t>
            </w:r>
            <w:r w:rsidR="004B614B" w:rsidRPr="00735E39">
              <w:rPr>
                <w:rFonts w:ascii="Times New Roman" w:hAnsi="Times New Roman" w:cs="Times New Roman"/>
                <w:noProof/>
                <w:color w:val="8064A2" w:themeColor="accent4"/>
                <w:sz w:val="24"/>
                <w:szCs w:val="24"/>
              </w:rPr>
              <w:t xml:space="preserve">Driver </w:t>
            </w:r>
            <w:r w:rsidR="00162D75" w:rsidRPr="00735E39">
              <w:rPr>
                <w:rFonts w:ascii="Times New Roman" w:hAnsi="Times New Roman" w:cs="Times New Roman"/>
                <w:noProof/>
                <w:color w:val="8064A2" w:themeColor="accent4"/>
                <w:sz w:val="24"/>
                <w:szCs w:val="24"/>
              </w:rPr>
              <w:t>in the database.</w:t>
            </w:r>
          </w:p>
          <w:p w:rsidR="006B3568" w:rsidRPr="00735E39"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w:t>
            </w:r>
            <w:r w:rsidR="00162D75" w:rsidRPr="00735E39">
              <w:rPr>
                <w:rFonts w:ascii="Times New Roman" w:hAnsi="Times New Roman" w:cs="Times New Roman"/>
                <w:noProof/>
                <w:color w:val="8064A2" w:themeColor="accent4"/>
                <w:sz w:val="24"/>
                <w:szCs w:val="24"/>
              </w:rPr>
              <w:t>ll display the message</w:t>
            </w:r>
            <w:r w:rsidR="00E408DE" w:rsidRPr="00735E39">
              <w:rPr>
                <w:rFonts w:ascii="Times New Roman" w:hAnsi="Times New Roman" w:cs="Times New Roman"/>
                <w:noProof/>
                <w:color w:val="8064A2" w:themeColor="accent4"/>
                <w:sz w:val="24"/>
                <w:szCs w:val="24"/>
              </w:rPr>
              <w:t xml:space="preserve"> to Driver</w:t>
            </w:r>
            <w:r w:rsidR="00162D75" w:rsidRPr="00735E39">
              <w:rPr>
                <w:rFonts w:ascii="Times New Roman" w:hAnsi="Times New Roman" w:cs="Times New Roman"/>
                <w:noProof/>
                <w:color w:val="8064A2" w:themeColor="accent4"/>
                <w:sz w:val="24"/>
                <w:szCs w:val="24"/>
              </w:rPr>
              <w:t xml:space="preserve"> “Regis</w:t>
            </w:r>
            <w:r w:rsidRPr="00735E39">
              <w:rPr>
                <w:rFonts w:ascii="Times New Roman" w:hAnsi="Times New Roman" w:cs="Times New Roman"/>
                <w:noProof/>
                <w:color w:val="8064A2" w:themeColor="accent4"/>
                <w:sz w:val="24"/>
                <w:szCs w:val="24"/>
              </w:rPr>
              <w:t>tration complete”.</w:t>
            </w:r>
          </w:p>
          <w:p w:rsidR="00162D75" w:rsidRPr="00735E39" w:rsidRDefault="006B3568" w:rsidP="00BF09D8">
            <w:pPr>
              <w:pStyle w:val="a4"/>
              <w:numPr>
                <w:ilvl w:val="0"/>
                <w:numId w:val="19"/>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shall display</w:t>
            </w:r>
            <w:r w:rsidR="00BB7C47" w:rsidRPr="00735E39">
              <w:rPr>
                <w:rFonts w:ascii="Times New Roman" w:hAnsi="Times New Roman" w:cs="Times New Roman"/>
                <w:noProof/>
                <w:color w:val="8064A2" w:themeColor="accent4"/>
                <w:sz w:val="24"/>
                <w:szCs w:val="24"/>
              </w:rPr>
              <w:t xml:space="preserve"> the button “Go to login ..”</w:t>
            </w:r>
            <w:r w:rsidR="00162D75" w:rsidRPr="00735E39">
              <w:rPr>
                <w:rFonts w:ascii="Times New Roman" w:hAnsi="Times New Roman" w:cs="Times New Roman"/>
                <w:noProof/>
                <w:color w:val="8064A2" w:themeColor="accent4"/>
                <w:sz w:val="24"/>
                <w:szCs w:val="24"/>
              </w:rPr>
              <w:t xml:space="preserve"> for link to </w:t>
            </w:r>
            <w:r w:rsidRPr="00735E39">
              <w:rPr>
                <w:rFonts w:ascii="Times New Roman" w:hAnsi="Times New Roman" w:cs="Times New Roman"/>
                <w:noProof/>
                <w:color w:val="8064A2" w:themeColor="accent4"/>
                <w:sz w:val="24"/>
                <w:szCs w:val="24"/>
              </w:rPr>
              <w:t xml:space="preserve">the </w:t>
            </w:r>
            <w:r w:rsidR="00162D75" w:rsidRPr="00735E39">
              <w:rPr>
                <w:rFonts w:ascii="Times New Roman" w:hAnsi="Times New Roman" w:cs="Times New Roman"/>
                <w:noProof/>
                <w:color w:val="8064A2" w:themeColor="accent4"/>
                <w:sz w:val="24"/>
                <w:szCs w:val="24"/>
              </w:rPr>
              <w:t>login page</w:t>
            </w:r>
            <w:r w:rsidRPr="00735E39">
              <w:rPr>
                <w:rFonts w:ascii="Times New Roman" w:hAnsi="Times New Roman" w:cs="Times New Roman"/>
                <w:noProof/>
                <w:color w:val="8064A2" w:themeColor="accent4"/>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rPr>
          <w:trHeight w:val="3752"/>
        </w:trPr>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491BAC"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4A.</w:t>
            </w:r>
          </w:p>
          <w:p w:rsidR="00162D75" w:rsidRPr="00735E39" w:rsidRDefault="006B3568" w:rsidP="00BF09D8">
            <w:pPr>
              <w:pStyle w:val="a4"/>
              <w:numPr>
                <w:ilvl w:val="0"/>
                <w:numId w:val="12"/>
              </w:numPr>
              <w:spacing w:line="276" w:lineRule="auto"/>
              <w:ind w:left="252" w:hanging="252"/>
              <w:rPr>
                <w:rFonts w:ascii="Times New Roman" w:hAnsi="Times New Roman" w:cs="Times New Roman"/>
                <w:noProof/>
                <w:color w:val="9BBB59" w:themeColor="accent3"/>
                <w:sz w:val="24"/>
                <w:szCs w:val="24"/>
              </w:rPr>
            </w:pPr>
            <w:r w:rsidRPr="00735E39">
              <w:rPr>
                <w:rFonts w:ascii="Times New Roman" w:hAnsi="Times New Roman" w:cs="Times New Roman"/>
                <w:noProof/>
                <w:color w:val="9BBB59" w:themeColor="accent3"/>
                <w:sz w:val="24"/>
                <w:szCs w:val="24"/>
              </w:rPr>
              <w:t>System sha</w:t>
            </w:r>
            <w:r w:rsidR="00162D75" w:rsidRPr="00735E39">
              <w:rPr>
                <w:rFonts w:ascii="Times New Roman" w:hAnsi="Times New Roman" w:cs="Times New Roman"/>
                <w:noProof/>
                <w:color w:val="9BBB59" w:themeColor="accent3"/>
                <w:sz w:val="24"/>
                <w:szCs w:val="24"/>
              </w:rPr>
              <w:t>ll display message “This username already exists” if driver inputs an existing username.</w:t>
            </w:r>
          </w:p>
          <w:p w:rsidR="00002DFC" w:rsidRPr="00735E39"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Resume 3</w:t>
            </w:r>
            <w:r w:rsidRPr="00735E39">
              <w:rPr>
                <w:rFonts w:ascii="Times New Roman" w:hAnsi="Times New Roman" w:cs="Times New Roman"/>
                <w:noProof/>
                <w:sz w:val="24"/>
                <w:szCs w:val="24"/>
                <w:vertAlign w:val="superscript"/>
              </w:rPr>
              <w:t>rd</w:t>
            </w:r>
            <w:r w:rsidRPr="00735E39">
              <w:rPr>
                <w:rFonts w:ascii="Times New Roman" w:hAnsi="Times New Roman" w:cs="Times New Roman"/>
                <w:noProof/>
                <w:sz w:val="24"/>
                <w:szCs w:val="24"/>
              </w:rPr>
              <w:t xml:space="preserve"> step in Normal Flows.</w:t>
            </w:r>
          </w:p>
          <w:p w:rsidR="00162D75" w:rsidRPr="00735E39" w:rsidRDefault="00491BAC"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4B</w:t>
            </w:r>
            <w:r w:rsidR="00162D75" w:rsidRPr="00735E39">
              <w:rPr>
                <w:rFonts w:ascii="Times New Roman" w:hAnsi="Times New Roman" w:cs="Times New Roman"/>
                <w:noProof/>
                <w:sz w:val="24"/>
                <w:szCs w:val="24"/>
              </w:rPr>
              <w:t>.</w:t>
            </w:r>
          </w:p>
          <w:p w:rsidR="00162D75" w:rsidRPr="00735E39" w:rsidRDefault="006B3568" w:rsidP="00BF09D8">
            <w:pPr>
              <w:pStyle w:val="a4"/>
              <w:numPr>
                <w:ilvl w:val="0"/>
                <w:numId w:val="13"/>
              </w:numPr>
              <w:spacing w:line="276" w:lineRule="auto"/>
              <w:ind w:left="252" w:hanging="252"/>
              <w:rPr>
                <w:rFonts w:ascii="Times New Roman" w:hAnsi="Times New Roman" w:cs="Times New Roman"/>
                <w:noProof/>
                <w:color w:val="9BBB59" w:themeColor="accent3"/>
                <w:sz w:val="24"/>
                <w:szCs w:val="24"/>
              </w:rPr>
            </w:pPr>
            <w:r w:rsidRPr="00735E39">
              <w:rPr>
                <w:rFonts w:ascii="Times New Roman" w:hAnsi="Times New Roman" w:cs="Times New Roman"/>
                <w:noProof/>
                <w:color w:val="9BBB59" w:themeColor="accent3"/>
                <w:sz w:val="24"/>
                <w:szCs w:val="24"/>
              </w:rPr>
              <w:t>System sha</w:t>
            </w:r>
            <w:r w:rsidR="00162D75" w:rsidRPr="00735E39">
              <w:rPr>
                <w:rFonts w:ascii="Times New Roman" w:hAnsi="Times New Roman" w:cs="Times New Roman"/>
                <w:noProof/>
                <w:color w:val="9BBB59" w:themeColor="accent3"/>
                <w:sz w:val="24"/>
                <w:szCs w:val="24"/>
              </w:rPr>
              <w:t xml:space="preserve">ll display message “This </w:t>
            </w:r>
            <w:r w:rsidR="00491BAC" w:rsidRPr="00735E39">
              <w:rPr>
                <w:rFonts w:ascii="Times New Roman" w:hAnsi="Times New Roman" w:cs="Times New Roman"/>
                <w:noProof/>
                <w:color w:val="9BBB59" w:themeColor="accent3"/>
                <w:sz w:val="24"/>
                <w:szCs w:val="24"/>
              </w:rPr>
              <w:t xml:space="preserve"> Car </w:t>
            </w:r>
            <w:r w:rsidR="00162D75" w:rsidRPr="00735E39">
              <w:rPr>
                <w:rFonts w:ascii="Times New Roman" w:hAnsi="Times New Roman" w:cs="Times New Roman"/>
                <w:noProof/>
                <w:color w:val="9BBB59" w:themeColor="accent3"/>
                <w:sz w:val="24"/>
                <w:szCs w:val="24"/>
              </w:rPr>
              <w:t xml:space="preserve">license </w:t>
            </w:r>
            <w:r w:rsidR="00491BAC" w:rsidRPr="00735E39">
              <w:rPr>
                <w:rFonts w:ascii="Times New Roman" w:hAnsi="Times New Roman" w:cs="Times New Roman"/>
                <w:noProof/>
                <w:color w:val="9BBB59" w:themeColor="accent3"/>
                <w:sz w:val="24"/>
                <w:szCs w:val="24"/>
              </w:rPr>
              <w:t>No.</w:t>
            </w:r>
            <w:r w:rsidR="00162D75" w:rsidRPr="00735E39">
              <w:rPr>
                <w:rFonts w:ascii="Times New Roman" w:hAnsi="Times New Roman" w:cs="Times New Roman"/>
                <w:noProof/>
                <w:color w:val="9BBB59" w:themeColor="accent3"/>
                <w:sz w:val="24"/>
                <w:szCs w:val="24"/>
              </w:rPr>
              <w:t xml:space="preserve"> already exists.” if the driver inputs an existing </w:t>
            </w:r>
            <w:r w:rsidR="00491BAC" w:rsidRPr="00735E39">
              <w:rPr>
                <w:rFonts w:ascii="Times New Roman" w:hAnsi="Times New Roman" w:cs="Times New Roman"/>
                <w:noProof/>
                <w:color w:val="9BBB59" w:themeColor="accent3"/>
                <w:sz w:val="24"/>
                <w:szCs w:val="24"/>
              </w:rPr>
              <w:t xml:space="preserve">Car </w:t>
            </w:r>
            <w:r w:rsidR="00162D75" w:rsidRPr="00735E39">
              <w:rPr>
                <w:rFonts w:ascii="Times New Roman" w:hAnsi="Times New Roman" w:cs="Times New Roman"/>
                <w:noProof/>
                <w:color w:val="9BBB59" w:themeColor="accent3"/>
                <w:sz w:val="24"/>
                <w:szCs w:val="24"/>
              </w:rPr>
              <w:t xml:space="preserve">license </w:t>
            </w:r>
            <w:r w:rsidR="00491BAC" w:rsidRPr="00735E39">
              <w:rPr>
                <w:rFonts w:ascii="Times New Roman" w:hAnsi="Times New Roman" w:cs="Times New Roman"/>
                <w:noProof/>
                <w:color w:val="9BBB59" w:themeColor="accent3"/>
                <w:sz w:val="24"/>
                <w:szCs w:val="24"/>
              </w:rPr>
              <w:t>No</w:t>
            </w:r>
            <w:r w:rsidR="00162D75" w:rsidRPr="00735E39">
              <w:rPr>
                <w:rFonts w:ascii="Times New Roman" w:hAnsi="Times New Roman" w:cs="Times New Roman"/>
                <w:noProof/>
                <w:color w:val="9BBB59" w:themeColor="accent3"/>
                <w:sz w:val="24"/>
                <w:szCs w:val="24"/>
              </w:rPr>
              <w:t>.</w:t>
            </w:r>
          </w:p>
          <w:p w:rsidR="00162D75" w:rsidRPr="00735E39"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Resume 3</w:t>
            </w:r>
            <w:r w:rsidRPr="00735E39">
              <w:rPr>
                <w:rFonts w:ascii="Times New Roman" w:hAnsi="Times New Roman" w:cs="Times New Roman"/>
                <w:noProof/>
                <w:sz w:val="24"/>
                <w:szCs w:val="24"/>
                <w:vertAlign w:val="superscript"/>
              </w:rPr>
              <w:t>rd</w:t>
            </w:r>
            <w:r w:rsidRPr="00735E39">
              <w:rPr>
                <w:rFonts w:ascii="Times New Roman" w:hAnsi="Times New Roman" w:cs="Times New Roman"/>
                <w:noProof/>
                <w:sz w:val="24"/>
                <w:szCs w:val="24"/>
              </w:rPr>
              <w:t xml:space="preserve"> step in Normal Flows.</w:t>
            </w:r>
          </w:p>
          <w:p w:rsidR="00491BAC" w:rsidRPr="00735E39" w:rsidRDefault="00491BAC" w:rsidP="00491BAC">
            <w:pPr>
              <w:pStyle w:val="a4"/>
              <w:spacing w:line="276" w:lineRule="auto"/>
              <w:ind w:left="252"/>
              <w:rPr>
                <w:rFonts w:ascii="Times New Roman" w:hAnsi="Times New Roman" w:cs="Times New Roman"/>
                <w:noProof/>
                <w:sz w:val="24"/>
                <w:szCs w:val="24"/>
              </w:rPr>
            </w:pPr>
          </w:p>
          <w:p w:rsidR="00491BAC" w:rsidRPr="00735E39" w:rsidRDefault="00491BAC" w:rsidP="00491BAC">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4C. </w:t>
            </w:r>
          </w:p>
          <w:p w:rsidR="00491BAC" w:rsidRPr="00735E39" w:rsidRDefault="00491BAC" w:rsidP="00491BAC">
            <w:pPr>
              <w:rPr>
                <w:rFonts w:ascii="Times New Roman" w:hAnsi="Times New Roman" w:cs="Times New Roman"/>
                <w:color w:val="8064A2" w:themeColor="accent4"/>
                <w:sz w:val="24"/>
                <w:szCs w:val="24"/>
                <w:lang w:bidi="ar-SA"/>
              </w:rPr>
            </w:pPr>
            <w:r w:rsidRPr="00735E39">
              <w:rPr>
                <w:rFonts w:ascii="Times New Roman" w:hAnsi="Times New Roman" w:cs="Times New Roman"/>
                <w:color w:val="8064A2" w:themeColor="accent4"/>
                <w:sz w:val="24"/>
                <w:szCs w:val="24"/>
                <w:lang w:bidi="ar-SA"/>
              </w:rPr>
              <w:t xml:space="preserve">1. System shall display the message in sequence “Enter your _____” (the missing information), if the input is equals to null. </w:t>
            </w:r>
          </w:p>
          <w:p w:rsidR="00491BAC" w:rsidRPr="00735E39" w:rsidRDefault="00491BAC" w:rsidP="00491BAC">
            <w:pPr>
              <w:pStyle w:val="a4"/>
              <w:spacing w:line="276" w:lineRule="auto"/>
              <w:ind w:left="252"/>
              <w:rPr>
                <w:rFonts w:ascii="Times New Roman" w:hAnsi="Times New Roman" w:cs="Times New Roman"/>
                <w:noProof/>
                <w:sz w:val="24"/>
                <w:szCs w:val="24"/>
              </w:rPr>
            </w:pPr>
            <w:r w:rsidRPr="00735E39">
              <w:rPr>
                <w:rFonts w:ascii="Times New Roman" w:hAnsi="Times New Roman" w:cs="Times New Roman"/>
                <w:noProof/>
                <w:sz w:val="24"/>
                <w:szCs w:val="24"/>
              </w:rPr>
              <w:t>Resume 3</w:t>
            </w:r>
            <w:r w:rsidRPr="00735E39">
              <w:rPr>
                <w:rFonts w:ascii="Times New Roman" w:hAnsi="Times New Roman" w:cs="Times New Roman"/>
                <w:noProof/>
                <w:sz w:val="24"/>
                <w:szCs w:val="24"/>
                <w:vertAlign w:val="superscript"/>
              </w:rPr>
              <w:t>rd</w:t>
            </w:r>
            <w:r w:rsidRPr="00735E39">
              <w:rPr>
                <w:rFonts w:ascii="Times New Roman" w:hAnsi="Times New Roman" w:cs="Times New Roman"/>
                <w:noProof/>
                <w:sz w:val="24"/>
                <w:szCs w:val="24"/>
              </w:rPr>
              <w:t xml:space="preserve"> step in Normal Flows.</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E7660B" w:rsidP="00FD098B">
      <w:pPr>
        <w:jc w:val="center"/>
        <w:rPr>
          <w:rFonts w:ascii="Times New Roman" w:hAnsi="Times New Roman" w:cs="Times New Roman"/>
        </w:rPr>
      </w:pPr>
      <w:r w:rsidRPr="00735E39">
        <w:rPr>
          <w:rFonts w:ascii="Times New Roman" w:hAnsi="Times New Roman" w:cs="Times New Roman"/>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19"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Pr="00735E39" w:rsidRDefault="00357537" w:rsidP="00357537">
      <w:pPr>
        <w:rPr>
          <w:rFonts w:ascii="Times New Roman" w:hAnsi="Times New Roman" w:cs="Times New Roman"/>
          <w:noProof/>
          <w:sz w:val="32"/>
          <w:szCs w:val="32"/>
        </w:rPr>
      </w:pP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11</w:t>
      </w:r>
      <w:r w:rsidRPr="00735E39">
        <w:rPr>
          <w:rFonts w:ascii="Times New Roman" w:hAnsi="Times New Roman" w:cs="Times New Roman"/>
          <w:i/>
          <w:iCs/>
          <w:noProof/>
          <w:sz w:val="24"/>
          <w:szCs w:val="24"/>
        </w:rPr>
        <w:t>:AD-</w:t>
      </w:r>
      <w:r w:rsidR="0062232F" w:rsidRPr="00735E39">
        <w:rPr>
          <w:rFonts w:ascii="Times New Roman" w:hAnsi="Times New Roman" w:cs="Times New Roman"/>
          <w:i/>
          <w:iCs/>
          <w:noProof/>
          <w:sz w:val="24"/>
          <w:szCs w:val="24"/>
        </w:rPr>
        <w:t>07</w:t>
      </w:r>
      <w:r w:rsidRPr="00735E39">
        <w:rPr>
          <w:rFonts w:ascii="Times New Roman" w:hAnsi="Times New Roman" w:cs="Times New Roman"/>
          <w:i/>
          <w:iCs/>
          <w:noProof/>
          <w:sz w:val="24"/>
          <w:szCs w:val="24"/>
        </w:rPr>
        <w:t xml:space="preserve"> Driver can register into the system (URS-07)</w:t>
      </w:r>
    </w:p>
    <w:p w:rsidR="00162D75" w:rsidRPr="00735E39" w:rsidRDefault="00FD098B" w:rsidP="00162D75">
      <w:pPr>
        <w:rPr>
          <w:rFonts w:ascii="Times New Roman" w:hAnsi="Times New Roman" w:cs="Times New Roman"/>
          <w:noProof/>
          <w:sz w:val="32"/>
          <w:szCs w:val="32"/>
        </w:rPr>
      </w:pPr>
      <w:r w:rsidRPr="00735E39">
        <w:rPr>
          <w:rFonts w:ascii="Times New Roman" w:hAnsi="Times New Roman" w:cs="Times New Roman"/>
          <w:noProof/>
          <w:sz w:val="32"/>
          <w:szCs w:val="32"/>
        </w:rPr>
        <w:br w:type="page"/>
      </w:r>
      <w:r w:rsidR="00C45117" w:rsidRPr="00735E39">
        <w:rPr>
          <w:rFonts w:ascii="Times New Roman" w:hAnsi="Times New Roman" w:cs="Times New Roman"/>
          <w:noProof/>
          <w:sz w:val="32"/>
          <w:szCs w:val="32"/>
        </w:rPr>
        <w:lastRenderedPageBreak/>
        <w:t>4.8</w:t>
      </w:r>
      <w:r w:rsidR="00162D75" w:rsidRPr="00735E39">
        <w:rPr>
          <w:rFonts w:ascii="Times New Roman" w:hAnsi="Times New Roman" w:cs="Times New Roman"/>
          <w:noProof/>
          <w:sz w:val="32"/>
          <w:szCs w:val="32"/>
        </w:rPr>
        <w:t xml:space="preserve"> </w:t>
      </w:r>
      <w:r w:rsidR="008311CD" w:rsidRPr="00735E39">
        <w:rPr>
          <w:rFonts w:ascii="Times New Roman" w:hAnsi="Times New Roman" w:cs="Times New Roman"/>
          <w:noProof/>
          <w:sz w:val="32"/>
          <w:szCs w:val="32"/>
        </w:rPr>
        <w:t xml:space="preserve">Driver can log in to the system </w:t>
      </w:r>
      <w:r w:rsidR="00C45117" w:rsidRPr="00735E39">
        <w:rPr>
          <w:rFonts w:ascii="Times New Roman" w:hAnsi="Times New Roman" w:cs="Times New Roman"/>
          <w:noProof/>
          <w:sz w:val="32"/>
          <w:szCs w:val="32"/>
        </w:rPr>
        <w:t>(URS-08</w:t>
      </w:r>
      <w:r w:rsidR="00162D75" w:rsidRPr="00735E39">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URS-0</w:t>
            </w:r>
            <w:r w:rsidR="00C45117" w:rsidRPr="00735E39">
              <w:rPr>
                <w:rFonts w:ascii="Times New Roman" w:hAnsi="Times New Roman" w:cs="Times New Roman"/>
                <w:noProof/>
                <w:sz w:val="24"/>
                <w:szCs w:val="24"/>
              </w:rPr>
              <w:t>8</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Driver can log in to the system</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can log in to the system for accessing the system as a ‘Red Taxi 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clicks on ‘Driver log in’ button in the login page.</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is r</w:t>
            </w:r>
            <w:r w:rsidR="00C45117" w:rsidRPr="00735E39">
              <w:rPr>
                <w:rFonts w:ascii="Times New Roman" w:hAnsi="Times New Roman" w:cs="Times New Roman"/>
                <w:noProof/>
                <w:sz w:val="24"/>
                <w:szCs w:val="24"/>
              </w:rPr>
              <w:t>egistered in the system. (URS-07</w:t>
            </w:r>
            <w:r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162D75" w:rsidRPr="00735E39"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Driver can log out. (URS-</w:t>
            </w:r>
            <w:r w:rsidR="009474BA" w:rsidRPr="00735E39">
              <w:rPr>
                <w:rFonts w:ascii="Times New Roman" w:hAnsi="Times New Roman" w:cs="Times New Roman"/>
                <w:noProof/>
                <w:sz w:val="24"/>
                <w:szCs w:val="24"/>
              </w:rPr>
              <w:t>0</w:t>
            </w:r>
            <w:r w:rsidRPr="00735E39">
              <w:rPr>
                <w:rFonts w:ascii="Times New Roman" w:hAnsi="Times New Roman" w:cs="Times New Roman"/>
                <w:noProof/>
                <w:sz w:val="24"/>
                <w:szCs w:val="24"/>
              </w:rPr>
              <w:t>9</w:t>
            </w:r>
            <w:r w:rsidR="00162D75" w:rsidRPr="00735E39">
              <w:rPr>
                <w:rFonts w:ascii="Times New Roman" w:hAnsi="Times New Roman" w:cs="Times New Roman"/>
                <w:noProof/>
                <w:sz w:val="24"/>
                <w:szCs w:val="24"/>
              </w:rPr>
              <w:t>)</w:t>
            </w:r>
          </w:p>
          <w:p w:rsidR="00162D75" w:rsidRPr="00735E39"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Driver can access the application</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62D75" w:rsidRPr="00735E39"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Driver</w:t>
            </w:r>
            <w:r w:rsidR="00E02D0A"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starts application.</w:t>
            </w:r>
          </w:p>
          <w:p w:rsidR="005D4CE0" w:rsidRPr="00735E39"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6B3568" w:rsidRPr="00735E39">
              <w:rPr>
                <w:rFonts w:ascii="Times New Roman" w:hAnsi="Times New Roman" w:cs="Times New Roman"/>
                <w:noProof/>
                <w:color w:val="8064A2" w:themeColor="accent4"/>
                <w:sz w:val="24"/>
                <w:szCs w:val="24"/>
              </w:rPr>
              <w:t>sha</w:t>
            </w:r>
            <w:r w:rsidRPr="00735E39">
              <w:rPr>
                <w:rFonts w:ascii="Times New Roman" w:hAnsi="Times New Roman" w:cs="Times New Roman"/>
                <w:noProof/>
                <w:color w:val="8064A2" w:themeColor="accent4"/>
                <w:sz w:val="24"/>
                <w:szCs w:val="24"/>
              </w:rPr>
              <w:t xml:space="preserve">ll display the </w:t>
            </w:r>
            <w:r w:rsidR="0011427D" w:rsidRPr="00735E39">
              <w:rPr>
                <w:rFonts w:ascii="Times New Roman" w:hAnsi="Times New Roman" w:cs="Times New Roman"/>
                <w:noProof/>
                <w:color w:val="8064A2" w:themeColor="accent4"/>
                <w:sz w:val="24"/>
                <w:szCs w:val="24"/>
              </w:rPr>
              <w:t xml:space="preserve">Driver </w:t>
            </w:r>
            <w:r w:rsidRPr="00735E39">
              <w:rPr>
                <w:rFonts w:ascii="Times New Roman" w:hAnsi="Times New Roman" w:cs="Times New Roman"/>
                <w:noProof/>
                <w:color w:val="8064A2" w:themeColor="accent4"/>
                <w:sz w:val="24"/>
                <w:szCs w:val="24"/>
              </w:rPr>
              <w:t>login page.</w:t>
            </w:r>
          </w:p>
          <w:p w:rsidR="00162D75" w:rsidRPr="00735E39" w:rsidRDefault="00162D75" w:rsidP="005D4CE0">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sz w:val="24"/>
                <w:szCs w:val="24"/>
              </w:rPr>
              <w:t>Driver inputs the phone number and password</w:t>
            </w:r>
            <w:r w:rsidR="005D4CE0" w:rsidRPr="00735E39">
              <w:rPr>
                <w:rFonts w:ascii="Times New Roman" w:hAnsi="Times New Roman" w:cs="Times New Roman"/>
                <w:noProof/>
                <w:sz w:val="24"/>
                <w:szCs w:val="24"/>
              </w:rPr>
              <w:t xml:space="preserve"> and clicks on login button </w:t>
            </w:r>
            <w:r w:rsidRPr="00735E39">
              <w:rPr>
                <w:rFonts w:ascii="Times New Roman" w:hAnsi="Times New Roman" w:cs="Times New Roman"/>
                <w:noProof/>
                <w:sz w:val="24"/>
                <w:szCs w:val="24"/>
              </w:rPr>
              <w:t>.</w:t>
            </w:r>
          </w:p>
          <w:p w:rsidR="00162D75" w:rsidRPr="00735E39"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6B3568" w:rsidRPr="00735E39">
              <w:rPr>
                <w:rFonts w:ascii="Times New Roman" w:hAnsi="Times New Roman" w:cs="Times New Roman"/>
                <w:noProof/>
                <w:color w:val="8064A2" w:themeColor="accent4"/>
                <w:sz w:val="24"/>
                <w:szCs w:val="24"/>
              </w:rPr>
              <w:t>sha</w:t>
            </w:r>
            <w:r w:rsidRPr="00735E39">
              <w:rPr>
                <w:rFonts w:ascii="Times New Roman" w:hAnsi="Times New Roman" w:cs="Times New Roman"/>
                <w:noProof/>
                <w:color w:val="8064A2" w:themeColor="accent4"/>
                <w:sz w:val="24"/>
                <w:szCs w:val="24"/>
              </w:rPr>
              <w:t>ll</w:t>
            </w:r>
            <w:r w:rsidRPr="00735E39">
              <w:rPr>
                <w:rFonts w:ascii="Times New Roman" w:hAnsi="Times New Roman" w:cs="Times New Roman"/>
                <w:color w:val="8064A2" w:themeColor="accent4"/>
                <w:sz w:val="24"/>
                <w:szCs w:val="24"/>
                <w:lang w:bidi="ar-SA"/>
              </w:rPr>
              <w:t xml:space="preserve"> </w:t>
            </w:r>
            <w:r w:rsidR="00491BAC" w:rsidRPr="00735E39">
              <w:rPr>
                <w:rFonts w:ascii="Times New Roman" w:hAnsi="Times New Roman" w:cs="Times New Roman"/>
                <w:color w:val="8064A2" w:themeColor="accent4"/>
                <w:sz w:val="24"/>
                <w:szCs w:val="24"/>
                <w:lang w:bidi="ar-SA"/>
              </w:rPr>
              <w:t>validate</w:t>
            </w:r>
            <w:r w:rsidRPr="00735E39">
              <w:rPr>
                <w:rFonts w:ascii="Times New Roman" w:hAnsi="Times New Roman" w:cs="Times New Roman"/>
                <w:color w:val="8064A2" w:themeColor="accent4"/>
                <w:sz w:val="24"/>
                <w:szCs w:val="24"/>
                <w:lang w:bidi="ar-SA"/>
              </w:rPr>
              <w:t xml:space="preserve"> the phone number and password.</w:t>
            </w:r>
          </w:p>
          <w:p w:rsidR="00162D75" w:rsidRPr="00735E39"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color w:val="8064A2" w:themeColor="accent4"/>
                <w:sz w:val="24"/>
                <w:szCs w:val="24"/>
                <w:lang w:bidi="ar-SA"/>
              </w:rPr>
              <w:t xml:space="preserve">System </w:t>
            </w:r>
            <w:r w:rsidR="006B3568" w:rsidRPr="00735E39">
              <w:rPr>
                <w:rFonts w:ascii="Times New Roman" w:hAnsi="Times New Roman" w:cs="Times New Roman"/>
                <w:color w:val="8064A2" w:themeColor="accent4"/>
                <w:sz w:val="24"/>
                <w:szCs w:val="24"/>
                <w:lang w:bidi="ar-SA"/>
              </w:rPr>
              <w:t>sha</w:t>
            </w:r>
            <w:r w:rsidRPr="00735E39">
              <w:rPr>
                <w:rFonts w:ascii="Times New Roman" w:hAnsi="Times New Roman" w:cs="Times New Roman"/>
                <w:color w:val="8064A2" w:themeColor="accent4"/>
                <w:sz w:val="24"/>
                <w:szCs w:val="24"/>
                <w:lang w:bidi="ar-SA"/>
              </w:rPr>
              <w:t xml:space="preserve">ll update the </w:t>
            </w:r>
            <w:r w:rsidRPr="00735E39">
              <w:rPr>
                <w:rFonts w:ascii="Times New Roman" w:hAnsi="Times New Roman" w:cs="Times New Roman"/>
                <w:noProof/>
                <w:color w:val="8064A2" w:themeColor="accent4"/>
                <w:sz w:val="24"/>
                <w:szCs w:val="24"/>
              </w:rPr>
              <w:t>Driver</w:t>
            </w:r>
            <w:r w:rsidRPr="00735E39">
              <w:rPr>
                <w:rFonts w:ascii="Times New Roman" w:hAnsi="Times New Roman" w:cs="Times New Roman"/>
                <w:color w:val="8064A2" w:themeColor="accent4"/>
                <w:sz w:val="24"/>
                <w:szCs w:val="24"/>
                <w:lang w:bidi="ar-SA"/>
              </w:rPr>
              <w:t>’s status to “Online” in the database.</w:t>
            </w:r>
          </w:p>
          <w:p w:rsidR="00162D75" w:rsidRPr="00735E39"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6B3568" w:rsidRPr="00735E39">
              <w:rPr>
                <w:rFonts w:ascii="Times New Roman" w:hAnsi="Times New Roman" w:cs="Times New Roman"/>
                <w:noProof/>
                <w:color w:val="8064A2" w:themeColor="accent4"/>
                <w:sz w:val="24"/>
                <w:szCs w:val="24"/>
              </w:rPr>
              <w:t>sha</w:t>
            </w:r>
            <w:r w:rsidRPr="00735E39">
              <w:rPr>
                <w:rFonts w:ascii="Times New Roman" w:hAnsi="Times New Roman" w:cs="Times New Roman"/>
                <w:noProof/>
                <w:color w:val="8064A2" w:themeColor="accent4"/>
                <w:sz w:val="24"/>
                <w:szCs w:val="24"/>
              </w:rPr>
              <w:t xml:space="preserve">ll display the message “welcome+ name of </w:t>
            </w:r>
            <w:r w:rsidR="0011427D" w:rsidRPr="00735E39">
              <w:rPr>
                <w:rFonts w:ascii="Times New Roman" w:hAnsi="Times New Roman" w:cs="Times New Roman"/>
                <w:noProof/>
                <w:color w:val="8064A2" w:themeColor="accent4"/>
                <w:sz w:val="24"/>
                <w:szCs w:val="24"/>
              </w:rPr>
              <w:t>Driver</w:t>
            </w:r>
            <w:r w:rsidRPr="00735E39">
              <w:rPr>
                <w:rFonts w:ascii="Times New Roman" w:hAnsi="Times New Roman" w:cs="Times New Roman"/>
                <w:noProof/>
                <w:color w:val="8064A2" w:themeColor="accent4"/>
                <w:sz w:val="24"/>
                <w:szCs w:val="24"/>
              </w:rPr>
              <w:t>”</w:t>
            </w:r>
          </w:p>
          <w:p w:rsidR="00162D75" w:rsidRPr="00735E39" w:rsidRDefault="00162D75" w:rsidP="00BF09D8">
            <w:pPr>
              <w:pStyle w:val="a4"/>
              <w:numPr>
                <w:ilvl w:val="0"/>
                <w:numId w:val="2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w:t>
            </w:r>
            <w:r w:rsidR="006B3568" w:rsidRPr="00735E39">
              <w:rPr>
                <w:rFonts w:ascii="Times New Roman" w:hAnsi="Times New Roman" w:cs="Times New Roman"/>
                <w:noProof/>
                <w:color w:val="8064A2" w:themeColor="accent4"/>
                <w:sz w:val="24"/>
                <w:szCs w:val="24"/>
              </w:rPr>
              <w:t xml:space="preserve"> shall</w:t>
            </w:r>
            <w:r w:rsidRPr="00735E39">
              <w:rPr>
                <w:rFonts w:ascii="Times New Roman" w:hAnsi="Times New Roman" w:cs="Times New Roman"/>
                <w:noProof/>
                <w:color w:val="8064A2" w:themeColor="accent4"/>
                <w:sz w:val="24"/>
                <w:szCs w:val="24"/>
              </w:rPr>
              <w:t xml:space="preserve"> display </w:t>
            </w:r>
            <w:r w:rsidR="00EA4B35" w:rsidRPr="00735E39">
              <w:rPr>
                <w:rFonts w:ascii="Times New Roman" w:hAnsi="Times New Roman" w:cs="Times New Roman"/>
                <w:noProof/>
                <w:color w:val="8064A2" w:themeColor="accent4"/>
                <w:sz w:val="24"/>
                <w:szCs w:val="24"/>
              </w:rPr>
              <w:t xml:space="preserve">the Home page that provide the </w:t>
            </w:r>
            <w:r w:rsidRPr="00735E39">
              <w:rPr>
                <w:rFonts w:ascii="Times New Roman" w:hAnsi="Times New Roman" w:cs="Times New Roman"/>
                <w:noProof/>
                <w:color w:val="8064A2" w:themeColor="accent4"/>
                <w:sz w:val="24"/>
                <w:szCs w:val="24"/>
              </w:rPr>
              <w:t>updat</w:t>
            </w:r>
            <w:r w:rsidR="001845EA" w:rsidRPr="00735E39">
              <w:rPr>
                <w:rFonts w:ascii="Times New Roman" w:hAnsi="Times New Roman" w:cs="Times New Roman"/>
                <w:noProof/>
                <w:color w:val="8064A2" w:themeColor="accent4"/>
                <w:sz w:val="24"/>
                <w:szCs w:val="24"/>
              </w:rPr>
              <w:t xml:space="preserve">ed </w:t>
            </w:r>
            <w:r w:rsidRPr="00735E39">
              <w:rPr>
                <w:rFonts w:ascii="Times New Roman" w:hAnsi="Times New Roman" w:cs="Times New Roman"/>
                <w:noProof/>
                <w:color w:val="8064A2" w:themeColor="accent4"/>
                <w:sz w:val="24"/>
                <w:szCs w:val="24"/>
              </w:rPr>
              <w:t>driving info</w:t>
            </w:r>
            <w:r w:rsidR="00847BB2" w:rsidRPr="00735E39">
              <w:rPr>
                <w:rFonts w:ascii="Times New Roman" w:hAnsi="Times New Roman" w:cs="Times New Roman"/>
                <w:noProof/>
                <w:color w:val="8064A2" w:themeColor="accent4"/>
                <w:sz w:val="24"/>
                <w:szCs w:val="24"/>
              </w:rPr>
              <w:t>r</w:t>
            </w:r>
            <w:r w:rsidRPr="00735E39">
              <w:rPr>
                <w:rFonts w:ascii="Times New Roman" w:hAnsi="Times New Roman" w:cs="Times New Roman"/>
                <w:noProof/>
                <w:color w:val="8064A2" w:themeColor="accent4"/>
                <w:sz w:val="24"/>
                <w:szCs w:val="24"/>
              </w:rPr>
              <w:t>mation fun</w:t>
            </w:r>
            <w:r w:rsidR="00EA4B35" w:rsidRPr="00735E39">
              <w:rPr>
                <w:rFonts w:ascii="Times New Roman" w:hAnsi="Times New Roman" w:cs="Times New Roman"/>
                <w:noProof/>
                <w:color w:val="8064A2" w:themeColor="accent4"/>
                <w:sz w:val="24"/>
                <w:szCs w:val="24"/>
              </w:rPr>
              <w:t>c</w:t>
            </w:r>
            <w:r w:rsidRPr="00735E39">
              <w:rPr>
                <w:rFonts w:ascii="Times New Roman" w:hAnsi="Times New Roman" w:cs="Times New Roman"/>
                <w:noProof/>
                <w:color w:val="8064A2" w:themeColor="accent4"/>
                <w:sz w:val="24"/>
                <w:szCs w:val="24"/>
              </w:rPr>
              <w:t>tion and the map that can view</w:t>
            </w:r>
            <w:r w:rsidR="00EA4B35" w:rsidRPr="00735E39">
              <w:rPr>
                <w:rFonts w:ascii="Times New Roman" w:hAnsi="Times New Roman" w:cs="Times New Roman"/>
                <w:noProof/>
                <w:color w:val="8064A2" w:themeColor="accent4"/>
                <w:sz w:val="24"/>
                <w:szCs w:val="24"/>
              </w:rPr>
              <w:t xml:space="preserve"> the</w:t>
            </w:r>
            <w:r w:rsidRPr="00735E39">
              <w:rPr>
                <w:rFonts w:ascii="Times New Roman" w:hAnsi="Times New Roman" w:cs="Times New Roman"/>
                <w:noProof/>
                <w:color w:val="8064A2" w:themeColor="accent4"/>
                <w:sz w:val="24"/>
                <w:szCs w:val="24"/>
              </w:rPr>
              <w:t xml:space="preserve"> Driver’s current location.</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5D4CE0"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4</w:t>
            </w:r>
            <w:r w:rsidR="00162D75" w:rsidRPr="00735E39">
              <w:rPr>
                <w:rFonts w:ascii="Times New Roman" w:hAnsi="Times New Roman" w:cs="Times New Roman"/>
                <w:noProof/>
                <w:sz w:val="24"/>
                <w:szCs w:val="24"/>
              </w:rPr>
              <w:t>A.</w:t>
            </w:r>
          </w:p>
          <w:p w:rsidR="00162D75" w:rsidRPr="00735E39"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color w:val="8064A2" w:themeColor="accent4"/>
                <w:sz w:val="24"/>
                <w:szCs w:val="24"/>
              </w:rPr>
              <w:t>System sha</w:t>
            </w:r>
            <w:r w:rsidR="00162D75" w:rsidRPr="00735E39">
              <w:rPr>
                <w:rFonts w:ascii="Times New Roman" w:hAnsi="Times New Roman" w:cs="Times New Roman"/>
                <w:noProof/>
                <w:color w:val="8064A2" w:themeColor="accent4"/>
                <w:sz w:val="24"/>
                <w:szCs w:val="24"/>
              </w:rPr>
              <w:t>ll display the message ‘</w:t>
            </w:r>
            <w:r w:rsidR="00491BAC" w:rsidRPr="00735E39">
              <w:rPr>
                <w:rFonts w:ascii="Times New Roman" w:hAnsi="Times New Roman" w:cs="Times New Roman"/>
                <w:noProof/>
                <w:color w:val="8064A2" w:themeColor="accent4"/>
                <w:sz w:val="24"/>
                <w:szCs w:val="24"/>
              </w:rPr>
              <w:t>Invalid mobile or password!</w:t>
            </w:r>
            <w:r w:rsidR="00162D75" w:rsidRPr="00735E39">
              <w:rPr>
                <w:rFonts w:ascii="Times New Roman" w:hAnsi="Times New Roman" w:cs="Times New Roman"/>
                <w:noProof/>
                <w:color w:val="8064A2" w:themeColor="accent4"/>
                <w:sz w:val="24"/>
                <w:szCs w:val="24"/>
              </w:rPr>
              <w:t>’ if the driver inputs the username or password incorrectly</w:t>
            </w:r>
            <w:r w:rsidR="00162D75" w:rsidRPr="00735E39">
              <w:rPr>
                <w:rFonts w:ascii="Times New Roman" w:hAnsi="Times New Roman" w:cs="Times New Roman"/>
                <w:noProof/>
                <w:sz w:val="24"/>
                <w:szCs w:val="24"/>
              </w:rPr>
              <w:t>.</w:t>
            </w:r>
          </w:p>
          <w:p w:rsidR="00162D75" w:rsidRPr="00735E39"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Resume 3</w:t>
            </w:r>
            <w:r w:rsidRPr="00735E39">
              <w:rPr>
                <w:rFonts w:ascii="Times New Roman" w:hAnsi="Times New Roman" w:cs="Times New Roman"/>
                <w:noProof/>
                <w:sz w:val="24"/>
                <w:szCs w:val="24"/>
                <w:vertAlign w:val="superscript"/>
              </w:rPr>
              <w:t>rd</w:t>
            </w:r>
            <w:r w:rsidRPr="00735E39">
              <w:rPr>
                <w:rFonts w:ascii="Times New Roman" w:hAnsi="Times New Roman" w:cs="Times New Roman"/>
                <w:noProof/>
                <w:sz w:val="24"/>
                <w:szCs w:val="24"/>
              </w:rPr>
              <w:t xml:space="preserve"> step in Normal Flows. </w:t>
            </w:r>
          </w:p>
          <w:p w:rsidR="005D4CE0" w:rsidRPr="00735E39" w:rsidRDefault="005D4CE0" w:rsidP="005D4CE0">
            <w:pPr>
              <w:pStyle w:val="a4"/>
              <w:spacing w:line="276" w:lineRule="auto"/>
              <w:ind w:left="252" w:hanging="252"/>
              <w:rPr>
                <w:rFonts w:ascii="Times New Roman" w:hAnsi="Times New Roman" w:cs="Times New Roman"/>
                <w:noProof/>
                <w:sz w:val="24"/>
                <w:szCs w:val="24"/>
              </w:rPr>
            </w:pPr>
          </w:p>
          <w:p w:rsidR="005D4CE0" w:rsidRPr="00735E39" w:rsidRDefault="005D4CE0" w:rsidP="005D4CE0">
            <w:pPr>
              <w:pStyle w:val="a4"/>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4.B If Driver did not input the mobile number or password.</w:t>
            </w:r>
          </w:p>
          <w:p w:rsidR="00C85E94" w:rsidRPr="00735E39" w:rsidRDefault="005D4CE0" w:rsidP="00C85E94">
            <w:pPr>
              <w:pStyle w:val="a4"/>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1.</w:t>
            </w:r>
            <w:r w:rsidRPr="00735E39">
              <w:rPr>
                <w:rFonts w:ascii="Times New Roman" w:hAnsi="Times New Roman" w:cs="Times New Roman"/>
                <w:noProof/>
                <w:color w:val="8064A2" w:themeColor="accent4"/>
                <w:sz w:val="24"/>
                <w:szCs w:val="24"/>
              </w:rPr>
              <w:t>System shall display the message “</w:t>
            </w:r>
            <w:r w:rsidR="00C85E94" w:rsidRPr="00735E39">
              <w:rPr>
                <w:rFonts w:ascii="Times New Roman" w:hAnsi="Times New Roman" w:cs="Times New Roman"/>
                <w:noProof/>
                <w:color w:val="8064A2" w:themeColor="accent4"/>
                <w:sz w:val="24"/>
                <w:szCs w:val="24"/>
              </w:rPr>
              <w:t>Enter your_____(mobile number or password)</w:t>
            </w:r>
            <w:r w:rsidRPr="00735E39">
              <w:rPr>
                <w:rFonts w:ascii="Times New Roman" w:hAnsi="Times New Roman" w:cs="Times New Roman"/>
                <w:noProof/>
                <w:color w:val="8064A2" w:themeColor="accent4"/>
                <w:sz w:val="24"/>
                <w:szCs w:val="24"/>
              </w:rPr>
              <w:t>”</w:t>
            </w:r>
          </w:p>
          <w:p w:rsidR="00C85E94" w:rsidRPr="00735E39" w:rsidRDefault="00C85E94" w:rsidP="00C85E94">
            <w:pPr>
              <w:pStyle w:val="a4"/>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 Resume 3</w:t>
            </w:r>
            <w:r w:rsidRPr="00735E39">
              <w:rPr>
                <w:rFonts w:ascii="Times New Roman" w:hAnsi="Times New Roman" w:cs="Times New Roman"/>
                <w:noProof/>
                <w:sz w:val="24"/>
                <w:szCs w:val="24"/>
                <w:vertAlign w:val="superscript"/>
              </w:rPr>
              <w:t>rd</w:t>
            </w:r>
            <w:r w:rsidRPr="00735E39">
              <w:rPr>
                <w:rFonts w:ascii="Times New Roman" w:hAnsi="Times New Roman" w:cs="Times New Roman"/>
                <w:noProof/>
                <w:sz w:val="24"/>
                <w:szCs w:val="24"/>
              </w:rPr>
              <w:t xml:space="preserve"> step in Normal Flows. </w:t>
            </w:r>
          </w:p>
          <w:p w:rsidR="00C85E94" w:rsidRPr="00735E39" w:rsidRDefault="00C85E94" w:rsidP="005D4CE0">
            <w:pPr>
              <w:pStyle w:val="a4"/>
              <w:spacing w:line="276" w:lineRule="auto"/>
              <w:ind w:left="252" w:hanging="252"/>
              <w:rPr>
                <w:rFonts w:ascii="Times New Roman" w:hAnsi="Times New Roman" w:cs="Times New Roman"/>
                <w:noProof/>
                <w:sz w:val="24"/>
                <w:szCs w:val="24"/>
              </w:rPr>
            </w:pPr>
          </w:p>
          <w:p w:rsidR="005D4CE0" w:rsidRPr="00735E39" w:rsidRDefault="005D4CE0" w:rsidP="005D4CE0">
            <w:pPr>
              <w:pStyle w:val="a4"/>
              <w:spacing w:line="276" w:lineRule="auto"/>
              <w:ind w:left="252" w:hanging="252"/>
              <w:rPr>
                <w:rFonts w:ascii="Times New Roman" w:hAnsi="Times New Roman" w:cs="Times New Roman"/>
                <w:noProof/>
                <w:sz w:val="24"/>
                <w:szCs w:val="24"/>
              </w:rPr>
            </w:pPr>
          </w:p>
          <w:p w:rsidR="005D4CE0" w:rsidRPr="00735E39" w:rsidRDefault="005D4CE0" w:rsidP="005D4CE0">
            <w:pPr>
              <w:pStyle w:val="a4"/>
              <w:spacing w:line="276" w:lineRule="auto"/>
              <w:ind w:left="252"/>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B91BAF" w:rsidRPr="00735E39" w:rsidRDefault="00B91BAF" w:rsidP="00344F0A">
      <w:pPr>
        <w:jc w:val="center"/>
        <w:rPr>
          <w:rFonts w:ascii="Times New Roman" w:hAnsi="Times New Roman" w:cs="Times New Roman"/>
        </w:rPr>
      </w:pPr>
      <w:r w:rsidRPr="00735E39">
        <w:rPr>
          <w:rFonts w:ascii="Times New Roman" w:hAnsi="Times New Roman" w:cs="Times New Roman"/>
          <w:noProof/>
          <w:sz w:val="32"/>
          <w:szCs w:val="32"/>
        </w:rPr>
        <w:br w:type="page"/>
      </w:r>
      <w:r w:rsidR="00E7660B" w:rsidRPr="00735E39">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20"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Pr="00735E39" w:rsidRDefault="00E7660B" w:rsidP="00162D75">
      <w:pPr>
        <w:rPr>
          <w:rFonts w:ascii="Times New Roman" w:hAnsi="Times New Roman" w:cs="Times New Roman"/>
          <w:noProof/>
          <w:sz w:val="32"/>
          <w:szCs w:val="32"/>
        </w:rPr>
      </w:pPr>
    </w:p>
    <w:p w:rsidR="00357537" w:rsidRPr="00735E39" w:rsidRDefault="00357537" w:rsidP="00357537">
      <w:pPr>
        <w:rPr>
          <w:rFonts w:ascii="Times New Roman" w:hAnsi="Times New Roman" w:cs="Times New Roman"/>
          <w:noProof/>
          <w:sz w:val="32"/>
          <w:szCs w:val="32"/>
        </w:rPr>
      </w:pP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12</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08</w:t>
      </w:r>
      <w:r w:rsidRPr="00735E39">
        <w:rPr>
          <w:rFonts w:ascii="Times New Roman" w:hAnsi="Times New Roman" w:cs="Times New Roman"/>
          <w:i/>
          <w:iCs/>
          <w:noProof/>
          <w:sz w:val="24"/>
          <w:szCs w:val="24"/>
        </w:rPr>
        <w:t xml:space="preserve"> Driver can log in to the system (URS-08)</w:t>
      </w:r>
    </w:p>
    <w:p w:rsidR="00E7660B" w:rsidRPr="00735E39" w:rsidRDefault="00E7660B" w:rsidP="00162D75">
      <w:pPr>
        <w:rPr>
          <w:rFonts w:ascii="Times New Roman" w:hAnsi="Times New Roman" w:cs="Times New Roman"/>
          <w:noProof/>
          <w:sz w:val="32"/>
          <w:szCs w:val="32"/>
        </w:rPr>
      </w:pPr>
    </w:p>
    <w:p w:rsidR="00E7660B" w:rsidRPr="00735E39" w:rsidRDefault="00E7660B" w:rsidP="00162D75">
      <w:pPr>
        <w:rPr>
          <w:rFonts w:ascii="Times New Roman" w:hAnsi="Times New Roman" w:cs="Times New Roman"/>
          <w:noProof/>
          <w:sz w:val="32"/>
          <w:szCs w:val="32"/>
        </w:rPr>
      </w:pPr>
    </w:p>
    <w:p w:rsidR="00E7660B" w:rsidRPr="00735E39" w:rsidRDefault="00E7660B" w:rsidP="00162D75">
      <w:pPr>
        <w:rPr>
          <w:rFonts w:ascii="Times New Roman" w:hAnsi="Times New Roman" w:cs="Times New Roman"/>
          <w:noProof/>
          <w:sz w:val="32"/>
          <w:szCs w:val="32"/>
        </w:rPr>
      </w:pPr>
    </w:p>
    <w:p w:rsidR="00357537" w:rsidRPr="00735E39" w:rsidRDefault="00357537">
      <w:pPr>
        <w:rPr>
          <w:rFonts w:ascii="Times New Roman" w:hAnsi="Times New Roman" w:cs="Times New Roman"/>
          <w:noProof/>
          <w:sz w:val="32"/>
          <w:szCs w:val="32"/>
        </w:rPr>
      </w:pPr>
      <w:r w:rsidRPr="00735E39">
        <w:rPr>
          <w:rFonts w:ascii="Times New Roman" w:hAnsi="Times New Roman" w:cs="Times New Roman"/>
          <w:noProof/>
          <w:sz w:val="32"/>
          <w:szCs w:val="32"/>
        </w:rPr>
        <w:br w:type="page"/>
      </w:r>
    </w:p>
    <w:p w:rsidR="00162D75" w:rsidRPr="00735E39" w:rsidRDefault="00C45117" w:rsidP="00162D75">
      <w:pPr>
        <w:rPr>
          <w:rFonts w:ascii="Times New Roman" w:hAnsi="Times New Roman" w:cs="Times New Roman"/>
          <w:noProof/>
          <w:sz w:val="32"/>
          <w:szCs w:val="32"/>
        </w:rPr>
      </w:pPr>
      <w:r w:rsidRPr="00735E39">
        <w:rPr>
          <w:rFonts w:ascii="Times New Roman" w:hAnsi="Times New Roman" w:cs="Times New Roman"/>
          <w:noProof/>
          <w:sz w:val="32"/>
          <w:szCs w:val="32"/>
        </w:rPr>
        <w:lastRenderedPageBreak/>
        <w:t>4.9</w:t>
      </w:r>
      <w:r w:rsidR="00162D75" w:rsidRPr="00735E39">
        <w:rPr>
          <w:rFonts w:ascii="Times New Roman" w:hAnsi="Times New Roman" w:cs="Times New Roman"/>
          <w:noProof/>
          <w:sz w:val="32"/>
          <w:szCs w:val="32"/>
        </w:rPr>
        <w:t xml:space="preserve"> </w:t>
      </w:r>
      <w:r w:rsidR="008311CD" w:rsidRPr="00735E39">
        <w:rPr>
          <w:rFonts w:ascii="Times New Roman" w:hAnsi="Times New Roman" w:cs="Times New Roman"/>
          <w:noProof/>
          <w:sz w:val="32"/>
          <w:szCs w:val="32"/>
        </w:rPr>
        <w:t xml:space="preserve">Driver can logout from the system </w:t>
      </w:r>
      <w:r w:rsidRPr="00735E39">
        <w:rPr>
          <w:rFonts w:ascii="Times New Roman" w:hAnsi="Times New Roman" w:cs="Times New Roman"/>
          <w:noProof/>
          <w:sz w:val="32"/>
          <w:szCs w:val="32"/>
        </w:rPr>
        <w:t>(URS-</w:t>
      </w:r>
      <w:r w:rsidR="009474BA" w:rsidRPr="00735E39">
        <w:rPr>
          <w:rFonts w:ascii="Times New Roman" w:hAnsi="Times New Roman" w:cs="Times New Roman"/>
          <w:noProof/>
          <w:sz w:val="32"/>
          <w:szCs w:val="32"/>
        </w:rPr>
        <w:t>0</w:t>
      </w:r>
      <w:r w:rsidRPr="00735E39">
        <w:rPr>
          <w:rFonts w:ascii="Times New Roman" w:hAnsi="Times New Roman" w:cs="Times New Roman"/>
          <w:noProof/>
          <w:sz w:val="32"/>
          <w:szCs w:val="32"/>
        </w:rPr>
        <w:t>9</w:t>
      </w:r>
      <w:r w:rsidR="00162D75" w:rsidRPr="00735E39">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35E39">
        <w:trPr>
          <w:trHeight w:val="179"/>
        </w:trPr>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w:t>
            </w:r>
            <w:r w:rsidR="009474BA" w:rsidRPr="00735E39">
              <w:rPr>
                <w:rFonts w:ascii="Times New Roman" w:hAnsi="Times New Roman" w:cs="Times New Roman"/>
                <w:noProof/>
                <w:sz w:val="24"/>
                <w:szCs w:val="24"/>
              </w:rPr>
              <w:t>0</w:t>
            </w:r>
            <w:r w:rsidR="00C45117" w:rsidRPr="00735E39">
              <w:rPr>
                <w:rFonts w:ascii="Times New Roman" w:hAnsi="Times New Roman" w:cs="Times New Roman"/>
                <w:noProof/>
                <w:sz w:val="24"/>
                <w:szCs w:val="24"/>
              </w:rPr>
              <w:t>9</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can log out from the system.</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can logout from the system when the driver stops using the service.</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The Driver</w:t>
            </w:r>
            <w:r w:rsidR="00DE7710"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clicks on the “logout” button in the settings page.</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The Driver logs into the Chiang Mai Red Taxi Service Assistant as a “Driver”. (URS-</w:t>
            </w:r>
            <w:r w:rsidR="009474BA" w:rsidRPr="00735E39">
              <w:rPr>
                <w:rFonts w:ascii="Times New Roman" w:hAnsi="Times New Roman" w:cs="Times New Roman"/>
                <w:noProof/>
                <w:sz w:val="24"/>
                <w:szCs w:val="24"/>
              </w:rPr>
              <w:t>08</w:t>
            </w:r>
            <w:r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w:t>
            </w:r>
            <w:r w:rsidR="009474BA" w:rsidRPr="00735E39">
              <w:rPr>
                <w:rFonts w:ascii="Times New Roman" w:hAnsi="Times New Roman" w:cs="Times New Roman"/>
                <w:noProof/>
                <w:sz w:val="24"/>
                <w:szCs w:val="24"/>
              </w:rPr>
              <w:t xml:space="preserve"> can log into the system (URS-08</w:t>
            </w:r>
            <w:r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62D75" w:rsidRPr="00735E39"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Driver clicks logout button.</w:t>
            </w:r>
          </w:p>
          <w:p w:rsidR="00162D75" w:rsidRPr="00735E39"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w:t>
            </w:r>
            <w:r w:rsidR="00162D75" w:rsidRPr="00735E39">
              <w:rPr>
                <w:rFonts w:ascii="Times New Roman" w:hAnsi="Times New Roman" w:cs="Times New Roman"/>
                <w:noProof/>
                <w:color w:val="8064A2" w:themeColor="accent4"/>
                <w:sz w:val="24"/>
                <w:szCs w:val="24"/>
              </w:rPr>
              <w:t>ll change status of the Driver to “offline” in the database.</w:t>
            </w:r>
          </w:p>
          <w:p w:rsidR="00162D75" w:rsidRPr="00735E39" w:rsidRDefault="00EA4B35" w:rsidP="00AE4EF5">
            <w:pPr>
              <w:pStyle w:val="a4"/>
              <w:numPr>
                <w:ilvl w:val="0"/>
                <w:numId w:val="2"/>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w:t>
            </w:r>
            <w:r w:rsidR="00162D75" w:rsidRPr="00735E39">
              <w:rPr>
                <w:rFonts w:ascii="Times New Roman" w:hAnsi="Times New Roman" w:cs="Times New Roman"/>
                <w:noProof/>
                <w:color w:val="8064A2" w:themeColor="accent4"/>
                <w:sz w:val="24"/>
                <w:szCs w:val="24"/>
              </w:rPr>
              <w:t>ll display login page after Driver logs out.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E7660B" w:rsidP="00C45117">
      <w:pPr>
        <w:jc w:val="center"/>
        <w:rPr>
          <w:rFonts w:ascii="Times New Roman" w:hAnsi="Times New Roman" w:cs="Times New Roman"/>
          <w:noProof/>
        </w:rPr>
      </w:pPr>
      <w:r w:rsidRPr="00735E39">
        <w:rPr>
          <w:rFonts w:ascii="Times New Roman" w:hAnsi="Times New Roman" w:cs="Times New Roman"/>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1"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Pr="00735E39" w:rsidRDefault="00330F63" w:rsidP="00C45117">
      <w:pPr>
        <w:jc w:val="center"/>
        <w:rPr>
          <w:rFonts w:ascii="Times New Roman" w:hAnsi="Times New Roman" w:cs="Times New Roman"/>
          <w:noProof/>
        </w:rPr>
      </w:pP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13</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09</w:t>
      </w:r>
      <w:r w:rsidRPr="00735E39">
        <w:rPr>
          <w:rFonts w:ascii="Times New Roman" w:hAnsi="Times New Roman" w:cs="Times New Roman"/>
          <w:i/>
          <w:iCs/>
          <w:noProof/>
          <w:sz w:val="24"/>
          <w:szCs w:val="24"/>
        </w:rPr>
        <w:t xml:space="preserve"> Driver can logout from the system (URS-09)</w:t>
      </w: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330F63" w:rsidRPr="00735E39" w:rsidRDefault="00330F63" w:rsidP="00C45117">
      <w:pPr>
        <w:jc w:val="center"/>
        <w:rPr>
          <w:rFonts w:ascii="Times New Roman" w:hAnsi="Times New Roman" w:cs="Times New Roman"/>
          <w:noProof/>
        </w:rPr>
      </w:pPr>
    </w:p>
    <w:p w:rsidR="00162D75" w:rsidRPr="00735E39" w:rsidRDefault="00162D75" w:rsidP="00162D75">
      <w:pPr>
        <w:rPr>
          <w:rFonts w:ascii="Times New Roman" w:hAnsi="Times New Roman" w:cs="Times New Roman"/>
        </w:rPr>
      </w:pPr>
      <w:r w:rsidRPr="00735E39">
        <w:rPr>
          <w:rFonts w:ascii="Times New Roman" w:hAnsi="Times New Roman" w:cs="Times New Roman"/>
        </w:rPr>
        <w:br w:type="page"/>
      </w:r>
      <w:r w:rsidR="00C45117" w:rsidRPr="00735E39">
        <w:rPr>
          <w:rFonts w:ascii="Times New Roman" w:hAnsi="Times New Roman" w:cs="Times New Roman"/>
          <w:noProof/>
          <w:sz w:val="32"/>
          <w:szCs w:val="32"/>
        </w:rPr>
        <w:lastRenderedPageBreak/>
        <w:t>4.10</w:t>
      </w:r>
      <w:r w:rsidRPr="00735E39">
        <w:rPr>
          <w:rFonts w:ascii="Times New Roman" w:hAnsi="Times New Roman" w:cs="Times New Roman"/>
          <w:noProof/>
          <w:sz w:val="32"/>
          <w:szCs w:val="32"/>
        </w:rPr>
        <w:t xml:space="preserve"> </w:t>
      </w:r>
      <w:r w:rsidR="008311CD" w:rsidRPr="00735E39">
        <w:rPr>
          <w:rFonts w:ascii="Times New Roman" w:hAnsi="Times New Roman" w:cs="Times New Roman"/>
          <w:noProof/>
          <w:sz w:val="32"/>
          <w:szCs w:val="32"/>
        </w:rPr>
        <w:t xml:space="preserve">Driver can update driving information </w:t>
      </w:r>
      <w:r w:rsidR="00C45117" w:rsidRPr="00735E39">
        <w:rPr>
          <w:rFonts w:ascii="Times New Roman" w:hAnsi="Times New Roman" w:cs="Times New Roman"/>
          <w:noProof/>
          <w:sz w:val="32"/>
          <w:szCs w:val="32"/>
        </w:rPr>
        <w:t>(URS-10</w:t>
      </w:r>
      <w:r w:rsidRPr="00735E39">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w:t>
            </w:r>
            <w:r w:rsidR="00C45117" w:rsidRPr="00735E39">
              <w:rPr>
                <w:rFonts w:ascii="Times New Roman" w:hAnsi="Times New Roman" w:cs="Times New Roman"/>
                <w:noProof/>
                <w:sz w:val="24"/>
                <w:szCs w:val="24"/>
              </w:rPr>
              <w:t>10</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can</w:t>
            </w:r>
            <w:r w:rsidR="00EA4B35"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update driving information</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click on “Update” button</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002DFC" w:rsidRPr="00735E39"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Driver</w:t>
            </w:r>
            <w:r w:rsidR="00162D75" w:rsidRPr="00735E39">
              <w:rPr>
                <w:rFonts w:ascii="Times New Roman" w:hAnsi="Times New Roman" w:cs="Times New Roman"/>
                <w:noProof/>
                <w:sz w:val="24"/>
                <w:szCs w:val="24"/>
              </w:rPr>
              <w:t xml:space="preserve"> logs into the Chiang Mai Red Taxi Service Assistant as a “Driver”.</w:t>
            </w:r>
            <w:r w:rsidR="00002DFC" w:rsidRPr="00735E39">
              <w:rPr>
                <w:rFonts w:ascii="Times New Roman" w:hAnsi="Times New Roman" w:cs="Times New Roman"/>
                <w:noProof/>
                <w:sz w:val="24"/>
                <w:szCs w:val="24"/>
              </w:rPr>
              <w:t xml:space="preserve"> </w:t>
            </w:r>
            <w:r w:rsidR="00C45117" w:rsidRPr="00735E39">
              <w:rPr>
                <w:rFonts w:ascii="Times New Roman" w:hAnsi="Times New Roman" w:cs="Times New Roman"/>
                <w:noProof/>
                <w:sz w:val="24"/>
                <w:szCs w:val="24"/>
              </w:rPr>
              <w:t xml:space="preserve"> (URS-10</w:t>
            </w:r>
            <w:r w:rsidR="00162D75" w:rsidRPr="00735E39">
              <w:rPr>
                <w:rFonts w:ascii="Times New Roman" w:hAnsi="Times New Roman" w:cs="Times New Roman"/>
                <w:noProof/>
                <w:sz w:val="24"/>
                <w:szCs w:val="24"/>
              </w:rPr>
              <w:t>)</w:t>
            </w:r>
          </w:p>
          <w:p w:rsidR="00B804E2" w:rsidRPr="00735E39"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35E39">
              <w:rPr>
                <w:rFonts w:ascii="Times New Roman" w:hAnsi="Times New Roman" w:cs="Times New Roman"/>
                <w:noProof/>
                <w:sz w:val="24"/>
                <w:szCs w:val="24"/>
                <w:u w:val="single"/>
              </w:rPr>
              <w:t>Driver’s driving information has been provided and exists in the system.</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C85E94" w:rsidRPr="00735E39" w:rsidRDefault="00162D75" w:rsidP="00C85E94">
            <w:pPr>
              <w:pStyle w:val="a4"/>
              <w:numPr>
                <w:ilvl w:val="0"/>
                <w:numId w:val="6"/>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Passengers can view the “view information” of red taxi that matches their conditions.</w:t>
            </w:r>
            <w:r w:rsidR="00C45117" w:rsidRPr="00735E39">
              <w:rPr>
                <w:rFonts w:ascii="Times New Roman" w:hAnsi="Times New Roman" w:cs="Times New Roman"/>
                <w:noProof/>
                <w:sz w:val="24"/>
                <w:szCs w:val="24"/>
              </w:rPr>
              <w:t xml:space="preserve"> (URS-05</w:t>
            </w:r>
            <w:r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CC7E0B" w:rsidRPr="00735E39" w:rsidRDefault="00E33A11" w:rsidP="00BF09D8">
            <w:pPr>
              <w:pStyle w:val="a4"/>
              <w:numPr>
                <w:ilvl w:val="0"/>
                <w:numId w:val="27"/>
              </w:numPr>
              <w:rPr>
                <w:rFonts w:ascii="Times New Roman" w:hAnsi="Times New Roman" w:cs="Times New Roman"/>
                <w:sz w:val="24"/>
              </w:rPr>
            </w:pPr>
            <w:r w:rsidRPr="00735E39">
              <w:rPr>
                <w:rFonts w:ascii="Times New Roman" w:hAnsi="Times New Roman" w:cs="Times New Roman"/>
                <w:sz w:val="24"/>
              </w:rPr>
              <w:t>Driver opens</w:t>
            </w:r>
            <w:r w:rsidR="00952C8A" w:rsidRPr="00735E39">
              <w:rPr>
                <w:rFonts w:ascii="Times New Roman" w:hAnsi="Times New Roman" w:cs="Times New Roman"/>
                <w:sz w:val="24"/>
              </w:rPr>
              <w:t xml:space="preserve"> the existing</w:t>
            </w:r>
            <w:r w:rsidR="00CC7E0B" w:rsidRPr="00735E39">
              <w:rPr>
                <w:rFonts w:ascii="Times New Roman" w:hAnsi="Times New Roman" w:cs="Times New Roman"/>
                <w:sz w:val="24"/>
              </w:rPr>
              <w:t xml:space="preserve"> driving</w:t>
            </w:r>
            <w:r w:rsidR="00952C8A" w:rsidRPr="00735E39">
              <w:rPr>
                <w:rFonts w:ascii="Times New Roman" w:hAnsi="Times New Roman" w:cs="Times New Roman"/>
                <w:sz w:val="24"/>
              </w:rPr>
              <w:t xml:space="preserve"> information</w:t>
            </w:r>
            <w:r w:rsidR="00CC7E0B" w:rsidRPr="00735E39">
              <w:rPr>
                <w:rFonts w:ascii="Times New Roman" w:hAnsi="Times New Roman" w:cs="Times New Roman"/>
                <w:sz w:val="24"/>
              </w:rPr>
              <w:t xml:space="preserve"> in the system.</w:t>
            </w:r>
          </w:p>
          <w:p w:rsidR="00CC7E0B" w:rsidRPr="00735E39" w:rsidRDefault="00162D75" w:rsidP="00BF09D8">
            <w:pPr>
              <w:pStyle w:val="a4"/>
              <w:numPr>
                <w:ilvl w:val="0"/>
                <w:numId w:val="27"/>
              </w:numPr>
              <w:rPr>
                <w:rFonts w:ascii="Times New Roman" w:hAnsi="Times New Roman" w:cs="Times New Roman"/>
                <w:sz w:val="24"/>
              </w:rPr>
            </w:pPr>
            <w:r w:rsidRPr="00735E39">
              <w:rPr>
                <w:rFonts w:ascii="Times New Roman" w:hAnsi="Times New Roman" w:cs="Times New Roman"/>
                <w:sz w:val="24"/>
                <w:szCs w:val="24"/>
              </w:rPr>
              <w:t>Driver update</w:t>
            </w:r>
            <w:r w:rsidR="00DE7710" w:rsidRPr="00735E39">
              <w:rPr>
                <w:rFonts w:ascii="Times New Roman" w:hAnsi="Times New Roman" w:cs="Times New Roman"/>
                <w:sz w:val="24"/>
                <w:szCs w:val="24"/>
              </w:rPr>
              <w:t>s</w:t>
            </w:r>
            <w:r w:rsidRPr="00735E39">
              <w:rPr>
                <w:rFonts w:ascii="Times New Roman" w:hAnsi="Times New Roman" w:cs="Times New Roman"/>
                <w:sz w:val="24"/>
                <w:szCs w:val="24"/>
              </w:rPr>
              <w:t xml:space="preserve"> driving information (E.g.; number of available seats, destination)</w:t>
            </w:r>
          </w:p>
          <w:p w:rsidR="00CC7E0B" w:rsidRPr="00735E39" w:rsidRDefault="00127C40" w:rsidP="00BF09D8">
            <w:pPr>
              <w:pStyle w:val="a4"/>
              <w:numPr>
                <w:ilvl w:val="0"/>
                <w:numId w:val="27"/>
              </w:numPr>
              <w:rPr>
                <w:rFonts w:ascii="Times New Roman" w:hAnsi="Times New Roman" w:cs="Times New Roman"/>
                <w:sz w:val="24"/>
              </w:rPr>
            </w:pPr>
            <w:r w:rsidRPr="00735E39">
              <w:rPr>
                <w:rFonts w:ascii="Times New Roman" w:hAnsi="Times New Roman" w:cs="Times New Roman"/>
                <w:noProof/>
                <w:sz w:val="24"/>
                <w:szCs w:val="24"/>
              </w:rPr>
              <w:t>Driver click</w:t>
            </w:r>
            <w:r w:rsidR="00DE7710" w:rsidRPr="00735E39">
              <w:rPr>
                <w:rFonts w:ascii="Times New Roman" w:hAnsi="Times New Roman" w:cs="Times New Roman"/>
                <w:noProof/>
                <w:sz w:val="24"/>
                <w:szCs w:val="24"/>
              </w:rPr>
              <w:t>s</w:t>
            </w:r>
            <w:r w:rsidR="00162D75" w:rsidRPr="00735E39">
              <w:rPr>
                <w:rFonts w:ascii="Times New Roman" w:hAnsi="Times New Roman" w:cs="Times New Roman"/>
                <w:noProof/>
                <w:sz w:val="24"/>
                <w:szCs w:val="24"/>
              </w:rPr>
              <w:t xml:space="preserve"> on “update” button</w:t>
            </w:r>
          </w:p>
          <w:p w:rsidR="00CC7E0B" w:rsidRPr="00735E39" w:rsidRDefault="00162D75" w:rsidP="00BF09D8">
            <w:pPr>
              <w:pStyle w:val="a4"/>
              <w:numPr>
                <w:ilvl w:val="0"/>
                <w:numId w:val="27"/>
              </w:numPr>
              <w:rPr>
                <w:rFonts w:ascii="Times New Roman" w:hAnsi="Times New Roman" w:cs="Times New Roman"/>
                <w:color w:val="8064A2" w:themeColor="accent4"/>
                <w:sz w:val="24"/>
              </w:rPr>
            </w:pPr>
            <w:r w:rsidRPr="00735E39">
              <w:rPr>
                <w:rFonts w:ascii="Times New Roman" w:hAnsi="Times New Roman" w:cs="Times New Roman"/>
                <w:color w:val="8064A2" w:themeColor="accent4"/>
                <w:sz w:val="24"/>
                <w:szCs w:val="24"/>
              </w:rPr>
              <w:t xml:space="preserve">System </w:t>
            </w:r>
            <w:r w:rsidR="00127C40" w:rsidRPr="00735E39">
              <w:rPr>
                <w:rFonts w:ascii="Times New Roman" w:hAnsi="Times New Roman" w:cs="Times New Roman"/>
                <w:color w:val="8064A2" w:themeColor="accent4"/>
                <w:sz w:val="24"/>
                <w:szCs w:val="24"/>
              </w:rPr>
              <w:t>sha</w:t>
            </w:r>
            <w:r w:rsidRPr="00735E39">
              <w:rPr>
                <w:rFonts w:ascii="Times New Roman" w:hAnsi="Times New Roman" w:cs="Times New Roman"/>
                <w:color w:val="8064A2" w:themeColor="accent4"/>
                <w:sz w:val="24"/>
                <w:szCs w:val="24"/>
              </w:rPr>
              <w:t>ll update the driving information into d</w:t>
            </w:r>
            <w:r w:rsidR="005535F1" w:rsidRPr="00735E39">
              <w:rPr>
                <w:rFonts w:ascii="Times New Roman" w:hAnsi="Times New Roman" w:cs="Times New Roman"/>
                <w:color w:val="8064A2" w:themeColor="accent4"/>
                <w:sz w:val="24"/>
                <w:szCs w:val="24"/>
              </w:rPr>
              <w:t>atabase.</w:t>
            </w:r>
          </w:p>
          <w:p w:rsidR="00162D75" w:rsidRPr="00735E39" w:rsidRDefault="00127C40" w:rsidP="00BF09D8">
            <w:pPr>
              <w:pStyle w:val="a4"/>
              <w:numPr>
                <w:ilvl w:val="0"/>
                <w:numId w:val="27"/>
              </w:numPr>
              <w:rPr>
                <w:rFonts w:ascii="Times New Roman" w:hAnsi="Times New Roman" w:cs="Times New Roman"/>
                <w:sz w:val="24"/>
              </w:rPr>
            </w:pPr>
            <w:r w:rsidRPr="00735E39">
              <w:rPr>
                <w:rFonts w:ascii="Times New Roman" w:hAnsi="Times New Roman" w:cs="Times New Roman"/>
                <w:color w:val="8064A2" w:themeColor="accent4"/>
                <w:sz w:val="24"/>
                <w:szCs w:val="24"/>
              </w:rPr>
              <w:t>System sha</w:t>
            </w:r>
            <w:r w:rsidR="00162D75" w:rsidRPr="00735E39">
              <w:rPr>
                <w:rFonts w:ascii="Times New Roman" w:hAnsi="Times New Roman" w:cs="Times New Roman"/>
                <w:color w:val="8064A2" w:themeColor="accent4"/>
                <w:sz w:val="24"/>
                <w:szCs w:val="24"/>
              </w:rPr>
              <w:t xml:space="preserve">ll display the </w:t>
            </w:r>
            <w:r w:rsidR="004C78F2" w:rsidRPr="00735E39">
              <w:rPr>
                <w:rFonts w:ascii="Times New Roman" w:hAnsi="Times New Roman" w:cs="Times New Roman"/>
                <w:color w:val="8064A2" w:themeColor="accent4"/>
                <w:sz w:val="24"/>
                <w:szCs w:val="24"/>
              </w:rPr>
              <w:t>page that shows</w:t>
            </w:r>
            <w:r w:rsidR="00162D75" w:rsidRPr="00735E39">
              <w:rPr>
                <w:rFonts w:ascii="Times New Roman" w:hAnsi="Times New Roman" w:cs="Times New Roman"/>
                <w:color w:val="8064A2" w:themeColor="accent4"/>
                <w:sz w:val="24"/>
                <w:szCs w:val="24"/>
              </w:rPr>
              <w:t xml:space="preserve"> all </w:t>
            </w:r>
            <w:r w:rsidR="004C78F2" w:rsidRPr="00735E39">
              <w:rPr>
                <w:rFonts w:ascii="Times New Roman" w:hAnsi="Times New Roman" w:cs="Times New Roman"/>
                <w:color w:val="8064A2" w:themeColor="accent4"/>
                <w:sz w:val="24"/>
                <w:szCs w:val="24"/>
              </w:rPr>
              <w:t>requests</w:t>
            </w:r>
            <w:r w:rsidR="00162D75" w:rsidRPr="00735E39">
              <w:rPr>
                <w:rFonts w:ascii="Times New Roman" w:hAnsi="Times New Roman" w:cs="Times New Roman"/>
                <w:color w:val="8064A2" w:themeColor="accent4"/>
                <w:sz w:val="24"/>
                <w:szCs w:val="24"/>
              </w:rPr>
              <w:t xml:space="preserve"> from passenger</w:t>
            </w:r>
            <w:r w:rsidR="00162D75" w:rsidRPr="00735E39">
              <w:rPr>
                <w:rFonts w:ascii="Times New Roman" w:hAnsi="Times New Roman" w:cs="Times New Roman"/>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162D75" w:rsidP="00AE4EF5">
            <w:pPr>
              <w:pStyle w:val="a4"/>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162D75" w:rsidP="00162D75">
      <w:pPr>
        <w:rPr>
          <w:rFonts w:ascii="Times New Roman" w:hAnsi="Times New Roman" w:cs="Times New Roman"/>
        </w:rPr>
      </w:pPr>
    </w:p>
    <w:p w:rsidR="00357537" w:rsidRPr="00735E39" w:rsidRDefault="00E7660B" w:rsidP="00C45117">
      <w:pPr>
        <w:jc w:val="center"/>
        <w:rPr>
          <w:rFonts w:ascii="Times New Roman" w:hAnsi="Times New Roman" w:cs="Times New Roman"/>
        </w:rPr>
      </w:pPr>
      <w:r w:rsidRPr="00735E39">
        <w:rPr>
          <w:rFonts w:ascii="Times New Roman" w:hAnsi="Times New Roman" w:cs="Times New Roman"/>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2"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14</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10</w:t>
      </w:r>
      <w:r w:rsidRPr="00735E39">
        <w:rPr>
          <w:rFonts w:ascii="Times New Roman" w:hAnsi="Times New Roman" w:cs="Times New Roman"/>
          <w:i/>
          <w:iCs/>
          <w:noProof/>
          <w:sz w:val="24"/>
          <w:szCs w:val="24"/>
        </w:rPr>
        <w:t xml:space="preserve"> Driver can update driving information (URS-10)</w:t>
      </w:r>
    </w:p>
    <w:p w:rsidR="00162D75" w:rsidRPr="00735E39" w:rsidRDefault="00162D75" w:rsidP="00C45117">
      <w:pPr>
        <w:jc w:val="center"/>
        <w:rPr>
          <w:rFonts w:ascii="Times New Roman" w:hAnsi="Times New Roman" w:cs="Times New Roman"/>
        </w:rPr>
      </w:pPr>
      <w:r w:rsidRPr="00735E39">
        <w:rPr>
          <w:rFonts w:ascii="Times New Roman" w:hAnsi="Times New Roman" w:cs="Times New Roman"/>
        </w:rPr>
        <w:br w:type="page"/>
      </w:r>
    </w:p>
    <w:p w:rsidR="00162D75" w:rsidRPr="00735E39" w:rsidRDefault="00402E0D" w:rsidP="00162D75">
      <w:pPr>
        <w:rPr>
          <w:rFonts w:ascii="Times New Roman" w:hAnsi="Times New Roman" w:cs="Times New Roman"/>
          <w:noProof/>
          <w:sz w:val="32"/>
          <w:szCs w:val="32"/>
        </w:rPr>
      </w:pPr>
      <w:r w:rsidRPr="00735E39">
        <w:rPr>
          <w:rFonts w:ascii="Times New Roman" w:hAnsi="Times New Roman" w:cs="Times New Roman"/>
          <w:noProof/>
          <w:sz w:val="32"/>
          <w:szCs w:val="32"/>
        </w:rPr>
        <w:lastRenderedPageBreak/>
        <w:t>4.11</w:t>
      </w:r>
      <w:r w:rsidR="00162D75" w:rsidRPr="00735E39">
        <w:rPr>
          <w:rFonts w:ascii="Times New Roman" w:hAnsi="Times New Roman" w:cs="Times New Roman"/>
          <w:noProof/>
          <w:sz w:val="32"/>
          <w:szCs w:val="32"/>
        </w:rPr>
        <w:t xml:space="preserve"> </w:t>
      </w:r>
      <w:r w:rsidR="008311CD" w:rsidRPr="00735E39">
        <w:rPr>
          <w:rFonts w:ascii="Times New Roman" w:hAnsi="Times New Roman" w:cs="Times New Roman"/>
          <w:noProof/>
          <w:sz w:val="32"/>
          <w:szCs w:val="32"/>
        </w:rPr>
        <w:t>Driver can respond to passenger’s request</w:t>
      </w:r>
      <w:r w:rsidRPr="00735E39">
        <w:rPr>
          <w:rFonts w:ascii="Times New Roman" w:hAnsi="Times New Roman" w:cs="Times New Roman"/>
          <w:noProof/>
          <w:sz w:val="32"/>
          <w:szCs w:val="32"/>
        </w:rPr>
        <w:t xml:space="preserve"> (URS-11</w:t>
      </w:r>
      <w:r w:rsidR="00162D75" w:rsidRPr="00735E39">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URS-1</w:t>
            </w:r>
            <w:r w:rsidR="00402E0D" w:rsidRPr="00735E39">
              <w:rPr>
                <w:rFonts w:ascii="Times New Roman" w:hAnsi="Times New Roman" w:cs="Times New Roman"/>
                <w:noProof/>
                <w:sz w:val="24"/>
                <w:szCs w:val="24"/>
              </w:rPr>
              <w:t>1</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can respond to passenger’s request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can respond to the passenger’s request by choosing to accept or decline the request.</w:t>
            </w:r>
          </w:p>
        </w:tc>
      </w:tr>
      <w:tr w:rsidR="00162D75" w:rsidRPr="00735E39">
        <w:trPr>
          <w:trHeight w:val="143"/>
        </w:trPr>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Driver click</w:t>
            </w:r>
            <w:r w:rsidR="006C6205" w:rsidRPr="00735E39">
              <w:rPr>
                <w:rFonts w:ascii="Times New Roman" w:hAnsi="Times New Roman" w:cs="Times New Roman"/>
                <w:noProof/>
                <w:sz w:val="24"/>
                <w:szCs w:val="24"/>
              </w:rPr>
              <w:t xml:space="preserve">s </w:t>
            </w:r>
            <w:r w:rsidRPr="00735E39">
              <w:rPr>
                <w:rFonts w:ascii="Times New Roman" w:hAnsi="Times New Roman" w:cs="Times New Roman"/>
                <w:noProof/>
                <w:sz w:val="24"/>
                <w:szCs w:val="24"/>
              </w:rPr>
              <w:t>on each request in the “request page”.</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Passenger’s request has already been sent to the Driver.</w:t>
            </w:r>
            <w:r w:rsidR="00402E0D" w:rsidRPr="00735E39">
              <w:rPr>
                <w:rFonts w:ascii="Times New Roman" w:hAnsi="Times New Roman" w:cs="Times New Roman"/>
                <w:noProof/>
                <w:sz w:val="24"/>
                <w:szCs w:val="24"/>
              </w:rPr>
              <w:t xml:space="preserve"> (URS-05</w:t>
            </w:r>
            <w:r w:rsidRPr="00735E39">
              <w:rPr>
                <w:rFonts w:ascii="Times New Roman" w:hAnsi="Times New Roman" w:cs="Times New Roman"/>
                <w:noProof/>
                <w:sz w:val="24"/>
                <w:szCs w:val="24"/>
              </w:rPr>
              <w:t>)</w:t>
            </w:r>
          </w:p>
          <w:p w:rsidR="00162D75" w:rsidRPr="00735E39"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 xml:space="preserve">The request status is listed as “new”. </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162D75" w:rsidRPr="00735E39"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Passenger receives Driver’s response. (U</w:t>
            </w:r>
            <w:r w:rsidR="00127C40" w:rsidRPr="00735E39">
              <w:rPr>
                <w:rFonts w:ascii="Times New Roman" w:hAnsi="Times New Roman" w:cs="Times New Roman"/>
                <w:noProof/>
                <w:sz w:val="24"/>
                <w:szCs w:val="24"/>
              </w:rPr>
              <w:t>RS</w:t>
            </w:r>
            <w:r w:rsidRPr="00735E39">
              <w:rPr>
                <w:rFonts w:ascii="Times New Roman" w:hAnsi="Times New Roman" w:cs="Times New Roman"/>
                <w:noProof/>
                <w:sz w:val="24"/>
                <w:szCs w:val="24"/>
              </w:rPr>
              <w:t>-</w:t>
            </w:r>
            <w:r w:rsidR="009474BA" w:rsidRPr="00735E39">
              <w:rPr>
                <w:rFonts w:ascii="Times New Roman" w:hAnsi="Times New Roman" w:cs="Times New Roman"/>
                <w:noProof/>
                <w:sz w:val="24"/>
                <w:szCs w:val="24"/>
              </w:rPr>
              <w:t>11</w:t>
            </w:r>
            <w:r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62D75" w:rsidRPr="00735E39"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Driver clicks on each request in the “request page”.</w:t>
            </w:r>
          </w:p>
          <w:p w:rsidR="00127C40" w:rsidRPr="00735E39"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shall display pop up that request to confirm or decline the Passenger’s request.</w:t>
            </w:r>
          </w:p>
          <w:p w:rsidR="00162D75" w:rsidRPr="00735E39"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Driver click</w:t>
            </w:r>
            <w:r w:rsidR="00443F62"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“yes” to accept the request. </w:t>
            </w:r>
          </w:p>
          <w:p w:rsidR="00162D75" w:rsidRPr="00735E39" w:rsidRDefault="00127C40" w:rsidP="00BF09D8">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w:t>
            </w:r>
            <w:r w:rsidR="00162D75" w:rsidRPr="00735E39">
              <w:rPr>
                <w:rFonts w:ascii="Times New Roman" w:hAnsi="Times New Roman" w:cs="Times New Roman"/>
                <w:noProof/>
                <w:color w:val="8064A2" w:themeColor="accent4"/>
                <w:sz w:val="24"/>
                <w:szCs w:val="24"/>
              </w:rPr>
              <w:t>ll update the status of the request to “Accepted</w:t>
            </w:r>
            <w:r w:rsidR="000B1EB6" w:rsidRPr="00735E39">
              <w:rPr>
                <w:rFonts w:ascii="Times New Roman" w:hAnsi="Times New Roman" w:cs="Times New Roman"/>
                <w:noProof/>
                <w:color w:val="8064A2" w:themeColor="accent4"/>
                <w:sz w:val="24"/>
                <w:szCs w:val="24"/>
              </w:rPr>
              <w:t>” .</w:t>
            </w:r>
          </w:p>
          <w:p w:rsidR="00F972C4" w:rsidRPr="00735E39" w:rsidRDefault="000B1EB6" w:rsidP="000B1EB6">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 shall display the Passenger’s request information ,including a map that show Passenger current location.</w:t>
            </w:r>
          </w:p>
          <w:p w:rsidR="00162D75" w:rsidRPr="00735E39" w:rsidRDefault="00162D75" w:rsidP="00C85E94">
            <w:pPr>
              <w:pStyle w:val="a4"/>
              <w:numPr>
                <w:ilvl w:val="0"/>
                <w:numId w:val="3"/>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w:t>
            </w:r>
            <w:r w:rsidR="00F2348A" w:rsidRPr="00735E39">
              <w:rPr>
                <w:rFonts w:ascii="Times New Roman" w:hAnsi="Times New Roman" w:cs="Times New Roman"/>
                <w:noProof/>
                <w:color w:val="8064A2" w:themeColor="accent4"/>
                <w:sz w:val="24"/>
                <w:szCs w:val="24"/>
              </w:rPr>
              <w:t xml:space="preserve">ystem </w:t>
            </w:r>
            <w:r w:rsidR="00503CFB" w:rsidRPr="00735E39">
              <w:rPr>
                <w:rFonts w:ascii="Times New Roman" w:hAnsi="Times New Roman" w:cs="Times New Roman"/>
                <w:noProof/>
                <w:color w:val="8064A2" w:themeColor="accent4"/>
                <w:sz w:val="24"/>
                <w:szCs w:val="24"/>
              </w:rPr>
              <w:t>sha</w:t>
            </w:r>
            <w:r w:rsidR="00F2348A" w:rsidRPr="00735E39">
              <w:rPr>
                <w:rFonts w:ascii="Times New Roman" w:hAnsi="Times New Roman" w:cs="Times New Roman"/>
                <w:noProof/>
                <w:color w:val="8064A2" w:themeColor="accent4"/>
                <w:sz w:val="24"/>
                <w:szCs w:val="24"/>
              </w:rPr>
              <w:t xml:space="preserve">ll </w:t>
            </w:r>
            <w:r w:rsidR="00C85E94" w:rsidRPr="00735E39">
              <w:rPr>
                <w:rFonts w:ascii="Times New Roman" w:hAnsi="Times New Roman" w:cs="Times New Roman"/>
                <w:noProof/>
                <w:color w:val="8064A2" w:themeColor="accent4"/>
                <w:sz w:val="24"/>
                <w:szCs w:val="24"/>
              </w:rPr>
              <w:t>update</w:t>
            </w:r>
            <w:r w:rsidR="00F2348A" w:rsidRPr="00735E39">
              <w:rPr>
                <w:rFonts w:ascii="Times New Roman" w:hAnsi="Times New Roman" w:cs="Times New Roman"/>
                <w:noProof/>
                <w:color w:val="8064A2" w:themeColor="accent4"/>
                <w:sz w:val="24"/>
                <w:szCs w:val="24"/>
              </w:rPr>
              <w:t xml:space="preserve"> </w:t>
            </w:r>
            <w:r w:rsidR="00C85E94" w:rsidRPr="00735E39">
              <w:rPr>
                <w:rFonts w:ascii="Times New Roman" w:hAnsi="Times New Roman" w:cs="Times New Roman"/>
                <w:noProof/>
                <w:color w:val="8064A2" w:themeColor="accent4"/>
                <w:sz w:val="24"/>
                <w:szCs w:val="24"/>
              </w:rPr>
              <w:t xml:space="preserve">the request status in Passenger’s interface to </w:t>
            </w:r>
            <w:r w:rsidR="00C85E94" w:rsidRPr="00735E39">
              <w:rPr>
                <w:rFonts w:ascii="Times New Roman" w:hAnsi="Times New Roman" w:cs="Times New Roman"/>
                <w:noProof/>
                <w:color w:val="9BBB59" w:themeColor="accent3"/>
                <w:sz w:val="24"/>
                <w:szCs w:val="24"/>
              </w:rPr>
              <w:t>“accepted”</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3A. </w:t>
            </w:r>
          </w:p>
          <w:p w:rsidR="00C85E94" w:rsidRPr="009C03B8" w:rsidRDefault="00162D75" w:rsidP="00AE4EF5">
            <w:pPr>
              <w:spacing w:after="100" w:afterAutospacing="1" w:line="276" w:lineRule="auto"/>
              <w:rPr>
                <w:rFonts w:ascii="Times New Roman" w:hAnsi="Times New Roman" w:cs="Times New Roman"/>
                <w:noProof/>
                <w:color w:val="8064A2" w:themeColor="accent4"/>
                <w:sz w:val="24"/>
                <w:szCs w:val="24"/>
              </w:rPr>
            </w:pPr>
            <w:r w:rsidRPr="009C03B8">
              <w:rPr>
                <w:rFonts w:ascii="Times New Roman" w:hAnsi="Times New Roman" w:cs="Times New Roman"/>
                <w:noProof/>
                <w:color w:val="8064A2" w:themeColor="accent4"/>
                <w:sz w:val="24"/>
                <w:szCs w:val="24"/>
              </w:rPr>
              <w:t>1. If the Driver denies the request, the request will dis</w:t>
            </w:r>
            <w:r w:rsidR="00716FE8" w:rsidRPr="009C03B8">
              <w:rPr>
                <w:rFonts w:ascii="Times New Roman" w:hAnsi="Times New Roman" w:cs="Times New Roman"/>
                <w:noProof/>
                <w:color w:val="8064A2" w:themeColor="accent4"/>
                <w:sz w:val="24"/>
                <w:szCs w:val="24"/>
              </w:rPr>
              <w:t>appear from the “request page”.</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162D75" w:rsidP="00AE4EF5">
            <w:pPr>
              <w:spacing w:after="100" w:afterAutospacing="1" w:line="276" w:lineRule="auto"/>
              <w:rPr>
                <w:rFonts w:ascii="Times New Roman" w:hAnsi="Times New Roman" w:cs="Times New Roman"/>
                <w:noProof/>
                <w:color w:val="9BBB59" w:themeColor="accent3"/>
                <w:sz w:val="24"/>
                <w:szCs w:val="24"/>
              </w:rPr>
            </w:pPr>
            <w:r w:rsidRPr="00735E39">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CC7E0B" w:rsidRPr="00735E39" w:rsidRDefault="00CC7E0B" w:rsidP="00162D75">
      <w:pPr>
        <w:rPr>
          <w:rFonts w:ascii="Times New Roman" w:hAnsi="Times New Roman" w:cs="Times New Roman"/>
        </w:rPr>
      </w:pPr>
    </w:p>
    <w:p w:rsidR="00CC7E0B" w:rsidRPr="00735E39" w:rsidRDefault="00CC7E0B"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162D75" w:rsidRPr="00735E39" w:rsidRDefault="00162D75" w:rsidP="00162D75">
      <w:pPr>
        <w:rPr>
          <w:rFonts w:ascii="Times New Roman" w:hAnsi="Times New Roman" w:cs="Times New Roman"/>
        </w:rPr>
      </w:pPr>
    </w:p>
    <w:p w:rsidR="00C662F5" w:rsidRPr="00735E39" w:rsidRDefault="00476286" w:rsidP="00302904">
      <w:pPr>
        <w:jc w:val="center"/>
        <w:rPr>
          <w:rFonts w:ascii="Times New Roman" w:hAnsi="Times New Roman" w:cs="Times New Roman"/>
        </w:rPr>
      </w:pPr>
      <w:r w:rsidRPr="00735E39">
        <w:rPr>
          <w:rFonts w:ascii="Times New Roman" w:hAnsi="Times New Roman" w:cs="Times New Roman"/>
          <w:noProof/>
        </w:rPr>
        <w:lastRenderedPageBreak/>
        <w:drawing>
          <wp:inline distT="0" distB="0" distL="0" distR="0">
            <wp:extent cx="4581525" cy="5160000"/>
            <wp:effectExtent l="19050" t="0" r="9525" b="0"/>
            <wp:docPr id="19" name="Picture 7" descr="C:\Users\User\Documents\Doc_progress2\ActivityDiagram\DriverRespondto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c_progress2\ActivityDiagram\DriverRespondtoRequest.jpg"/>
                    <pic:cNvPicPr>
                      <a:picLocks noChangeAspect="1" noChangeArrowheads="1"/>
                    </pic:cNvPicPr>
                  </pic:nvPicPr>
                  <pic:blipFill>
                    <a:blip r:embed="rId23"/>
                    <a:srcRect/>
                    <a:stretch>
                      <a:fillRect/>
                    </a:stretch>
                  </pic:blipFill>
                  <pic:spPr bwMode="auto">
                    <a:xfrm>
                      <a:off x="0" y="0"/>
                      <a:ext cx="4581525" cy="5160000"/>
                    </a:xfrm>
                    <a:prstGeom prst="rect">
                      <a:avLst/>
                    </a:prstGeom>
                    <a:noFill/>
                    <a:ln w="9525">
                      <a:noFill/>
                      <a:miter lim="800000"/>
                      <a:headEnd/>
                      <a:tailEnd/>
                    </a:ln>
                  </pic:spPr>
                </pic:pic>
              </a:graphicData>
            </a:graphic>
          </wp:inline>
        </w:drawing>
      </w:r>
    </w:p>
    <w:p w:rsidR="00C662F5" w:rsidRPr="00735E39" w:rsidRDefault="00C662F5" w:rsidP="00162D75">
      <w:pPr>
        <w:rPr>
          <w:rFonts w:ascii="Times New Roman" w:hAnsi="Times New Roman" w:cs="Times New Roman"/>
        </w:rPr>
      </w:pP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15</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11</w:t>
      </w:r>
      <w:r w:rsidRPr="00735E39">
        <w:rPr>
          <w:rFonts w:ascii="Times New Roman" w:hAnsi="Times New Roman" w:cs="Times New Roman"/>
          <w:i/>
          <w:iCs/>
          <w:noProof/>
          <w:sz w:val="24"/>
          <w:szCs w:val="24"/>
        </w:rPr>
        <w:t xml:space="preserve"> Driver can respond to passenger’s request (URS-11)</w:t>
      </w:r>
    </w:p>
    <w:p w:rsidR="00C662F5" w:rsidRPr="00735E39" w:rsidRDefault="00C662F5" w:rsidP="00162D75">
      <w:pPr>
        <w:rPr>
          <w:rFonts w:ascii="Times New Roman" w:hAnsi="Times New Roman" w:cs="Times New Roman"/>
        </w:rPr>
      </w:pPr>
    </w:p>
    <w:p w:rsidR="00357537" w:rsidRPr="00735E39" w:rsidRDefault="00357537">
      <w:pPr>
        <w:rPr>
          <w:rFonts w:ascii="Times New Roman" w:hAnsi="Times New Roman" w:cs="Times New Roman"/>
          <w:noProof/>
          <w:sz w:val="32"/>
          <w:szCs w:val="32"/>
        </w:rPr>
      </w:pPr>
      <w:r w:rsidRPr="00735E39">
        <w:rPr>
          <w:rFonts w:ascii="Times New Roman" w:hAnsi="Times New Roman" w:cs="Times New Roman"/>
          <w:noProof/>
          <w:sz w:val="32"/>
          <w:szCs w:val="32"/>
        </w:rPr>
        <w:br w:type="page"/>
      </w:r>
    </w:p>
    <w:p w:rsidR="00162D75" w:rsidRPr="00735E39" w:rsidRDefault="00162D75" w:rsidP="00162D75">
      <w:pPr>
        <w:rPr>
          <w:rFonts w:ascii="Times New Roman" w:hAnsi="Times New Roman" w:cs="Times New Roman"/>
        </w:rPr>
      </w:pPr>
      <w:r w:rsidRPr="00735E39">
        <w:rPr>
          <w:rFonts w:ascii="Times New Roman" w:hAnsi="Times New Roman" w:cs="Times New Roman"/>
          <w:noProof/>
          <w:sz w:val="32"/>
          <w:szCs w:val="32"/>
        </w:rPr>
        <w:lastRenderedPageBreak/>
        <w:t>4</w:t>
      </w:r>
      <w:r w:rsidR="00402E0D" w:rsidRPr="00735E39">
        <w:rPr>
          <w:rFonts w:ascii="Times New Roman" w:hAnsi="Times New Roman" w:cs="Times New Roman"/>
          <w:noProof/>
          <w:sz w:val="32"/>
          <w:szCs w:val="32"/>
        </w:rPr>
        <w:t>.12</w:t>
      </w:r>
      <w:r w:rsidRPr="00735E39">
        <w:rPr>
          <w:rFonts w:ascii="Times New Roman" w:hAnsi="Times New Roman" w:cs="Times New Roman"/>
          <w:noProof/>
          <w:sz w:val="32"/>
          <w:szCs w:val="32"/>
        </w:rPr>
        <w:t xml:space="preserve"> </w:t>
      </w:r>
      <w:r w:rsidR="00594865" w:rsidRPr="00735E39">
        <w:rPr>
          <w:rFonts w:ascii="Times New Roman" w:hAnsi="Times New Roman" w:cs="Times New Roman"/>
          <w:bCs/>
          <w:noProof/>
          <w:sz w:val="32"/>
          <w:szCs w:val="32"/>
        </w:rPr>
        <w:t>Driver</w:t>
      </w:r>
      <w:r w:rsidRPr="00735E39">
        <w:rPr>
          <w:rFonts w:ascii="Times New Roman" w:hAnsi="Times New Roman" w:cs="Times New Roman"/>
          <w:bCs/>
          <w:noProof/>
          <w:sz w:val="32"/>
          <w:szCs w:val="32"/>
        </w:rPr>
        <w:t xml:space="preserve"> can chat with </w:t>
      </w:r>
      <w:r w:rsidR="001177DB" w:rsidRPr="00735E39">
        <w:rPr>
          <w:rFonts w:ascii="Times New Roman" w:hAnsi="Times New Roman" w:cs="Times New Roman"/>
          <w:bCs/>
          <w:noProof/>
          <w:sz w:val="32"/>
          <w:szCs w:val="32"/>
        </w:rPr>
        <w:t>passenger</w:t>
      </w:r>
      <w:r w:rsidR="00D51271" w:rsidRPr="00735E39">
        <w:rPr>
          <w:rFonts w:ascii="Times New Roman" w:hAnsi="Times New Roman" w:cs="Times New Roman"/>
          <w:bCs/>
          <w:noProof/>
          <w:sz w:val="32"/>
          <w:szCs w:val="32"/>
        </w:rPr>
        <w:t xml:space="preserve"> </w:t>
      </w:r>
      <w:r w:rsidR="00402E0D" w:rsidRPr="00735E39">
        <w:rPr>
          <w:rFonts w:ascii="Times New Roman" w:hAnsi="Times New Roman" w:cs="Times New Roman"/>
          <w:noProof/>
          <w:sz w:val="32"/>
          <w:szCs w:val="32"/>
        </w:rPr>
        <w:t>(URS-012</w:t>
      </w:r>
      <w:r w:rsidRPr="00735E39">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35E39">
        <w:tc>
          <w:tcPr>
            <w:tcW w:w="2088"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62D75" w:rsidRPr="00735E39" w:rsidRDefault="00162D7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w:t>
            </w:r>
            <w:r w:rsidR="00594865" w:rsidRPr="00735E39">
              <w:rPr>
                <w:rFonts w:ascii="Times New Roman" w:hAnsi="Times New Roman" w:cs="Times New Roman"/>
                <w:noProof/>
                <w:sz w:val="24"/>
                <w:szCs w:val="24"/>
              </w:rPr>
              <w:t>1</w:t>
            </w:r>
            <w:r w:rsidR="00E92FBA" w:rsidRPr="00735E39">
              <w:rPr>
                <w:rFonts w:ascii="Times New Roman" w:hAnsi="Times New Roman" w:cs="Times New Roman"/>
                <w:noProof/>
                <w:sz w:val="24"/>
                <w:szCs w:val="24"/>
              </w:rPr>
              <w:t>2</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bCs/>
                <w:sz w:val="24"/>
                <w:szCs w:val="24"/>
                <w:lang w:bidi="ar-SA"/>
              </w:rPr>
              <w:t xml:space="preserve">Driver can chat with </w:t>
            </w:r>
            <w:r w:rsidR="001177DB" w:rsidRPr="00735E39">
              <w:rPr>
                <w:rFonts w:ascii="Times New Roman" w:hAnsi="Times New Roman" w:cs="Times New Roman"/>
                <w:bCs/>
                <w:sz w:val="24"/>
                <w:szCs w:val="24"/>
                <w:lang w:bidi="ar-SA"/>
              </w:rPr>
              <w:t>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w:t>
            </w:r>
            <w:r w:rsidR="001177DB" w:rsidRPr="00735E39">
              <w:rPr>
                <w:rFonts w:ascii="Times New Roman" w:hAnsi="Times New Roman" w:cs="Times New Roman"/>
                <w:noProof/>
                <w:sz w:val="24"/>
                <w:szCs w:val="24"/>
              </w:rPr>
              <w:t>, 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62D75" w:rsidRPr="00735E39" w:rsidRDefault="00503CFB"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w:t>
            </w:r>
            <w:r w:rsidR="00162D75" w:rsidRPr="00735E39">
              <w:rPr>
                <w:rFonts w:ascii="Times New Roman" w:hAnsi="Times New Roman" w:cs="Times New Roman"/>
                <w:noProof/>
                <w:sz w:val="24"/>
                <w:szCs w:val="24"/>
              </w:rPr>
              <w:t xml:space="preserve">iver can chat with the </w:t>
            </w:r>
            <w:r w:rsidR="001177DB" w:rsidRPr="00735E39">
              <w:rPr>
                <w:rFonts w:ascii="Times New Roman" w:hAnsi="Times New Roman" w:cs="Times New Roman"/>
                <w:noProof/>
                <w:sz w:val="24"/>
                <w:szCs w:val="24"/>
              </w:rPr>
              <w:t>passenger</w:t>
            </w:r>
            <w:r w:rsidR="00162D75" w:rsidRPr="00735E39">
              <w:rPr>
                <w:rFonts w:ascii="Times New Roman" w:hAnsi="Times New Roman" w:cs="Times New Roman"/>
                <w:noProof/>
                <w:sz w:val="24"/>
                <w:szCs w:val="24"/>
              </w:rPr>
              <w:t xml:space="preserve"> after sending the request. This can</w:t>
            </w:r>
            <w:r w:rsidR="001177DB" w:rsidRPr="00735E39">
              <w:rPr>
                <w:rFonts w:ascii="Times New Roman" w:hAnsi="Times New Roman" w:cs="Times New Roman"/>
                <w:noProof/>
                <w:sz w:val="24"/>
                <w:szCs w:val="24"/>
              </w:rPr>
              <w:t xml:space="preserve"> help both Driver &amp; Passenger ne</w:t>
            </w:r>
            <w:r w:rsidR="00162D75" w:rsidRPr="00735E39">
              <w:rPr>
                <w:rFonts w:ascii="Times New Roman" w:hAnsi="Times New Roman" w:cs="Times New Roman"/>
                <w:noProof/>
                <w:sz w:val="24"/>
                <w:szCs w:val="24"/>
              </w:rPr>
              <w:t>gotiate the price or asking</w:t>
            </w:r>
            <w:r w:rsidR="001177DB" w:rsidRPr="00735E39">
              <w:rPr>
                <w:rFonts w:ascii="Times New Roman" w:hAnsi="Times New Roman" w:cs="Times New Roman"/>
                <w:noProof/>
                <w:sz w:val="24"/>
                <w:szCs w:val="24"/>
              </w:rPr>
              <w:t xml:space="preserve"> any</w:t>
            </w:r>
            <w:r w:rsidR="00162D75" w:rsidRPr="00735E39">
              <w:rPr>
                <w:rFonts w:ascii="Times New Roman" w:hAnsi="Times New Roman" w:cs="Times New Roman"/>
                <w:noProof/>
                <w:sz w:val="24"/>
                <w:szCs w:val="24"/>
              </w:rPr>
              <w:t xml:space="preserve"> question</w:t>
            </w:r>
            <w:r w:rsidR="001177DB" w:rsidRPr="00735E39">
              <w:rPr>
                <w:rFonts w:ascii="Times New Roman" w:hAnsi="Times New Roman" w:cs="Times New Roman"/>
                <w:noProof/>
                <w:sz w:val="24"/>
                <w:szCs w:val="24"/>
              </w:rPr>
              <w:t>s related to the destination</w:t>
            </w:r>
            <w:r w:rsidR="00162D75" w:rsidRPr="00735E39">
              <w:rPr>
                <w:rFonts w:ascii="Times New Roman" w:hAnsi="Times New Roman" w:cs="Times New Roman"/>
                <w:noProof/>
                <w:sz w:val="24"/>
                <w:szCs w:val="24"/>
              </w:rPr>
              <w:t>.</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62D75" w:rsidRPr="00735E39" w:rsidRDefault="004F5FC3" w:rsidP="006A7C4C">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Driver </w:t>
            </w:r>
            <w:r w:rsidR="006A7C4C" w:rsidRPr="00735E39">
              <w:rPr>
                <w:rFonts w:ascii="Times New Roman" w:hAnsi="Times New Roman" w:cs="Times New Roman"/>
                <w:noProof/>
                <w:sz w:val="24"/>
                <w:szCs w:val="24"/>
              </w:rPr>
              <w:t>selects and clicks on Passenger chatbox</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62D75" w:rsidRPr="00735E39" w:rsidRDefault="001F3DB4" w:rsidP="00BF09D8">
            <w:pPr>
              <w:pStyle w:val="a4"/>
              <w:numPr>
                <w:ilvl w:val="0"/>
                <w:numId w:val="6"/>
              </w:numPr>
              <w:spacing w:line="276" w:lineRule="auto"/>
              <w:ind w:left="259" w:hanging="259"/>
              <w:rPr>
                <w:rFonts w:ascii="Times New Roman" w:hAnsi="Times New Roman" w:cs="Times New Roman"/>
                <w:noProof/>
                <w:sz w:val="24"/>
                <w:szCs w:val="24"/>
              </w:rPr>
            </w:pPr>
            <w:r w:rsidRPr="00735E39">
              <w:rPr>
                <w:rFonts w:ascii="Times New Roman" w:hAnsi="Times New Roman" w:cs="Times New Roman"/>
                <w:noProof/>
                <w:sz w:val="24"/>
                <w:szCs w:val="24"/>
              </w:rPr>
              <w:t>Driver must accept Passenger’s request.(</w:t>
            </w:r>
            <w:r w:rsidR="00162D75"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Driver can respond to passenger’s request (URS-11))</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162D75" w:rsidRPr="00735E39" w:rsidRDefault="00162D7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F3DB4" w:rsidRPr="00735E39" w:rsidRDefault="001F3DB4" w:rsidP="001F3DB4">
            <w:pPr>
              <w:ind w:firstLine="39"/>
              <w:rPr>
                <w:rFonts w:ascii="Times New Roman" w:hAnsi="Times New Roman" w:cs="Times New Roman"/>
                <w:noProof/>
                <w:sz w:val="24"/>
                <w:szCs w:val="24"/>
              </w:rPr>
            </w:pPr>
            <w:r w:rsidRPr="00735E39">
              <w:rPr>
                <w:rFonts w:ascii="Times New Roman" w:hAnsi="Times New Roman" w:cs="Times New Roman"/>
                <w:noProof/>
                <w:sz w:val="24"/>
                <w:szCs w:val="24"/>
              </w:rPr>
              <w:t>1.Driver clicks on the optionmenu “chatting”</w:t>
            </w:r>
          </w:p>
          <w:p w:rsidR="001F3DB4" w:rsidRPr="00735E39" w:rsidRDefault="001F3DB4" w:rsidP="001F3DB4">
            <w:pPr>
              <w:ind w:firstLine="39"/>
              <w:rPr>
                <w:rFonts w:ascii="Times New Roman" w:hAnsi="Times New Roman" w:cs="Times New Roman"/>
                <w:noProof/>
                <w:sz w:val="24"/>
                <w:szCs w:val="24"/>
              </w:rPr>
            </w:pPr>
            <w:r w:rsidRPr="00735E39">
              <w:rPr>
                <w:rFonts w:ascii="Times New Roman" w:hAnsi="Times New Roman" w:cs="Times New Roman"/>
                <w:noProof/>
                <w:sz w:val="24"/>
                <w:szCs w:val="24"/>
              </w:rPr>
              <w:t>2.</w:t>
            </w:r>
            <w:r w:rsidRPr="00735E39">
              <w:rPr>
                <w:rFonts w:ascii="Times New Roman" w:hAnsi="Times New Roman" w:cs="Times New Roman"/>
                <w:noProof/>
                <w:color w:val="8064A2" w:themeColor="accent4"/>
                <w:sz w:val="24"/>
                <w:szCs w:val="24"/>
              </w:rPr>
              <w:t>System shall display the chatroom.</w:t>
            </w:r>
          </w:p>
          <w:p w:rsidR="001F3DB4" w:rsidRPr="00735E39" w:rsidRDefault="001F3DB4" w:rsidP="001F3DB4">
            <w:pPr>
              <w:ind w:firstLine="39"/>
              <w:rPr>
                <w:rFonts w:ascii="Times New Roman" w:hAnsi="Times New Roman" w:cs="Times New Roman"/>
                <w:noProof/>
                <w:sz w:val="24"/>
                <w:szCs w:val="24"/>
              </w:rPr>
            </w:pPr>
            <w:r w:rsidRPr="00735E39">
              <w:rPr>
                <w:rFonts w:ascii="Times New Roman" w:hAnsi="Times New Roman" w:cs="Times New Roman"/>
                <w:noProof/>
                <w:sz w:val="24"/>
                <w:szCs w:val="24"/>
              </w:rPr>
              <w:t>3.Driver inputs the message ,and clicks “send” button.</w:t>
            </w:r>
          </w:p>
          <w:p w:rsidR="001F3DB4" w:rsidRPr="00735E39" w:rsidRDefault="001F3DB4" w:rsidP="001F3DB4">
            <w:pPr>
              <w:ind w:firstLine="39"/>
              <w:rPr>
                <w:rFonts w:ascii="Times New Roman" w:hAnsi="Times New Roman" w:cs="Times New Roman"/>
                <w:noProof/>
                <w:sz w:val="24"/>
                <w:szCs w:val="24"/>
              </w:rPr>
            </w:pPr>
            <w:r w:rsidRPr="00735E39">
              <w:rPr>
                <w:rFonts w:ascii="Times New Roman" w:hAnsi="Times New Roman" w:cs="Times New Roman"/>
                <w:noProof/>
                <w:sz w:val="24"/>
                <w:szCs w:val="24"/>
              </w:rPr>
              <w:t>4.</w:t>
            </w:r>
            <w:r w:rsidRPr="00735E39">
              <w:rPr>
                <w:rFonts w:ascii="Times New Roman" w:hAnsi="Times New Roman" w:cs="Times New Roman"/>
                <w:noProof/>
                <w:color w:val="8064A2" w:themeColor="accent4"/>
                <w:sz w:val="24"/>
                <w:szCs w:val="24"/>
              </w:rPr>
              <w:t>System shall save the message that Driver enters in the chat box to database.</w:t>
            </w:r>
          </w:p>
          <w:p w:rsidR="00162D75" w:rsidRPr="00735E39" w:rsidRDefault="001F3DB4" w:rsidP="001F3DB4">
            <w:pPr>
              <w:ind w:firstLine="39"/>
              <w:rPr>
                <w:rFonts w:ascii="Times New Roman" w:hAnsi="Times New Roman" w:cs="Times New Roman"/>
                <w:noProof/>
                <w:sz w:val="24"/>
                <w:szCs w:val="24"/>
              </w:rPr>
            </w:pPr>
            <w:r w:rsidRPr="00735E39">
              <w:rPr>
                <w:rFonts w:ascii="Times New Roman" w:hAnsi="Times New Roman" w:cs="Times New Roman"/>
                <w:noProof/>
                <w:sz w:val="24"/>
                <w:szCs w:val="24"/>
              </w:rPr>
              <w:t>5.</w:t>
            </w:r>
            <w:r w:rsidRPr="00735E39">
              <w:rPr>
                <w:rFonts w:ascii="Times New Roman" w:hAnsi="Times New Roman" w:cs="Times New Roman"/>
                <w:noProof/>
                <w:color w:val="8064A2" w:themeColor="accent4"/>
                <w:sz w:val="24"/>
                <w:szCs w:val="24"/>
              </w:rPr>
              <w:t>System shall display the chat messages between Driver and Passenger.</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r w:rsidR="00162D75" w:rsidRPr="00735E39">
        <w:tc>
          <w:tcPr>
            <w:tcW w:w="2088" w:type="dxa"/>
          </w:tcPr>
          <w:p w:rsidR="00162D75" w:rsidRPr="00735E39" w:rsidRDefault="00162D7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62D75" w:rsidRPr="00735E39" w:rsidRDefault="00162D75" w:rsidP="00AE4EF5">
            <w:pPr>
              <w:spacing w:after="100" w:afterAutospacing="1" w:line="276" w:lineRule="auto"/>
              <w:rPr>
                <w:rFonts w:ascii="Times New Roman" w:hAnsi="Times New Roman" w:cs="Times New Roman"/>
                <w:noProof/>
                <w:sz w:val="24"/>
                <w:szCs w:val="24"/>
              </w:rPr>
            </w:pPr>
          </w:p>
        </w:tc>
      </w:tr>
    </w:tbl>
    <w:p w:rsidR="00162D75" w:rsidRPr="00735E39" w:rsidRDefault="00162D75" w:rsidP="00162D75">
      <w:pPr>
        <w:rPr>
          <w:rFonts w:ascii="Times New Roman" w:hAnsi="Times New Roman" w:cs="Times New Roman"/>
        </w:rPr>
      </w:pPr>
    </w:p>
    <w:p w:rsidR="00162D75" w:rsidRPr="00735E39" w:rsidRDefault="00594865" w:rsidP="00162D75">
      <w:pPr>
        <w:rPr>
          <w:rFonts w:ascii="Times New Roman" w:hAnsi="Times New Roman" w:cs="Times New Roman"/>
        </w:rPr>
      </w:pPr>
      <w:r w:rsidRPr="00735E39">
        <w:rPr>
          <w:rFonts w:ascii="Times New Roman" w:hAnsi="Times New Roman" w:cs="Times New Roman"/>
        </w:rPr>
        <w:br w:type="page"/>
      </w:r>
    </w:p>
    <w:p w:rsidR="000845FB" w:rsidRPr="00735E39" w:rsidRDefault="00E7660B" w:rsidP="000845FB">
      <w:pPr>
        <w:jc w:val="center"/>
        <w:rPr>
          <w:rFonts w:ascii="Times New Roman" w:hAnsi="Times New Roman" w:cs="Times New Roman"/>
        </w:rPr>
      </w:pPr>
      <w:r w:rsidRPr="00735E39">
        <w:rPr>
          <w:rFonts w:ascii="Times New Roman" w:hAnsi="Times New Roman" w:cs="Times New Roman"/>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4"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Pr="00735E39" w:rsidRDefault="000845FB" w:rsidP="00162D75">
      <w:pPr>
        <w:rPr>
          <w:rFonts w:ascii="Times New Roman" w:hAnsi="Times New Roman" w:cs="Times New Roman"/>
        </w:rPr>
      </w:pPr>
    </w:p>
    <w:p w:rsidR="000845FB" w:rsidRPr="00735E39" w:rsidRDefault="000845FB" w:rsidP="00162D75">
      <w:pPr>
        <w:rPr>
          <w:rFonts w:ascii="Times New Roman" w:hAnsi="Times New Roman" w:cs="Times New Roman"/>
        </w:rPr>
      </w:pPr>
    </w:p>
    <w:p w:rsidR="000845FB" w:rsidRPr="00735E39" w:rsidRDefault="000845FB" w:rsidP="00162D75">
      <w:pPr>
        <w:rPr>
          <w:rFonts w:ascii="Times New Roman" w:hAnsi="Times New Roman" w:cs="Times New Roman"/>
        </w:rPr>
      </w:pP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16</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12</w:t>
      </w:r>
      <w:r w:rsidRPr="00735E39">
        <w:rPr>
          <w:rFonts w:ascii="Times New Roman" w:hAnsi="Times New Roman" w:cs="Times New Roman"/>
          <w:i/>
          <w:iCs/>
          <w:noProof/>
          <w:sz w:val="24"/>
          <w:szCs w:val="24"/>
        </w:rPr>
        <w:t xml:space="preserve"> </w:t>
      </w:r>
      <w:r w:rsidRPr="00735E39">
        <w:rPr>
          <w:rFonts w:ascii="Times New Roman" w:hAnsi="Times New Roman" w:cs="Times New Roman"/>
          <w:bCs/>
          <w:i/>
          <w:iCs/>
          <w:noProof/>
          <w:sz w:val="24"/>
          <w:szCs w:val="24"/>
        </w:rPr>
        <w:t xml:space="preserve">Driver can chat with passenger </w:t>
      </w:r>
      <w:r w:rsidRPr="00735E39">
        <w:rPr>
          <w:rFonts w:ascii="Times New Roman" w:hAnsi="Times New Roman" w:cs="Times New Roman"/>
          <w:i/>
          <w:iCs/>
          <w:noProof/>
          <w:sz w:val="24"/>
          <w:szCs w:val="24"/>
        </w:rPr>
        <w:t>(URS-012)</w:t>
      </w:r>
    </w:p>
    <w:p w:rsidR="000845FB" w:rsidRPr="00735E39" w:rsidRDefault="000845FB" w:rsidP="00162D75">
      <w:pPr>
        <w:rPr>
          <w:rFonts w:ascii="Times New Roman" w:hAnsi="Times New Roman" w:cs="Times New Roman"/>
        </w:rPr>
      </w:pPr>
    </w:p>
    <w:p w:rsidR="000845FB" w:rsidRPr="00735E39" w:rsidRDefault="000845FB" w:rsidP="00162D75">
      <w:pPr>
        <w:rPr>
          <w:rFonts w:ascii="Times New Roman" w:hAnsi="Times New Roman" w:cs="Times New Roman"/>
        </w:rPr>
      </w:pPr>
    </w:p>
    <w:p w:rsidR="007324E8" w:rsidRPr="00735E39" w:rsidRDefault="007324E8" w:rsidP="00162D75">
      <w:pPr>
        <w:rPr>
          <w:rFonts w:ascii="Times New Roman" w:hAnsi="Times New Roman" w:cs="Times New Roman"/>
        </w:rPr>
      </w:pPr>
    </w:p>
    <w:p w:rsidR="006A7C4C" w:rsidRPr="00735E39" w:rsidRDefault="006A7C4C" w:rsidP="00162D75">
      <w:pPr>
        <w:rPr>
          <w:rFonts w:ascii="Times New Roman" w:hAnsi="Times New Roman" w:cs="Times New Roman"/>
        </w:rPr>
      </w:pPr>
    </w:p>
    <w:p w:rsidR="006A7C4C" w:rsidRPr="00735E39" w:rsidRDefault="006A7C4C" w:rsidP="00162D75">
      <w:pPr>
        <w:rPr>
          <w:rFonts w:ascii="Times New Roman" w:hAnsi="Times New Roman" w:cs="Times New Roman"/>
        </w:rPr>
      </w:pPr>
    </w:p>
    <w:p w:rsidR="00E7660B" w:rsidRPr="00735E39" w:rsidRDefault="00E7660B" w:rsidP="00162D75">
      <w:pPr>
        <w:rPr>
          <w:rFonts w:ascii="Times New Roman" w:hAnsi="Times New Roman" w:cs="Times New Roman"/>
        </w:rPr>
      </w:pPr>
    </w:p>
    <w:p w:rsidR="00357537" w:rsidRPr="00735E39" w:rsidRDefault="00357537">
      <w:pPr>
        <w:rPr>
          <w:rFonts w:ascii="Times New Roman" w:hAnsi="Times New Roman" w:cs="Times New Roman"/>
        </w:rPr>
      </w:pPr>
      <w:r w:rsidRPr="00735E39">
        <w:rPr>
          <w:rFonts w:ascii="Times New Roman" w:hAnsi="Times New Roman" w:cs="Times New Roman"/>
        </w:rPr>
        <w:br w:type="page"/>
      </w:r>
    </w:p>
    <w:p w:rsidR="00594865" w:rsidRPr="00735E39" w:rsidRDefault="00402E0D" w:rsidP="00162D75">
      <w:pPr>
        <w:rPr>
          <w:rFonts w:ascii="Times New Roman" w:hAnsi="Times New Roman" w:cs="Times New Roman"/>
        </w:rPr>
      </w:pPr>
      <w:r w:rsidRPr="00735E39">
        <w:rPr>
          <w:rFonts w:ascii="Times New Roman" w:hAnsi="Times New Roman" w:cs="Times New Roman"/>
          <w:noProof/>
          <w:sz w:val="32"/>
          <w:szCs w:val="32"/>
        </w:rPr>
        <w:lastRenderedPageBreak/>
        <w:t>4.13</w:t>
      </w:r>
      <w:r w:rsidR="00594865" w:rsidRPr="00735E39">
        <w:rPr>
          <w:rFonts w:ascii="Times New Roman" w:hAnsi="Times New Roman" w:cs="Times New Roman"/>
          <w:noProof/>
          <w:sz w:val="32"/>
          <w:szCs w:val="32"/>
        </w:rPr>
        <w:t xml:space="preserve"> </w:t>
      </w:r>
      <w:r w:rsidR="00594865" w:rsidRPr="00735E39">
        <w:rPr>
          <w:rFonts w:ascii="Times New Roman" w:hAnsi="Times New Roman" w:cs="Times New Roman"/>
          <w:bCs/>
          <w:noProof/>
          <w:sz w:val="32"/>
          <w:szCs w:val="32"/>
        </w:rPr>
        <w:t xml:space="preserve">Administrator can login to the Administration system </w:t>
      </w:r>
      <w:r w:rsidRPr="00735E39">
        <w:rPr>
          <w:rFonts w:ascii="Times New Roman" w:hAnsi="Times New Roman" w:cs="Times New Roman"/>
          <w:noProof/>
          <w:sz w:val="32"/>
          <w:szCs w:val="32"/>
        </w:rPr>
        <w:t>(URS-013</w:t>
      </w:r>
      <w:r w:rsidR="00594865" w:rsidRPr="00735E39">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35E39">
        <w:tc>
          <w:tcPr>
            <w:tcW w:w="2088"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URS-1</w:t>
            </w:r>
            <w:r w:rsidR="00402E0D" w:rsidRPr="00735E39">
              <w:rPr>
                <w:rFonts w:ascii="Times New Roman" w:hAnsi="Times New Roman" w:cs="Times New Roman"/>
                <w:noProof/>
                <w:sz w:val="24"/>
                <w:szCs w:val="24"/>
              </w:rPr>
              <w:t>3</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Administrator can login to the Administration sy</w:t>
            </w:r>
            <w:r w:rsidRPr="00735E39">
              <w:rPr>
                <w:rFonts w:ascii="Times New Roman" w:hAnsi="Times New Roman" w:cs="Times New Roman"/>
                <w:noProof/>
                <w:sz w:val="24"/>
                <w:szCs w:val="24"/>
              </w:rPr>
              <w:t>stem.</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Administrator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Administrator can login to the Administration sy</w:t>
            </w:r>
            <w:r w:rsidRPr="00735E39">
              <w:rPr>
                <w:rFonts w:ascii="Times New Roman" w:hAnsi="Times New Roman" w:cs="Times New Roman"/>
                <w:noProof/>
                <w:sz w:val="24"/>
                <w:szCs w:val="24"/>
              </w:rPr>
              <w:t>stem to manage the destination.</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594865" w:rsidRPr="00735E39" w:rsidRDefault="00594865" w:rsidP="007E2960">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w:t>
            </w:r>
            <w:r w:rsidR="001177DB"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access</w:t>
            </w:r>
            <w:r w:rsidR="007E2960" w:rsidRPr="00735E39">
              <w:rPr>
                <w:rFonts w:ascii="Times New Roman" w:hAnsi="Times New Roman" w:cs="Times New Roman"/>
                <w:noProof/>
                <w:sz w:val="24"/>
                <w:szCs w:val="24"/>
              </w:rPr>
              <w:t xml:space="preserve">es </w:t>
            </w:r>
            <w:hyperlink r:id="rId25" w:history="1">
              <w:r w:rsidRPr="00735E39">
                <w:rPr>
                  <w:rStyle w:val="af2"/>
                  <w:rFonts w:ascii="Times New Roman" w:hAnsi="Times New Roman" w:cs="Times New Roman"/>
                  <w:noProof/>
                  <w:color w:val="auto"/>
                  <w:sz w:val="24"/>
                  <w:szCs w:val="24"/>
                </w:rPr>
                <w:t>http://theredtaxiservice.com/admin</w:t>
              </w:r>
            </w:hyperlink>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594865" w:rsidRPr="00735E39" w:rsidRDefault="00C703E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w:t>
            </w:r>
            <w:r w:rsidR="00594865" w:rsidRPr="00735E39">
              <w:rPr>
                <w:rFonts w:ascii="Times New Roman" w:hAnsi="Times New Roman" w:cs="Times New Roman"/>
                <w:noProof/>
                <w:sz w:val="24"/>
                <w:szCs w:val="24"/>
              </w:rPr>
              <w:t>dmin</w:t>
            </w:r>
            <w:r w:rsidR="001177DB" w:rsidRPr="00735E39">
              <w:rPr>
                <w:rFonts w:ascii="Times New Roman" w:hAnsi="Times New Roman" w:cs="Times New Roman"/>
                <w:noProof/>
                <w:sz w:val="24"/>
                <w:szCs w:val="24"/>
              </w:rPr>
              <w:t xml:space="preserve">istrator’s information (username&amp;password) </w:t>
            </w:r>
            <w:r w:rsidR="00594865" w:rsidRPr="00735E39">
              <w:rPr>
                <w:rFonts w:ascii="Times New Roman" w:hAnsi="Times New Roman" w:cs="Times New Roman"/>
                <w:noProof/>
                <w:sz w:val="24"/>
                <w:szCs w:val="24"/>
              </w:rPr>
              <w:t>already exist</w:t>
            </w:r>
            <w:r w:rsidR="001177DB" w:rsidRPr="00735E39">
              <w:rPr>
                <w:rFonts w:ascii="Times New Roman" w:hAnsi="Times New Roman" w:cs="Times New Roman"/>
                <w:noProof/>
                <w:sz w:val="24"/>
                <w:szCs w:val="24"/>
              </w:rPr>
              <w:t>s</w:t>
            </w:r>
            <w:r w:rsidR="00594865" w:rsidRPr="00735E39">
              <w:rPr>
                <w:rFonts w:ascii="Times New Roman" w:hAnsi="Times New Roman" w:cs="Times New Roman"/>
                <w:noProof/>
                <w:sz w:val="24"/>
                <w:szCs w:val="24"/>
              </w:rPr>
              <w:t xml:space="preserve"> in database.</w:t>
            </w:r>
          </w:p>
        </w:tc>
      </w:tr>
      <w:tr w:rsidR="00594865" w:rsidRPr="00735E39">
        <w:tc>
          <w:tcPr>
            <w:tcW w:w="2088" w:type="dxa"/>
          </w:tcPr>
          <w:p w:rsidR="00594865" w:rsidRPr="00735E39" w:rsidRDefault="00594865" w:rsidP="00AE4EF5">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594865" w:rsidRPr="00735E39" w:rsidRDefault="001177DB"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w:t>
            </w:r>
            <w:r w:rsidR="00594865" w:rsidRPr="00735E39">
              <w:rPr>
                <w:rFonts w:ascii="Times New Roman" w:hAnsi="Times New Roman" w:cs="Times New Roman"/>
                <w:noProof/>
                <w:sz w:val="24"/>
                <w:szCs w:val="24"/>
              </w:rPr>
              <w:t>istrator can brow</w:t>
            </w:r>
            <w:r w:rsidRPr="00735E39">
              <w:rPr>
                <w:rFonts w:ascii="Times New Roman" w:hAnsi="Times New Roman" w:cs="Times New Roman"/>
                <w:noProof/>
                <w:sz w:val="24"/>
                <w:szCs w:val="24"/>
              </w:rPr>
              <w:t>se</w:t>
            </w:r>
            <w:r w:rsidR="00594865" w:rsidRPr="00735E39">
              <w:rPr>
                <w:rFonts w:ascii="Times New Roman" w:hAnsi="Times New Roman" w:cs="Times New Roman"/>
                <w:noProof/>
                <w:sz w:val="24"/>
                <w:szCs w:val="24"/>
              </w:rPr>
              <w:t xml:space="preserve"> the destination.</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594865" w:rsidRPr="00735E39"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Admin</w:t>
            </w:r>
            <w:r w:rsidR="001177DB" w:rsidRPr="00735E39">
              <w:rPr>
                <w:rFonts w:ascii="Times New Roman" w:hAnsi="Times New Roman" w:cs="Times New Roman"/>
                <w:noProof/>
                <w:sz w:val="24"/>
                <w:szCs w:val="24"/>
              </w:rPr>
              <w:t>istrator accesses</w:t>
            </w:r>
            <w:r w:rsidRPr="00735E39">
              <w:rPr>
                <w:rFonts w:ascii="Times New Roman" w:hAnsi="Times New Roman" w:cs="Times New Roman"/>
                <w:noProof/>
                <w:sz w:val="24"/>
                <w:szCs w:val="24"/>
              </w:rPr>
              <w:t xml:space="preserve"> website </w:t>
            </w:r>
            <w:hyperlink r:id="rId26" w:history="1">
              <w:r w:rsidRPr="00735E39">
                <w:rPr>
                  <w:rStyle w:val="af2"/>
                  <w:rFonts w:ascii="Times New Roman" w:hAnsi="Times New Roman" w:cs="Times New Roman"/>
                  <w:noProof/>
                  <w:color w:val="auto"/>
                  <w:sz w:val="24"/>
                  <w:szCs w:val="24"/>
                </w:rPr>
                <w:t>http://theredtaxiservice.com/admin</w:t>
              </w:r>
            </w:hyperlink>
          </w:p>
          <w:p w:rsidR="00594865" w:rsidRPr="00735E39" w:rsidRDefault="00C46658"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1177DB" w:rsidRPr="00735E39">
              <w:rPr>
                <w:rFonts w:ascii="Times New Roman" w:hAnsi="Times New Roman" w:cs="Times New Roman"/>
                <w:noProof/>
                <w:color w:val="8064A2" w:themeColor="accent4"/>
                <w:sz w:val="24"/>
                <w:szCs w:val="24"/>
              </w:rPr>
              <w:t xml:space="preserve">shall </w:t>
            </w:r>
            <w:r w:rsidRPr="00735E39">
              <w:rPr>
                <w:rFonts w:ascii="Times New Roman" w:hAnsi="Times New Roman" w:cs="Times New Roman"/>
                <w:noProof/>
                <w:color w:val="8064A2" w:themeColor="accent4"/>
                <w:sz w:val="24"/>
                <w:szCs w:val="24"/>
              </w:rPr>
              <w:t>di</w:t>
            </w:r>
            <w:r w:rsidR="00594865" w:rsidRPr="00735E39">
              <w:rPr>
                <w:rFonts w:ascii="Times New Roman" w:hAnsi="Times New Roman" w:cs="Times New Roman"/>
                <w:noProof/>
                <w:color w:val="8064A2" w:themeColor="accent4"/>
                <w:sz w:val="24"/>
                <w:szCs w:val="24"/>
              </w:rPr>
              <w:t>splay the login interface to Admin</w:t>
            </w:r>
            <w:r w:rsidR="00CC41AA" w:rsidRPr="00735E39">
              <w:rPr>
                <w:rFonts w:ascii="Times New Roman" w:hAnsi="Times New Roman" w:cs="Times New Roman"/>
                <w:noProof/>
                <w:color w:val="8064A2" w:themeColor="accent4"/>
                <w:sz w:val="24"/>
                <w:szCs w:val="24"/>
              </w:rPr>
              <w:t>istrator</w:t>
            </w:r>
            <w:r w:rsidR="00594865" w:rsidRPr="00735E39">
              <w:rPr>
                <w:rFonts w:ascii="Times New Roman" w:hAnsi="Times New Roman" w:cs="Times New Roman"/>
                <w:noProof/>
                <w:color w:val="8064A2" w:themeColor="accent4"/>
                <w:sz w:val="24"/>
                <w:szCs w:val="24"/>
              </w:rPr>
              <w:t>.</w:t>
            </w:r>
          </w:p>
          <w:p w:rsidR="00237C2E" w:rsidRPr="00735E39"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Admin</w:t>
            </w:r>
            <w:r w:rsidR="00CC41AA"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enter</w:t>
            </w:r>
            <w:r w:rsidR="00237C2E" w:rsidRPr="00735E39">
              <w:rPr>
                <w:rFonts w:ascii="Times New Roman" w:hAnsi="Times New Roman" w:cs="Times New Roman"/>
                <w:noProof/>
                <w:sz w:val="24"/>
                <w:szCs w:val="24"/>
              </w:rPr>
              <w:t>s username &amp; password.</w:t>
            </w:r>
          </w:p>
          <w:p w:rsidR="00594865" w:rsidRPr="00735E39"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 xml:space="preserve">Administrator </w:t>
            </w:r>
            <w:r w:rsidR="00594865" w:rsidRPr="00735E39">
              <w:rPr>
                <w:rFonts w:ascii="Times New Roman" w:hAnsi="Times New Roman" w:cs="Times New Roman"/>
                <w:noProof/>
                <w:sz w:val="24"/>
                <w:szCs w:val="24"/>
              </w:rPr>
              <w:t>click</w:t>
            </w:r>
            <w:r w:rsidRPr="00735E39">
              <w:rPr>
                <w:rFonts w:ascii="Times New Roman" w:hAnsi="Times New Roman" w:cs="Times New Roman"/>
                <w:noProof/>
                <w:sz w:val="24"/>
                <w:szCs w:val="24"/>
              </w:rPr>
              <w:t>s</w:t>
            </w:r>
            <w:r w:rsidR="00594865" w:rsidRPr="00735E39">
              <w:rPr>
                <w:rFonts w:ascii="Times New Roman" w:hAnsi="Times New Roman" w:cs="Times New Roman"/>
                <w:noProof/>
                <w:sz w:val="24"/>
                <w:szCs w:val="24"/>
              </w:rPr>
              <w:t xml:space="preserve"> “login”.</w:t>
            </w:r>
          </w:p>
          <w:p w:rsidR="00594865" w:rsidRPr="00735E39"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w:t>
            </w:r>
            <w:r w:rsidR="001177DB" w:rsidRPr="00735E39">
              <w:rPr>
                <w:rFonts w:ascii="Times New Roman" w:hAnsi="Times New Roman" w:cs="Times New Roman"/>
                <w:noProof/>
                <w:color w:val="8064A2" w:themeColor="accent4"/>
                <w:sz w:val="24"/>
                <w:szCs w:val="24"/>
              </w:rPr>
              <w:t xml:space="preserve"> shall</w:t>
            </w:r>
            <w:r w:rsidRPr="00735E39">
              <w:rPr>
                <w:rFonts w:ascii="Times New Roman" w:hAnsi="Times New Roman" w:cs="Times New Roman"/>
                <w:noProof/>
                <w:color w:val="8064A2" w:themeColor="accent4"/>
                <w:sz w:val="24"/>
                <w:szCs w:val="24"/>
              </w:rPr>
              <w:t xml:space="preserve"> verify </w:t>
            </w:r>
            <w:r w:rsidR="00585B4A" w:rsidRPr="00735E39">
              <w:rPr>
                <w:rFonts w:ascii="Times New Roman" w:hAnsi="Times New Roman" w:cs="Times New Roman"/>
                <w:noProof/>
                <w:color w:val="8064A2" w:themeColor="accent4"/>
                <w:sz w:val="24"/>
                <w:szCs w:val="24"/>
              </w:rPr>
              <w:t xml:space="preserve">Administrator </w:t>
            </w:r>
            <w:r w:rsidRPr="00735E39">
              <w:rPr>
                <w:rFonts w:ascii="Times New Roman" w:hAnsi="Times New Roman" w:cs="Times New Roman"/>
                <w:noProof/>
                <w:color w:val="8064A2" w:themeColor="accent4"/>
                <w:sz w:val="24"/>
                <w:szCs w:val="24"/>
              </w:rPr>
              <w:t>username &amp; password from database.</w:t>
            </w:r>
          </w:p>
          <w:p w:rsidR="00594865" w:rsidRPr="00735E39" w:rsidRDefault="00594865" w:rsidP="00BF09D8">
            <w:pPr>
              <w:pStyle w:val="a4"/>
              <w:numPr>
                <w:ilvl w:val="0"/>
                <w:numId w:val="24"/>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System</w:t>
            </w:r>
            <w:r w:rsidR="001177DB" w:rsidRPr="00735E39">
              <w:rPr>
                <w:rFonts w:ascii="Times New Roman" w:hAnsi="Times New Roman" w:cs="Times New Roman"/>
                <w:noProof/>
                <w:color w:val="8064A2" w:themeColor="accent4"/>
                <w:sz w:val="24"/>
                <w:szCs w:val="24"/>
              </w:rPr>
              <w:t xml:space="preserve"> shall</w:t>
            </w:r>
            <w:r w:rsidRPr="00735E39">
              <w:rPr>
                <w:rFonts w:ascii="Times New Roman" w:hAnsi="Times New Roman" w:cs="Times New Roman"/>
                <w:noProof/>
                <w:color w:val="8064A2" w:themeColor="accent4"/>
                <w:sz w:val="24"/>
                <w:szCs w:val="24"/>
              </w:rPr>
              <w:t xml:space="preserve"> display </w:t>
            </w:r>
            <w:r w:rsidR="00E202C6" w:rsidRPr="00735E39">
              <w:rPr>
                <w:rFonts w:ascii="Times New Roman" w:hAnsi="Times New Roman" w:cs="Times New Roman"/>
                <w:noProof/>
                <w:color w:val="8064A2" w:themeColor="accent4"/>
                <w:sz w:val="24"/>
                <w:szCs w:val="24"/>
              </w:rPr>
              <w:t xml:space="preserve">Administration </w:t>
            </w:r>
            <w:r w:rsidRPr="00735E39">
              <w:rPr>
                <w:rFonts w:ascii="Times New Roman" w:hAnsi="Times New Roman" w:cs="Times New Roman"/>
                <w:noProof/>
                <w:color w:val="8064A2" w:themeColor="accent4"/>
                <w:sz w:val="24"/>
                <w:szCs w:val="24"/>
              </w:rPr>
              <w:t xml:space="preserve">homepage after </w:t>
            </w:r>
            <w:r w:rsidR="001177DB" w:rsidRPr="00735E39">
              <w:rPr>
                <w:rFonts w:ascii="Times New Roman" w:hAnsi="Times New Roman" w:cs="Times New Roman"/>
                <w:noProof/>
                <w:color w:val="8064A2" w:themeColor="accent4"/>
                <w:sz w:val="24"/>
                <w:szCs w:val="24"/>
              </w:rPr>
              <w:t>successful verification.</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594865" w:rsidRPr="00735E39" w:rsidRDefault="0059486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 xml:space="preserve">4A. </w:t>
            </w:r>
          </w:p>
          <w:p w:rsidR="005B47FF" w:rsidRPr="00735E39" w:rsidRDefault="00594865" w:rsidP="00AE4EF5">
            <w:pPr>
              <w:pStyle w:val="a4"/>
              <w:spacing w:after="100" w:afterAutospacing="1" w:line="276" w:lineRule="auto"/>
              <w:ind w:left="252" w:hanging="252"/>
              <w:rPr>
                <w:rFonts w:ascii="Times New Roman" w:hAnsi="Times New Roman" w:cs="Times New Roman"/>
                <w:noProof/>
                <w:color w:val="FF0000"/>
                <w:sz w:val="24"/>
                <w:szCs w:val="24"/>
              </w:rPr>
            </w:pPr>
            <w:r w:rsidRPr="00735E39">
              <w:rPr>
                <w:rFonts w:ascii="Times New Roman" w:hAnsi="Times New Roman" w:cs="Times New Roman"/>
                <w:noProof/>
                <w:sz w:val="24"/>
                <w:szCs w:val="24"/>
              </w:rPr>
              <w:t>1.</w:t>
            </w:r>
            <w:r w:rsidR="00617149" w:rsidRPr="00735E39">
              <w:rPr>
                <w:rFonts w:ascii="Times New Roman" w:hAnsi="Times New Roman" w:cs="Times New Roman"/>
                <w:noProof/>
                <w:sz w:val="24"/>
                <w:szCs w:val="24"/>
              </w:rPr>
              <w:t xml:space="preserve"> </w:t>
            </w:r>
            <w:r w:rsidR="00617149" w:rsidRPr="00735E39">
              <w:rPr>
                <w:rFonts w:ascii="Times New Roman" w:hAnsi="Times New Roman" w:cs="Times New Roman"/>
                <w:noProof/>
                <w:color w:val="FF0000"/>
                <w:sz w:val="24"/>
                <w:szCs w:val="24"/>
              </w:rPr>
              <w:t>S</w:t>
            </w:r>
            <w:r w:rsidR="00C46658" w:rsidRPr="00735E39">
              <w:rPr>
                <w:rFonts w:ascii="Times New Roman" w:hAnsi="Times New Roman" w:cs="Times New Roman"/>
                <w:noProof/>
                <w:color w:val="FF0000"/>
                <w:sz w:val="24"/>
                <w:szCs w:val="24"/>
              </w:rPr>
              <w:t xml:space="preserve">ystem </w:t>
            </w:r>
            <w:r w:rsidR="00C703E5" w:rsidRPr="00735E39">
              <w:rPr>
                <w:rFonts w:ascii="Times New Roman" w:hAnsi="Times New Roman" w:cs="Times New Roman"/>
                <w:noProof/>
                <w:color w:val="FF0000"/>
                <w:sz w:val="24"/>
                <w:szCs w:val="24"/>
              </w:rPr>
              <w:t>sha</w:t>
            </w:r>
            <w:r w:rsidR="00C46658" w:rsidRPr="00735E39">
              <w:rPr>
                <w:rFonts w:ascii="Times New Roman" w:hAnsi="Times New Roman" w:cs="Times New Roman"/>
                <w:noProof/>
                <w:color w:val="FF0000"/>
                <w:sz w:val="24"/>
                <w:szCs w:val="24"/>
              </w:rPr>
              <w:t xml:space="preserve">ll </w:t>
            </w:r>
            <w:r w:rsidR="009C03B8">
              <w:rPr>
                <w:rFonts w:ascii="Times New Roman" w:hAnsi="Times New Roman" w:cs="Times New Roman"/>
                <w:noProof/>
                <w:color w:val="FF0000"/>
                <w:sz w:val="24"/>
                <w:szCs w:val="24"/>
              </w:rPr>
              <w:t>re</w:t>
            </w:r>
            <w:r w:rsidR="00C46658" w:rsidRPr="00735E39">
              <w:rPr>
                <w:rFonts w:ascii="Times New Roman" w:hAnsi="Times New Roman" w:cs="Times New Roman"/>
                <w:noProof/>
                <w:color w:val="FF0000"/>
                <w:sz w:val="24"/>
                <w:szCs w:val="24"/>
              </w:rPr>
              <w:t>di</w:t>
            </w:r>
            <w:r w:rsidR="00617149" w:rsidRPr="00735E39">
              <w:rPr>
                <w:rFonts w:ascii="Times New Roman" w:hAnsi="Times New Roman" w:cs="Times New Roman"/>
                <w:noProof/>
                <w:color w:val="FF0000"/>
                <w:sz w:val="24"/>
                <w:szCs w:val="24"/>
              </w:rPr>
              <w:t>splay the login interface,  if Administrator enters username or password wrongly</w:t>
            </w:r>
            <w:r w:rsidRPr="00735E39">
              <w:rPr>
                <w:rFonts w:ascii="Times New Roman" w:hAnsi="Times New Roman" w:cs="Times New Roman"/>
                <w:noProof/>
                <w:color w:val="FF0000"/>
                <w:sz w:val="24"/>
                <w:szCs w:val="24"/>
              </w:rPr>
              <w:t xml:space="preserve">. </w:t>
            </w:r>
          </w:p>
          <w:p w:rsidR="00594865" w:rsidRPr="00735E39" w:rsidRDefault="0059486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color w:val="FF0000"/>
                <w:sz w:val="24"/>
                <w:szCs w:val="24"/>
              </w:rPr>
              <w:t>2. Resume 3</w:t>
            </w:r>
            <w:r w:rsidRPr="00735E39">
              <w:rPr>
                <w:rFonts w:ascii="Times New Roman" w:hAnsi="Times New Roman" w:cs="Times New Roman"/>
                <w:noProof/>
                <w:color w:val="FF0000"/>
                <w:sz w:val="24"/>
                <w:szCs w:val="24"/>
                <w:vertAlign w:val="superscript"/>
              </w:rPr>
              <w:t>rd</w:t>
            </w:r>
            <w:r w:rsidRPr="00735E39">
              <w:rPr>
                <w:rFonts w:ascii="Times New Roman" w:hAnsi="Times New Roman" w:cs="Times New Roman"/>
                <w:noProof/>
                <w:color w:val="FF0000"/>
                <w:sz w:val="24"/>
                <w:szCs w:val="24"/>
              </w:rPr>
              <w:t xml:space="preserve"> step in Normal Flows.</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bl>
    <w:p w:rsidR="00594865" w:rsidRPr="00735E39" w:rsidRDefault="00594865" w:rsidP="00594865">
      <w:pPr>
        <w:rPr>
          <w:rFonts w:ascii="Times New Roman" w:hAnsi="Times New Roman" w:cs="Times New Roman"/>
        </w:rPr>
      </w:pPr>
    </w:p>
    <w:p w:rsidR="00594865" w:rsidRPr="00735E39" w:rsidRDefault="00594865" w:rsidP="00594865">
      <w:pPr>
        <w:rPr>
          <w:rFonts w:ascii="Times New Roman" w:hAnsi="Times New Roman" w:cs="Times New Roman"/>
        </w:rPr>
      </w:pPr>
    </w:p>
    <w:p w:rsidR="00594865" w:rsidRPr="00735E39" w:rsidRDefault="00594865" w:rsidP="00594865">
      <w:pPr>
        <w:rPr>
          <w:rFonts w:ascii="Times New Roman" w:hAnsi="Times New Roman" w:cs="Times New Roman"/>
        </w:rPr>
      </w:pPr>
    </w:p>
    <w:p w:rsidR="00594865" w:rsidRPr="00735E39" w:rsidRDefault="00594865" w:rsidP="00594865">
      <w:pPr>
        <w:rPr>
          <w:rFonts w:ascii="Times New Roman" w:hAnsi="Times New Roman" w:cs="Times New Roman"/>
        </w:rPr>
      </w:pPr>
    </w:p>
    <w:p w:rsidR="00594865" w:rsidRPr="00735E39" w:rsidRDefault="00594865" w:rsidP="00594865">
      <w:pPr>
        <w:rPr>
          <w:rFonts w:ascii="Times New Roman" w:hAnsi="Times New Roman" w:cs="Times New Roman"/>
        </w:rPr>
      </w:pPr>
    </w:p>
    <w:p w:rsidR="000845FB" w:rsidRPr="00735E39" w:rsidRDefault="000845FB" w:rsidP="00594865">
      <w:pPr>
        <w:rPr>
          <w:rFonts w:ascii="Times New Roman" w:hAnsi="Times New Roman" w:cs="Times New Roman"/>
        </w:rPr>
      </w:pPr>
    </w:p>
    <w:p w:rsidR="000845FB" w:rsidRPr="00735E39" w:rsidRDefault="000845FB" w:rsidP="00594865">
      <w:pPr>
        <w:rPr>
          <w:rFonts w:ascii="Times New Roman" w:hAnsi="Times New Roman" w:cs="Times New Roman"/>
        </w:rPr>
      </w:pPr>
    </w:p>
    <w:p w:rsidR="000845FB" w:rsidRPr="00735E39" w:rsidRDefault="000845FB" w:rsidP="00594865">
      <w:pPr>
        <w:rPr>
          <w:rFonts w:ascii="Times New Roman" w:hAnsi="Times New Roman" w:cs="Times New Roman"/>
        </w:rPr>
      </w:pPr>
    </w:p>
    <w:p w:rsidR="000845FB" w:rsidRPr="00735E39" w:rsidRDefault="000845FB" w:rsidP="00594865">
      <w:pPr>
        <w:rPr>
          <w:rFonts w:ascii="Times New Roman" w:hAnsi="Times New Roman" w:cs="Times New Roman"/>
        </w:rPr>
      </w:pPr>
    </w:p>
    <w:p w:rsidR="000845FB" w:rsidRPr="00735E39" w:rsidRDefault="000845FB" w:rsidP="00594865">
      <w:pPr>
        <w:rPr>
          <w:rFonts w:ascii="Times New Roman" w:hAnsi="Times New Roman" w:cs="Times New Roman"/>
        </w:rPr>
      </w:pPr>
    </w:p>
    <w:p w:rsidR="000845FB" w:rsidRPr="00735E39" w:rsidRDefault="000845FB" w:rsidP="00594865">
      <w:pPr>
        <w:rPr>
          <w:rFonts w:ascii="Times New Roman" w:hAnsi="Times New Roman" w:cs="Times New Roman"/>
        </w:rPr>
      </w:pPr>
    </w:p>
    <w:p w:rsidR="000845FB" w:rsidRPr="00735E39" w:rsidRDefault="000845FB" w:rsidP="00594865">
      <w:pPr>
        <w:rPr>
          <w:rFonts w:ascii="Times New Roman" w:hAnsi="Times New Roman" w:cs="Times New Roman"/>
        </w:rPr>
      </w:pPr>
    </w:p>
    <w:p w:rsidR="000845FB" w:rsidRPr="00735E39" w:rsidRDefault="00FC3DF5" w:rsidP="007324E8">
      <w:pPr>
        <w:jc w:val="center"/>
        <w:rPr>
          <w:rFonts w:ascii="Times New Roman" w:hAnsi="Times New Roman" w:cs="Times New Roman"/>
        </w:rPr>
      </w:pPr>
      <w:r w:rsidRPr="00735E39">
        <w:rPr>
          <w:rFonts w:ascii="Times New Roman" w:hAnsi="Times New Roman" w:cs="Times New Roman"/>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7"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Pr="00735E39" w:rsidRDefault="000845FB" w:rsidP="00594865">
      <w:pPr>
        <w:rPr>
          <w:rFonts w:ascii="Times New Roman" w:hAnsi="Times New Roman" w:cs="Times New Roman"/>
        </w:rPr>
      </w:pP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17</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13</w:t>
      </w:r>
      <w:r w:rsidRPr="00735E39">
        <w:rPr>
          <w:rFonts w:ascii="Times New Roman" w:hAnsi="Times New Roman" w:cs="Times New Roman"/>
          <w:i/>
          <w:iCs/>
          <w:noProof/>
          <w:sz w:val="24"/>
          <w:szCs w:val="24"/>
        </w:rPr>
        <w:t xml:space="preserve"> </w:t>
      </w:r>
      <w:r w:rsidRPr="00735E39">
        <w:rPr>
          <w:rFonts w:ascii="Times New Roman" w:hAnsi="Times New Roman" w:cs="Times New Roman"/>
          <w:bCs/>
          <w:i/>
          <w:iCs/>
          <w:noProof/>
          <w:sz w:val="24"/>
          <w:szCs w:val="24"/>
        </w:rPr>
        <w:t>Administrator can login to the Administration system (URS-013)</w:t>
      </w:r>
    </w:p>
    <w:p w:rsidR="00594865" w:rsidRPr="00735E39" w:rsidRDefault="00594865" w:rsidP="00594865">
      <w:pPr>
        <w:rPr>
          <w:rFonts w:ascii="Times New Roman" w:hAnsi="Times New Roman" w:cs="Times New Roman"/>
        </w:rPr>
      </w:pPr>
      <w:r w:rsidRPr="00735E39">
        <w:rPr>
          <w:rFonts w:ascii="Times New Roman" w:hAnsi="Times New Roman" w:cs="Times New Roman"/>
        </w:rPr>
        <w:br w:type="page"/>
      </w:r>
      <w:r w:rsidR="00402E0D" w:rsidRPr="00735E39">
        <w:rPr>
          <w:rFonts w:ascii="Times New Roman" w:hAnsi="Times New Roman" w:cs="Times New Roman"/>
          <w:noProof/>
          <w:sz w:val="32"/>
          <w:szCs w:val="32"/>
        </w:rPr>
        <w:lastRenderedPageBreak/>
        <w:t>4.14</w:t>
      </w:r>
      <w:r w:rsidRPr="00735E39">
        <w:rPr>
          <w:rFonts w:ascii="Times New Roman" w:hAnsi="Times New Roman" w:cs="Times New Roman"/>
          <w:noProof/>
          <w:sz w:val="32"/>
          <w:szCs w:val="32"/>
        </w:rPr>
        <w:t xml:space="preserve"> </w:t>
      </w:r>
      <w:r w:rsidR="006A7C4C" w:rsidRPr="00735E39">
        <w:rPr>
          <w:rFonts w:ascii="Times New Roman" w:hAnsi="Times New Roman" w:cs="Times New Roman"/>
          <w:bCs/>
          <w:noProof/>
          <w:sz w:val="32"/>
          <w:szCs w:val="32"/>
        </w:rPr>
        <w:t xml:space="preserve">Administrator </w:t>
      </w:r>
      <w:r w:rsidR="00D51271" w:rsidRPr="00735E39">
        <w:rPr>
          <w:rFonts w:ascii="Times New Roman" w:hAnsi="Times New Roman" w:cs="Times New Roman"/>
          <w:bCs/>
          <w:noProof/>
          <w:sz w:val="32"/>
          <w:szCs w:val="32"/>
        </w:rPr>
        <w:t>can</w:t>
      </w:r>
      <w:r w:rsidRPr="00735E39">
        <w:rPr>
          <w:rFonts w:ascii="Times New Roman" w:hAnsi="Times New Roman" w:cs="Times New Roman"/>
          <w:bCs/>
          <w:noProof/>
          <w:sz w:val="32"/>
          <w:szCs w:val="32"/>
        </w:rPr>
        <w:t xml:space="preserve"> logout</w:t>
      </w:r>
      <w:r w:rsidR="00D51271" w:rsidRPr="00735E39">
        <w:rPr>
          <w:rFonts w:ascii="Times New Roman" w:hAnsi="Times New Roman" w:cs="Times New Roman"/>
          <w:bCs/>
          <w:noProof/>
          <w:sz w:val="32"/>
          <w:szCs w:val="32"/>
        </w:rPr>
        <w:t xml:space="preserve"> </w:t>
      </w:r>
      <w:r w:rsidR="00402E0D" w:rsidRPr="00735E39">
        <w:rPr>
          <w:rFonts w:ascii="Times New Roman" w:hAnsi="Times New Roman" w:cs="Times New Roman"/>
          <w:noProof/>
          <w:sz w:val="32"/>
          <w:szCs w:val="32"/>
        </w:rPr>
        <w:t>(URS-14</w:t>
      </w:r>
      <w:r w:rsidRPr="00735E39">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35E39">
        <w:tc>
          <w:tcPr>
            <w:tcW w:w="2088"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URS-1</w:t>
            </w:r>
            <w:r w:rsidR="00402E0D" w:rsidRPr="00735E39">
              <w:rPr>
                <w:rFonts w:ascii="Times New Roman" w:hAnsi="Times New Roman" w:cs="Times New Roman"/>
                <w:noProof/>
                <w:sz w:val="24"/>
                <w:szCs w:val="24"/>
              </w:rPr>
              <w:t>4</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594865" w:rsidRPr="00735E39" w:rsidRDefault="00D51271"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Administrator can</w:t>
            </w:r>
            <w:r w:rsidR="00594865" w:rsidRPr="00735E39">
              <w:rPr>
                <w:rFonts w:ascii="Times New Roman" w:hAnsi="Times New Roman" w:cs="Times New Roman"/>
                <w:sz w:val="24"/>
                <w:szCs w:val="24"/>
              </w:rPr>
              <w:t xml:space="preserve"> logout.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Administrator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 xml:space="preserve">Administrator can logout from the </w:t>
            </w:r>
            <w:r w:rsidR="00D51271" w:rsidRPr="00735E39">
              <w:rPr>
                <w:rFonts w:ascii="Times New Roman" w:hAnsi="Times New Roman" w:cs="Times New Roman"/>
                <w:sz w:val="24"/>
                <w:szCs w:val="24"/>
              </w:rPr>
              <w:t>A</w:t>
            </w:r>
            <w:r w:rsidRPr="00735E39">
              <w:rPr>
                <w:rFonts w:ascii="Times New Roman" w:hAnsi="Times New Roman" w:cs="Times New Roman"/>
                <w:sz w:val="24"/>
                <w:szCs w:val="24"/>
              </w:rPr>
              <w:t>dministration site.</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w:t>
            </w:r>
            <w:r w:rsidR="00CC41AA"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w:t>
            </w:r>
            <w:r w:rsidR="00443F62"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the button “logout”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w:t>
            </w:r>
            <w:r w:rsidR="00CC41AA"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can log in to the system.</w:t>
            </w:r>
          </w:p>
        </w:tc>
      </w:tr>
      <w:tr w:rsidR="00594865" w:rsidRPr="00735E39">
        <w:tc>
          <w:tcPr>
            <w:tcW w:w="2088" w:type="dxa"/>
          </w:tcPr>
          <w:p w:rsidR="00594865" w:rsidRPr="00735E39" w:rsidRDefault="00594865" w:rsidP="00AE4EF5">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w:t>
            </w:r>
            <w:r w:rsidR="00CC41AA"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can log in to the system.</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C703E5" w:rsidRPr="00735E39"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Admin</w:t>
            </w:r>
            <w:r w:rsidR="00CC41AA"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w:t>
            </w:r>
            <w:r w:rsidR="00443F62"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the button “logout”.</w:t>
            </w:r>
          </w:p>
          <w:p w:rsidR="00594865" w:rsidRPr="00735E39" w:rsidRDefault="00C703E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shall process </w:t>
            </w:r>
            <w:r w:rsidR="00967B1C" w:rsidRPr="00735E39">
              <w:rPr>
                <w:rFonts w:ascii="Times New Roman" w:hAnsi="Times New Roman" w:cs="Times New Roman"/>
                <w:noProof/>
                <w:color w:val="8064A2" w:themeColor="accent4"/>
                <w:sz w:val="24"/>
                <w:szCs w:val="24"/>
              </w:rPr>
              <w:t xml:space="preserve">Administrator </w:t>
            </w:r>
            <w:r w:rsidRPr="00735E39">
              <w:rPr>
                <w:rFonts w:ascii="Times New Roman" w:hAnsi="Times New Roman" w:cs="Times New Roman"/>
                <w:noProof/>
                <w:color w:val="8064A2" w:themeColor="accent4"/>
                <w:sz w:val="24"/>
                <w:szCs w:val="24"/>
              </w:rPr>
              <w:t>logging out.</w:t>
            </w:r>
          </w:p>
          <w:p w:rsidR="00594865" w:rsidRPr="00735E39" w:rsidRDefault="00594865" w:rsidP="00BF09D8">
            <w:pPr>
              <w:pStyle w:val="a4"/>
              <w:numPr>
                <w:ilvl w:val="0"/>
                <w:numId w:val="18"/>
              </w:numPr>
              <w:spacing w:line="276" w:lineRule="auto"/>
              <w:ind w:left="252" w:hanging="252"/>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 xml:space="preserve">System </w:t>
            </w:r>
            <w:r w:rsidR="00D51271" w:rsidRPr="00735E39">
              <w:rPr>
                <w:rFonts w:ascii="Times New Roman" w:hAnsi="Times New Roman" w:cs="Times New Roman"/>
                <w:noProof/>
                <w:color w:val="8064A2" w:themeColor="accent4"/>
                <w:sz w:val="24"/>
                <w:szCs w:val="24"/>
              </w:rPr>
              <w:t xml:space="preserve">shall </w:t>
            </w:r>
            <w:r w:rsidRPr="00735E39">
              <w:rPr>
                <w:rFonts w:ascii="Times New Roman" w:hAnsi="Times New Roman" w:cs="Times New Roman"/>
                <w:noProof/>
                <w:color w:val="8064A2" w:themeColor="accent4"/>
                <w:sz w:val="24"/>
                <w:szCs w:val="24"/>
              </w:rPr>
              <w:t xml:space="preserve">display the </w:t>
            </w:r>
            <w:r w:rsidR="00967B1C" w:rsidRPr="00735E39">
              <w:rPr>
                <w:rFonts w:ascii="Times New Roman" w:hAnsi="Times New Roman" w:cs="Times New Roman"/>
                <w:noProof/>
                <w:color w:val="8064A2" w:themeColor="accent4"/>
                <w:sz w:val="24"/>
                <w:szCs w:val="24"/>
              </w:rPr>
              <w:t xml:space="preserve">Administrator </w:t>
            </w:r>
            <w:r w:rsidRPr="00735E39">
              <w:rPr>
                <w:rFonts w:ascii="Times New Roman" w:hAnsi="Times New Roman" w:cs="Times New Roman"/>
                <w:noProof/>
                <w:color w:val="8064A2" w:themeColor="accent4"/>
                <w:sz w:val="24"/>
                <w:szCs w:val="24"/>
              </w:rPr>
              <w:t>login page after lo</w:t>
            </w:r>
            <w:r w:rsidR="00FE06F2" w:rsidRPr="00735E39">
              <w:rPr>
                <w:rFonts w:ascii="Times New Roman" w:hAnsi="Times New Roman" w:cs="Times New Roman"/>
                <w:noProof/>
                <w:color w:val="8064A2" w:themeColor="accent4"/>
                <w:sz w:val="24"/>
                <w:szCs w:val="24"/>
              </w:rPr>
              <w:t>g</w:t>
            </w:r>
            <w:r w:rsidRPr="00735E39">
              <w:rPr>
                <w:rFonts w:ascii="Times New Roman" w:hAnsi="Times New Roman" w:cs="Times New Roman"/>
                <w:noProof/>
                <w:color w:val="8064A2" w:themeColor="accent4"/>
                <w:sz w:val="24"/>
                <w:szCs w:val="24"/>
              </w:rPr>
              <w:t>ging out.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2D25AB" w:rsidRPr="00735E39" w:rsidRDefault="00594865" w:rsidP="00AE4EF5">
            <w:pPr>
              <w:spacing w:after="100" w:afterAutospacing="1" w:line="276" w:lineRule="auto"/>
              <w:ind w:firstLine="34"/>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2D25AB" w:rsidRPr="00735E39" w:rsidRDefault="00594865" w:rsidP="00AE4EF5">
            <w:pPr>
              <w:pStyle w:val="a4"/>
              <w:spacing w:after="100" w:afterAutospacing="1" w:line="276" w:lineRule="auto"/>
              <w:ind w:left="34"/>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bl>
    <w:p w:rsidR="00594865" w:rsidRPr="00735E39" w:rsidRDefault="00594865"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30F63" w:rsidRPr="00735E39" w:rsidRDefault="00FC3DF5" w:rsidP="00302904">
      <w:pPr>
        <w:jc w:val="center"/>
        <w:rPr>
          <w:rFonts w:ascii="Times New Roman" w:hAnsi="Times New Roman" w:cs="Times New Roman"/>
        </w:rPr>
      </w:pPr>
      <w:r w:rsidRPr="00735E39">
        <w:rPr>
          <w:rFonts w:ascii="Times New Roman" w:hAnsi="Times New Roman" w:cs="Times New Roman"/>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8"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Pr="00735E39" w:rsidRDefault="00330F63" w:rsidP="00594865">
      <w:pPr>
        <w:rPr>
          <w:rFonts w:ascii="Times New Roman" w:hAnsi="Times New Roman" w:cs="Times New Roman"/>
        </w:rPr>
      </w:pPr>
    </w:p>
    <w:p w:rsidR="00330F63" w:rsidRPr="00735E39" w:rsidRDefault="00330F63" w:rsidP="00594865">
      <w:pPr>
        <w:rPr>
          <w:rFonts w:ascii="Times New Roman" w:hAnsi="Times New Roman" w:cs="Times New Roman"/>
        </w:rPr>
      </w:pP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18</w:t>
      </w:r>
      <w:r w:rsidRPr="00735E39">
        <w:rPr>
          <w:rFonts w:ascii="Times New Roman" w:hAnsi="Times New Roman" w:cs="Times New Roman"/>
          <w:i/>
          <w:iCs/>
          <w:noProof/>
          <w:sz w:val="24"/>
          <w:szCs w:val="24"/>
        </w:rPr>
        <w:t>: AD-</w:t>
      </w:r>
      <w:r w:rsidRPr="00735E39">
        <w:rPr>
          <w:rFonts w:ascii="Times New Roman" w:hAnsi="Times New Roman" w:cs="Times New Roman"/>
          <w:bCs/>
          <w:i/>
          <w:iCs/>
          <w:noProof/>
          <w:sz w:val="24"/>
          <w:szCs w:val="24"/>
        </w:rPr>
        <w:t>14 Administrator can logout (URS-14)</w:t>
      </w:r>
    </w:p>
    <w:p w:rsidR="00594865" w:rsidRPr="00735E39" w:rsidRDefault="00594865" w:rsidP="00594865">
      <w:pPr>
        <w:rPr>
          <w:rFonts w:ascii="Times New Roman" w:hAnsi="Times New Roman" w:cs="Times New Roman"/>
        </w:rPr>
      </w:pPr>
      <w:r w:rsidRPr="00735E39">
        <w:rPr>
          <w:rFonts w:ascii="Times New Roman" w:hAnsi="Times New Roman" w:cs="Times New Roman"/>
        </w:rPr>
        <w:br w:type="page"/>
      </w:r>
      <w:r w:rsidRPr="00735E39">
        <w:rPr>
          <w:rFonts w:ascii="Times New Roman" w:hAnsi="Times New Roman" w:cs="Times New Roman"/>
          <w:noProof/>
          <w:sz w:val="32"/>
          <w:szCs w:val="32"/>
        </w:rPr>
        <w:lastRenderedPageBreak/>
        <w:t>4.1</w:t>
      </w:r>
      <w:r w:rsidR="00402E0D" w:rsidRPr="00735E39">
        <w:rPr>
          <w:rFonts w:ascii="Times New Roman" w:hAnsi="Times New Roman" w:cs="Times New Roman"/>
          <w:noProof/>
          <w:sz w:val="32"/>
          <w:szCs w:val="32"/>
        </w:rPr>
        <w:t>5</w:t>
      </w:r>
      <w:r w:rsidRPr="00735E39">
        <w:rPr>
          <w:rFonts w:ascii="Times New Roman" w:hAnsi="Times New Roman" w:cs="Times New Roman"/>
          <w:noProof/>
          <w:sz w:val="32"/>
          <w:szCs w:val="32"/>
        </w:rPr>
        <w:t xml:space="preserve"> </w:t>
      </w:r>
      <w:r w:rsidRPr="00735E39">
        <w:rPr>
          <w:rFonts w:ascii="Times New Roman" w:hAnsi="Times New Roman" w:cs="Times New Roman"/>
          <w:bCs/>
          <w:noProof/>
          <w:sz w:val="32"/>
          <w:szCs w:val="32"/>
        </w:rPr>
        <w:t>Administrator can add destinations</w:t>
      </w:r>
      <w:r w:rsidRPr="00735E39">
        <w:rPr>
          <w:rFonts w:ascii="Times New Roman" w:hAnsi="Times New Roman" w:cs="Times New Roman"/>
          <w:noProof/>
          <w:sz w:val="32"/>
          <w:szCs w:val="32"/>
        </w:rPr>
        <w:t xml:space="preserve"> (URS-1</w:t>
      </w:r>
      <w:r w:rsidR="00402E0D" w:rsidRPr="00735E39">
        <w:rPr>
          <w:rFonts w:ascii="Times New Roman" w:hAnsi="Times New Roman" w:cs="Times New Roman"/>
          <w:noProof/>
          <w:sz w:val="32"/>
          <w:szCs w:val="32"/>
        </w:rPr>
        <w:t>5</w:t>
      </w:r>
      <w:r w:rsidRPr="00735E39">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35E39">
        <w:tc>
          <w:tcPr>
            <w:tcW w:w="2088"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URS-1</w:t>
            </w:r>
            <w:r w:rsidR="00402E0D" w:rsidRPr="00735E39">
              <w:rPr>
                <w:rFonts w:ascii="Times New Roman" w:hAnsi="Times New Roman" w:cs="Times New Roman"/>
                <w:noProof/>
                <w:sz w:val="24"/>
                <w:szCs w:val="24"/>
              </w:rPr>
              <w:t>5</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 xml:space="preserve">Administrator can add destinations.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Administrator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594865" w:rsidRPr="00735E39" w:rsidRDefault="00594865" w:rsidP="00C027C7">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 xml:space="preserve">Administrator can add destination for providing to the Chiang Mai </w:t>
            </w:r>
            <w:r w:rsidR="00C027C7" w:rsidRPr="00735E39">
              <w:rPr>
                <w:rFonts w:ascii="Times New Roman" w:hAnsi="Times New Roman" w:cs="Times New Roman"/>
                <w:sz w:val="24"/>
                <w:szCs w:val="24"/>
              </w:rPr>
              <w:t>R</w:t>
            </w:r>
            <w:r w:rsidRPr="00735E39">
              <w:rPr>
                <w:rFonts w:ascii="Times New Roman" w:hAnsi="Times New Roman" w:cs="Times New Roman"/>
                <w:sz w:val="24"/>
                <w:szCs w:val="24"/>
              </w:rPr>
              <w:t xml:space="preserve">ed </w:t>
            </w:r>
            <w:r w:rsidR="00C027C7" w:rsidRPr="00735E39">
              <w:rPr>
                <w:rFonts w:ascii="Times New Roman" w:hAnsi="Times New Roman" w:cs="Times New Roman"/>
                <w:sz w:val="24"/>
                <w:szCs w:val="24"/>
              </w:rPr>
              <w:t>T</w:t>
            </w:r>
            <w:r w:rsidRPr="00735E39">
              <w:rPr>
                <w:rFonts w:ascii="Times New Roman" w:hAnsi="Times New Roman" w:cs="Times New Roman"/>
                <w:sz w:val="24"/>
                <w:szCs w:val="24"/>
              </w:rPr>
              <w:t xml:space="preserve">axi </w:t>
            </w:r>
            <w:r w:rsidR="00C027C7" w:rsidRPr="00735E39">
              <w:rPr>
                <w:rFonts w:ascii="Times New Roman" w:hAnsi="Times New Roman" w:cs="Times New Roman"/>
                <w:sz w:val="24"/>
                <w:szCs w:val="24"/>
              </w:rPr>
              <w:t>Service A</w:t>
            </w:r>
            <w:r w:rsidRPr="00735E39">
              <w:rPr>
                <w:rFonts w:ascii="Times New Roman" w:hAnsi="Times New Roman" w:cs="Times New Roman"/>
                <w:sz w:val="24"/>
                <w:szCs w:val="24"/>
              </w:rPr>
              <w:t>ssistan</w:t>
            </w:r>
            <w:r w:rsidR="00C027C7" w:rsidRPr="00735E39">
              <w:rPr>
                <w:rFonts w:ascii="Times New Roman" w:hAnsi="Times New Roman" w:cs="Times New Roman"/>
                <w:sz w:val="24"/>
                <w:szCs w:val="24"/>
              </w:rPr>
              <w:t>t</w:t>
            </w:r>
            <w:r w:rsidRPr="00735E39">
              <w:rPr>
                <w:rFonts w:ascii="Times New Roman" w:hAnsi="Times New Roman" w:cs="Times New Roman"/>
                <w:sz w:val="24"/>
                <w:szCs w:val="24"/>
              </w:rPr>
              <w:t>.</w:t>
            </w:r>
            <w:r w:rsidRPr="00735E39">
              <w:rPr>
                <w:rFonts w:ascii="Times New Roman" w:hAnsi="Times New Roman" w:cs="Times New Roman"/>
                <w:noProof/>
                <w:sz w:val="24"/>
                <w:szCs w:val="24"/>
              </w:rPr>
              <w:t xml:space="preserve"> Then Passenger and Driver </w:t>
            </w:r>
            <w:r w:rsidR="00221428" w:rsidRPr="00735E39">
              <w:rPr>
                <w:rFonts w:ascii="Times New Roman" w:hAnsi="Times New Roman" w:cs="Times New Roman"/>
                <w:noProof/>
                <w:sz w:val="24"/>
                <w:szCs w:val="24"/>
              </w:rPr>
              <w:t xml:space="preserve">are </w:t>
            </w:r>
            <w:r w:rsidRPr="00735E39">
              <w:rPr>
                <w:rFonts w:ascii="Times New Roman" w:hAnsi="Times New Roman" w:cs="Times New Roman"/>
                <w:noProof/>
                <w:sz w:val="24"/>
                <w:szCs w:val="24"/>
              </w:rPr>
              <w:t xml:space="preserve">able to select from the </w:t>
            </w:r>
            <w:r w:rsidR="00DE6E04" w:rsidRPr="00735E39">
              <w:rPr>
                <w:rFonts w:ascii="Times New Roman" w:hAnsi="Times New Roman" w:cs="Times New Roman"/>
                <w:noProof/>
                <w:sz w:val="24"/>
                <w:szCs w:val="24"/>
              </w:rPr>
              <w:t xml:space="preserve">popular or frequently visited </w:t>
            </w:r>
            <w:r w:rsidRPr="00735E39">
              <w:rPr>
                <w:rFonts w:ascii="Times New Roman" w:hAnsi="Times New Roman" w:cs="Times New Roman"/>
                <w:noProof/>
                <w:sz w:val="24"/>
                <w:szCs w:val="24"/>
              </w:rPr>
              <w:t>destination</w:t>
            </w:r>
            <w:r w:rsidR="00DE6E04"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list.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w:t>
            </w:r>
            <w:r w:rsidR="00DE6E04"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w:t>
            </w:r>
            <w:r w:rsidR="00443F62"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on “Add”</w:t>
            </w:r>
            <w:r w:rsidR="00DE6E04"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button that</w:t>
            </w:r>
            <w:r w:rsidR="00DE6E04" w:rsidRPr="00735E39">
              <w:rPr>
                <w:rFonts w:ascii="Times New Roman" w:hAnsi="Times New Roman" w:cs="Times New Roman"/>
                <w:noProof/>
                <w:sz w:val="24"/>
                <w:szCs w:val="24"/>
              </w:rPr>
              <w:t xml:space="preserve"> is in </w:t>
            </w:r>
            <w:r w:rsidRPr="00735E39">
              <w:rPr>
                <w:rFonts w:ascii="Times New Roman" w:hAnsi="Times New Roman" w:cs="Times New Roman"/>
                <w:noProof/>
                <w:sz w:val="24"/>
                <w:szCs w:val="24"/>
              </w:rPr>
              <w:t xml:space="preserve">the destination table.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sz w:val="24"/>
                <w:szCs w:val="24"/>
              </w:rPr>
              <w:t>1. Administrator login to the Administration sy</w:t>
            </w:r>
            <w:r w:rsidRPr="00735E39">
              <w:rPr>
                <w:rFonts w:ascii="Times New Roman" w:hAnsi="Times New Roman" w:cs="Times New Roman"/>
                <w:noProof/>
                <w:sz w:val="24"/>
                <w:szCs w:val="24"/>
              </w:rPr>
              <w:t>stem.</w:t>
            </w:r>
            <w:r w:rsidR="00402E0D" w:rsidRPr="00735E39">
              <w:rPr>
                <w:rFonts w:ascii="Times New Roman" w:hAnsi="Times New Roman" w:cs="Times New Roman"/>
                <w:noProof/>
                <w:sz w:val="24"/>
                <w:szCs w:val="24"/>
              </w:rPr>
              <w:t xml:space="preserve"> (URS-13</w:t>
            </w:r>
            <w:r w:rsidR="00DE6E04" w:rsidRPr="00735E39">
              <w:rPr>
                <w:rFonts w:ascii="Times New Roman" w:hAnsi="Times New Roman" w:cs="Times New Roman"/>
                <w:noProof/>
                <w:sz w:val="24"/>
                <w:szCs w:val="24"/>
              </w:rPr>
              <w:t>)</w:t>
            </w:r>
          </w:p>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2.</w:t>
            </w:r>
            <w:r w:rsidR="00DE6E04" w:rsidRPr="00735E39">
              <w:rPr>
                <w:rFonts w:ascii="Times New Roman" w:hAnsi="Times New Roman" w:cs="Times New Roman"/>
                <w:sz w:val="24"/>
                <w:szCs w:val="24"/>
              </w:rPr>
              <w:t xml:space="preserve"> Administrator browse </w:t>
            </w:r>
            <w:r w:rsidRPr="00735E39">
              <w:rPr>
                <w:rFonts w:ascii="Times New Roman" w:hAnsi="Times New Roman" w:cs="Times New Roman"/>
                <w:sz w:val="24"/>
                <w:szCs w:val="24"/>
              </w:rPr>
              <w:t>destination</w:t>
            </w:r>
            <w:r w:rsidR="00DE6E04" w:rsidRPr="00735E39">
              <w:rPr>
                <w:rFonts w:ascii="Times New Roman" w:hAnsi="Times New Roman" w:cs="Times New Roman"/>
                <w:sz w:val="24"/>
                <w:szCs w:val="24"/>
              </w:rPr>
              <w:t>s list</w:t>
            </w:r>
            <w:r w:rsidRPr="00735E39">
              <w:rPr>
                <w:rFonts w:ascii="Times New Roman" w:hAnsi="Times New Roman" w:cs="Times New Roman"/>
                <w:sz w:val="24"/>
                <w:szCs w:val="24"/>
              </w:rPr>
              <w:t>.</w:t>
            </w:r>
            <w:r w:rsidR="00DE6E04" w:rsidRPr="00735E39">
              <w:rPr>
                <w:rFonts w:ascii="Times New Roman" w:hAnsi="Times New Roman" w:cs="Times New Roman"/>
                <w:noProof/>
                <w:sz w:val="24"/>
                <w:szCs w:val="24"/>
              </w:rPr>
              <w:t xml:space="preserve"> (URS-1</w:t>
            </w:r>
            <w:r w:rsidR="006461B7" w:rsidRPr="00735E39">
              <w:rPr>
                <w:rFonts w:ascii="Times New Roman" w:hAnsi="Times New Roman" w:cs="Times New Roman"/>
                <w:noProof/>
                <w:sz w:val="24"/>
                <w:szCs w:val="24"/>
              </w:rPr>
              <w:t>6</w:t>
            </w:r>
            <w:r w:rsidR="00DE6E04" w:rsidRPr="00735E39">
              <w:rPr>
                <w:rFonts w:ascii="Times New Roman" w:hAnsi="Times New Roman" w:cs="Times New Roman"/>
                <w:noProof/>
                <w:sz w:val="24"/>
                <w:szCs w:val="24"/>
              </w:rPr>
              <w:t>)</w:t>
            </w:r>
          </w:p>
        </w:tc>
      </w:tr>
      <w:tr w:rsidR="00594865" w:rsidRPr="00735E39">
        <w:tc>
          <w:tcPr>
            <w:tcW w:w="2088" w:type="dxa"/>
          </w:tcPr>
          <w:p w:rsidR="00594865" w:rsidRPr="00735E39" w:rsidRDefault="00594865" w:rsidP="00AE4EF5">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1.</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Admi</w:t>
            </w:r>
            <w:r w:rsidR="00ED1FD6" w:rsidRPr="00735E39">
              <w:rPr>
                <w:rFonts w:ascii="Times New Roman" w:hAnsi="Times New Roman" w:cs="Times New Roman"/>
                <w:noProof/>
                <w:sz w:val="24"/>
                <w:szCs w:val="24"/>
              </w:rPr>
              <w:t>n</w:t>
            </w:r>
            <w:r w:rsidRPr="00735E39">
              <w:rPr>
                <w:rFonts w:ascii="Times New Roman" w:hAnsi="Times New Roman" w:cs="Times New Roman"/>
                <w:noProof/>
                <w:sz w:val="24"/>
                <w:szCs w:val="24"/>
              </w:rPr>
              <w:t>istrator can Edit dest</w:t>
            </w:r>
            <w:r w:rsidR="001F73E7" w:rsidRPr="00735E39">
              <w:rPr>
                <w:rFonts w:ascii="Times New Roman" w:hAnsi="Times New Roman" w:cs="Times New Roman"/>
                <w:noProof/>
                <w:sz w:val="24"/>
                <w:szCs w:val="24"/>
              </w:rPr>
              <w:t>i</w:t>
            </w:r>
            <w:r w:rsidRPr="00735E39">
              <w:rPr>
                <w:rFonts w:ascii="Times New Roman" w:hAnsi="Times New Roman" w:cs="Times New Roman"/>
                <w:noProof/>
                <w:sz w:val="24"/>
                <w:szCs w:val="24"/>
              </w:rPr>
              <w:t>nations.</w:t>
            </w:r>
            <w:r w:rsidR="00402E0D" w:rsidRPr="00735E39">
              <w:rPr>
                <w:rFonts w:ascii="Times New Roman" w:hAnsi="Times New Roman" w:cs="Times New Roman"/>
                <w:noProof/>
                <w:sz w:val="24"/>
                <w:szCs w:val="24"/>
              </w:rPr>
              <w:t xml:space="preserve"> (URS-17</w:t>
            </w:r>
            <w:r w:rsidR="001F73E7" w:rsidRPr="00735E39">
              <w:rPr>
                <w:rFonts w:ascii="Times New Roman" w:hAnsi="Times New Roman" w:cs="Times New Roman"/>
                <w:noProof/>
                <w:sz w:val="24"/>
                <w:szCs w:val="24"/>
              </w:rPr>
              <w:t>)</w:t>
            </w:r>
          </w:p>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2.</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Admi</w:t>
            </w:r>
            <w:r w:rsidR="00ED1FD6" w:rsidRPr="00735E39">
              <w:rPr>
                <w:rFonts w:ascii="Times New Roman" w:hAnsi="Times New Roman" w:cs="Times New Roman"/>
                <w:noProof/>
                <w:sz w:val="24"/>
                <w:szCs w:val="24"/>
              </w:rPr>
              <w:t>n</w:t>
            </w:r>
            <w:r w:rsidRPr="00735E39">
              <w:rPr>
                <w:rFonts w:ascii="Times New Roman" w:hAnsi="Times New Roman" w:cs="Times New Roman"/>
                <w:noProof/>
                <w:sz w:val="24"/>
                <w:szCs w:val="24"/>
              </w:rPr>
              <w:t>istrator can delete dest</w:t>
            </w:r>
            <w:r w:rsidR="001F73E7" w:rsidRPr="00735E39">
              <w:rPr>
                <w:rFonts w:ascii="Times New Roman" w:hAnsi="Times New Roman" w:cs="Times New Roman"/>
                <w:noProof/>
                <w:sz w:val="24"/>
                <w:szCs w:val="24"/>
              </w:rPr>
              <w:t>i</w:t>
            </w:r>
            <w:r w:rsidRPr="00735E39">
              <w:rPr>
                <w:rFonts w:ascii="Times New Roman" w:hAnsi="Times New Roman" w:cs="Times New Roman"/>
                <w:noProof/>
                <w:sz w:val="24"/>
                <w:szCs w:val="24"/>
              </w:rPr>
              <w:t>nations.</w:t>
            </w:r>
            <w:r w:rsidR="001F73E7" w:rsidRPr="00735E39">
              <w:rPr>
                <w:rFonts w:ascii="Times New Roman" w:hAnsi="Times New Roman" w:cs="Times New Roman"/>
                <w:noProof/>
                <w:sz w:val="24"/>
                <w:szCs w:val="24"/>
              </w:rPr>
              <w:t>(URS-</w:t>
            </w:r>
            <w:r w:rsidR="00402E0D" w:rsidRPr="00735E39">
              <w:rPr>
                <w:rFonts w:ascii="Times New Roman" w:hAnsi="Times New Roman" w:cs="Times New Roman"/>
                <w:noProof/>
                <w:sz w:val="24"/>
                <w:szCs w:val="24"/>
              </w:rPr>
              <w:t>18</w:t>
            </w:r>
            <w:r w:rsidR="001F73E7" w:rsidRPr="00735E39">
              <w:rPr>
                <w:rFonts w:ascii="Times New Roman" w:hAnsi="Times New Roman" w:cs="Times New Roman"/>
                <w:noProof/>
                <w:sz w:val="24"/>
                <w:szCs w:val="24"/>
              </w:rPr>
              <w:t>)</w:t>
            </w:r>
          </w:p>
        </w:tc>
      </w:tr>
      <w:tr w:rsidR="00594865" w:rsidRPr="00735E39">
        <w:tc>
          <w:tcPr>
            <w:tcW w:w="2088" w:type="dxa"/>
          </w:tcPr>
          <w:p w:rsidR="00594865" w:rsidRPr="00735E39" w:rsidRDefault="00594865" w:rsidP="00330F6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330F63" w:rsidRPr="00735E39" w:rsidRDefault="001F73E7" w:rsidP="00BF09D8">
            <w:pPr>
              <w:pStyle w:val="a4"/>
              <w:numPr>
                <w:ilvl w:val="0"/>
                <w:numId w:val="29"/>
              </w:numPr>
              <w:rPr>
                <w:rFonts w:ascii="Times New Roman" w:hAnsi="Times New Roman" w:cs="Times New Roman"/>
                <w:sz w:val="24"/>
                <w:szCs w:val="24"/>
              </w:rPr>
            </w:pPr>
            <w:r w:rsidRPr="00735E39">
              <w:rPr>
                <w:rFonts w:ascii="Times New Roman" w:hAnsi="Times New Roman" w:cs="Times New Roman"/>
                <w:noProof/>
                <w:sz w:val="24"/>
                <w:szCs w:val="24"/>
              </w:rPr>
              <w:t>Administrator</w:t>
            </w:r>
            <w:r w:rsidR="00594865" w:rsidRPr="00735E39">
              <w:rPr>
                <w:rFonts w:ascii="Times New Roman" w:hAnsi="Times New Roman" w:cs="Times New Roman"/>
                <w:noProof/>
                <w:sz w:val="24"/>
                <w:szCs w:val="24"/>
              </w:rPr>
              <w:t xml:space="preserve"> click</w:t>
            </w:r>
            <w:r w:rsidR="008D3707" w:rsidRPr="00735E39">
              <w:rPr>
                <w:rFonts w:ascii="Times New Roman" w:hAnsi="Times New Roman" w:cs="Times New Roman"/>
                <w:noProof/>
                <w:sz w:val="24"/>
                <w:szCs w:val="24"/>
              </w:rPr>
              <w:t>s</w:t>
            </w:r>
            <w:r w:rsidR="00594865" w:rsidRPr="00735E39">
              <w:rPr>
                <w:rFonts w:ascii="Times New Roman" w:hAnsi="Times New Roman" w:cs="Times New Roman"/>
                <w:noProof/>
                <w:sz w:val="24"/>
                <w:szCs w:val="24"/>
              </w:rPr>
              <w:t xml:space="preserve"> on “Add”</w:t>
            </w:r>
            <w:r w:rsidR="00360FBF" w:rsidRPr="00735E39">
              <w:rPr>
                <w:rFonts w:ascii="Times New Roman" w:hAnsi="Times New Roman" w:cs="Times New Roman"/>
                <w:noProof/>
                <w:sz w:val="24"/>
                <w:szCs w:val="24"/>
              </w:rPr>
              <w:t xml:space="preserve"> </w:t>
            </w:r>
            <w:r w:rsidR="00594865" w:rsidRPr="00735E39">
              <w:rPr>
                <w:rFonts w:ascii="Times New Roman" w:hAnsi="Times New Roman" w:cs="Times New Roman"/>
                <w:noProof/>
                <w:sz w:val="24"/>
                <w:szCs w:val="24"/>
              </w:rPr>
              <w:t>button</w:t>
            </w:r>
            <w:r w:rsidRPr="00735E39">
              <w:rPr>
                <w:rFonts w:ascii="Times New Roman" w:hAnsi="Times New Roman" w:cs="Times New Roman"/>
                <w:noProof/>
                <w:sz w:val="24"/>
                <w:szCs w:val="24"/>
              </w:rPr>
              <w:t xml:space="preserve"> that</w:t>
            </w:r>
            <w:r w:rsidR="00594865" w:rsidRPr="00735E39">
              <w:rPr>
                <w:rFonts w:ascii="Times New Roman" w:hAnsi="Times New Roman" w:cs="Times New Roman"/>
                <w:noProof/>
                <w:sz w:val="24"/>
                <w:szCs w:val="24"/>
              </w:rPr>
              <w:t xml:space="preserve"> </w:t>
            </w:r>
            <w:r w:rsidR="00330F63" w:rsidRPr="00735E39">
              <w:rPr>
                <w:rFonts w:ascii="Times New Roman" w:hAnsi="Times New Roman" w:cs="Times New Roman"/>
                <w:noProof/>
                <w:sz w:val="24"/>
                <w:szCs w:val="24"/>
              </w:rPr>
              <w:t xml:space="preserve">is in the destination table. </w:t>
            </w:r>
          </w:p>
          <w:p w:rsidR="00594865" w:rsidRPr="00735E39" w:rsidRDefault="00594865" w:rsidP="00BF09D8">
            <w:pPr>
              <w:pStyle w:val="a4"/>
              <w:numPr>
                <w:ilvl w:val="0"/>
                <w:numId w:val="29"/>
              </w:numPr>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 xml:space="preserve">System </w:t>
            </w:r>
            <w:r w:rsidR="00921A22" w:rsidRPr="00735E39">
              <w:rPr>
                <w:rFonts w:ascii="Times New Roman" w:hAnsi="Times New Roman" w:cs="Times New Roman"/>
                <w:color w:val="8064A2" w:themeColor="accent4"/>
                <w:sz w:val="24"/>
                <w:szCs w:val="24"/>
              </w:rPr>
              <w:t xml:space="preserve">shall </w:t>
            </w:r>
            <w:r w:rsidRPr="00735E39">
              <w:rPr>
                <w:rFonts w:ascii="Times New Roman" w:hAnsi="Times New Roman" w:cs="Times New Roman"/>
                <w:color w:val="8064A2" w:themeColor="accent4"/>
                <w:sz w:val="24"/>
                <w:szCs w:val="24"/>
              </w:rPr>
              <w:t>display interface for adding new destination’s information.</w:t>
            </w:r>
          </w:p>
          <w:p w:rsidR="001F73E7" w:rsidRPr="00735E39" w:rsidRDefault="00594865" w:rsidP="00BF09D8">
            <w:pPr>
              <w:pStyle w:val="a4"/>
              <w:numPr>
                <w:ilvl w:val="0"/>
                <w:numId w:val="29"/>
              </w:numPr>
              <w:rPr>
                <w:rFonts w:ascii="Times New Roman" w:hAnsi="Times New Roman" w:cs="Times New Roman"/>
                <w:sz w:val="24"/>
                <w:szCs w:val="24"/>
              </w:rPr>
            </w:pPr>
            <w:r w:rsidRPr="00735E39">
              <w:rPr>
                <w:rFonts w:ascii="Times New Roman" w:hAnsi="Times New Roman" w:cs="Times New Roman"/>
                <w:sz w:val="24"/>
                <w:szCs w:val="24"/>
              </w:rPr>
              <w:t>Admin</w:t>
            </w:r>
            <w:r w:rsidR="001F73E7" w:rsidRPr="00735E39">
              <w:rPr>
                <w:rFonts w:ascii="Times New Roman" w:hAnsi="Times New Roman" w:cs="Times New Roman"/>
                <w:sz w:val="24"/>
                <w:szCs w:val="24"/>
              </w:rPr>
              <w:t>istrator</w:t>
            </w:r>
            <w:r w:rsidRPr="00735E39">
              <w:rPr>
                <w:rFonts w:ascii="Times New Roman" w:hAnsi="Times New Roman" w:cs="Times New Roman"/>
                <w:sz w:val="24"/>
                <w:szCs w:val="24"/>
              </w:rPr>
              <w:t xml:space="preserve"> fill</w:t>
            </w:r>
            <w:r w:rsidR="001F73E7" w:rsidRPr="00735E39">
              <w:rPr>
                <w:rFonts w:ascii="Times New Roman" w:hAnsi="Times New Roman" w:cs="Times New Roman"/>
                <w:sz w:val="24"/>
                <w:szCs w:val="24"/>
              </w:rPr>
              <w:t xml:space="preserve">s in destination’s </w:t>
            </w:r>
            <w:r w:rsidRPr="00735E39">
              <w:rPr>
                <w:rFonts w:ascii="Times New Roman" w:hAnsi="Times New Roman" w:cs="Times New Roman"/>
                <w:sz w:val="24"/>
                <w:szCs w:val="24"/>
              </w:rPr>
              <w:t>information</w:t>
            </w:r>
            <w:r w:rsidR="001F73E7" w:rsidRPr="00735E39">
              <w:rPr>
                <w:rFonts w:ascii="Times New Roman" w:hAnsi="Times New Roman" w:cs="Times New Roman"/>
                <w:sz w:val="24"/>
                <w:szCs w:val="24"/>
              </w:rPr>
              <w:t>.</w:t>
            </w:r>
          </w:p>
          <w:p w:rsidR="00330F63" w:rsidRPr="00735E39" w:rsidRDefault="001F73E7" w:rsidP="00BF09D8">
            <w:pPr>
              <w:pStyle w:val="a4"/>
              <w:numPr>
                <w:ilvl w:val="0"/>
                <w:numId w:val="29"/>
              </w:numPr>
              <w:rPr>
                <w:rFonts w:ascii="Times New Roman" w:hAnsi="Times New Roman" w:cs="Times New Roman"/>
                <w:sz w:val="24"/>
                <w:szCs w:val="24"/>
              </w:rPr>
            </w:pPr>
            <w:r w:rsidRPr="00735E39">
              <w:rPr>
                <w:rFonts w:ascii="Times New Roman" w:hAnsi="Times New Roman" w:cs="Times New Roman"/>
                <w:sz w:val="24"/>
                <w:szCs w:val="24"/>
              </w:rPr>
              <w:t xml:space="preserve">Administrator </w:t>
            </w:r>
            <w:r w:rsidR="00594865" w:rsidRPr="00735E39">
              <w:rPr>
                <w:rFonts w:ascii="Times New Roman" w:hAnsi="Times New Roman" w:cs="Times New Roman"/>
                <w:sz w:val="24"/>
                <w:szCs w:val="24"/>
              </w:rPr>
              <w:t>set</w:t>
            </w:r>
            <w:r w:rsidRPr="00735E39">
              <w:rPr>
                <w:rFonts w:ascii="Times New Roman" w:hAnsi="Times New Roman" w:cs="Times New Roman"/>
                <w:sz w:val="24"/>
                <w:szCs w:val="24"/>
              </w:rPr>
              <w:t>s</w:t>
            </w:r>
            <w:r w:rsidR="00594865" w:rsidRPr="00735E39">
              <w:rPr>
                <w:rFonts w:ascii="Times New Roman" w:hAnsi="Times New Roman" w:cs="Times New Roman"/>
                <w:sz w:val="24"/>
                <w:szCs w:val="24"/>
              </w:rPr>
              <w:t xml:space="preserve"> th</w:t>
            </w:r>
            <w:r w:rsidRPr="00735E39">
              <w:rPr>
                <w:rFonts w:ascii="Times New Roman" w:hAnsi="Times New Roman" w:cs="Times New Roman"/>
                <w:sz w:val="24"/>
                <w:szCs w:val="24"/>
              </w:rPr>
              <w:t>e location point of destination.</w:t>
            </w:r>
          </w:p>
          <w:p w:rsidR="00330F63" w:rsidRPr="00735E39" w:rsidRDefault="001F73E7" w:rsidP="00BF09D8">
            <w:pPr>
              <w:pStyle w:val="a4"/>
              <w:numPr>
                <w:ilvl w:val="0"/>
                <w:numId w:val="29"/>
              </w:numPr>
              <w:rPr>
                <w:rFonts w:ascii="Times New Roman" w:hAnsi="Times New Roman" w:cs="Times New Roman"/>
                <w:sz w:val="24"/>
                <w:szCs w:val="24"/>
              </w:rPr>
            </w:pPr>
            <w:r w:rsidRPr="00735E39">
              <w:rPr>
                <w:rFonts w:ascii="Times New Roman" w:hAnsi="Times New Roman" w:cs="Times New Roman"/>
                <w:sz w:val="24"/>
                <w:szCs w:val="24"/>
              </w:rPr>
              <w:t>Administrator click</w:t>
            </w:r>
            <w:r w:rsidR="008D3707" w:rsidRPr="00735E39">
              <w:rPr>
                <w:rFonts w:ascii="Times New Roman" w:hAnsi="Times New Roman" w:cs="Times New Roman"/>
                <w:sz w:val="24"/>
                <w:szCs w:val="24"/>
              </w:rPr>
              <w:t>s</w:t>
            </w:r>
            <w:r w:rsidRPr="00735E39">
              <w:rPr>
                <w:rFonts w:ascii="Times New Roman" w:hAnsi="Times New Roman" w:cs="Times New Roman"/>
                <w:sz w:val="24"/>
                <w:szCs w:val="24"/>
              </w:rPr>
              <w:t xml:space="preserve"> on</w:t>
            </w:r>
            <w:r w:rsidR="00594865" w:rsidRPr="00735E39">
              <w:rPr>
                <w:rFonts w:ascii="Times New Roman" w:hAnsi="Times New Roman" w:cs="Times New Roman"/>
                <w:sz w:val="24"/>
                <w:szCs w:val="24"/>
              </w:rPr>
              <w:t xml:space="preserve"> “submit” button.</w:t>
            </w:r>
          </w:p>
          <w:p w:rsidR="00330F63" w:rsidRPr="00735E39" w:rsidRDefault="00594865" w:rsidP="00BF09D8">
            <w:pPr>
              <w:pStyle w:val="a4"/>
              <w:numPr>
                <w:ilvl w:val="0"/>
                <w:numId w:val="29"/>
              </w:numPr>
              <w:rPr>
                <w:rFonts w:ascii="Times New Roman" w:hAnsi="Times New Roman" w:cs="Times New Roman"/>
                <w:sz w:val="24"/>
                <w:szCs w:val="24"/>
              </w:rPr>
            </w:pPr>
            <w:r w:rsidRPr="00735E39">
              <w:rPr>
                <w:rFonts w:ascii="Times New Roman" w:hAnsi="Times New Roman" w:cs="Times New Roman"/>
                <w:color w:val="8064A2" w:themeColor="accent4"/>
                <w:sz w:val="24"/>
                <w:szCs w:val="24"/>
              </w:rPr>
              <w:t>System</w:t>
            </w:r>
            <w:r w:rsidR="001F73E7" w:rsidRPr="00735E39">
              <w:rPr>
                <w:rFonts w:ascii="Times New Roman" w:hAnsi="Times New Roman" w:cs="Times New Roman"/>
                <w:color w:val="8064A2" w:themeColor="accent4"/>
                <w:sz w:val="24"/>
                <w:szCs w:val="24"/>
              </w:rPr>
              <w:t xml:space="preserve"> shall create and save</w:t>
            </w:r>
            <w:r w:rsidRPr="00735E39">
              <w:rPr>
                <w:rFonts w:ascii="Times New Roman" w:hAnsi="Times New Roman" w:cs="Times New Roman"/>
                <w:color w:val="8064A2" w:themeColor="accent4"/>
                <w:sz w:val="24"/>
                <w:szCs w:val="24"/>
              </w:rPr>
              <w:t xml:space="preserve"> the new destination in database.</w:t>
            </w:r>
          </w:p>
          <w:p w:rsidR="00594865" w:rsidRPr="00735E39" w:rsidRDefault="00594865" w:rsidP="00BF09D8">
            <w:pPr>
              <w:pStyle w:val="a4"/>
              <w:numPr>
                <w:ilvl w:val="0"/>
                <w:numId w:val="29"/>
              </w:numPr>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 xml:space="preserve">System </w:t>
            </w:r>
            <w:r w:rsidR="001F73E7" w:rsidRPr="00735E39">
              <w:rPr>
                <w:rFonts w:ascii="Times New Roman" w:hAnsi="Times New Roman" w:cs="Times New Roman"/>
                <w:color w:val="8064A2" w:themeColor="accent4"/>
                <w:sz w:val="24"/>
                <w:szCs w:val="24"/>
              </w:rPr>
              <w:t>shall display</w:t>
            </w:r>
            <w:r w:rsidRPr="00735E39">
              <w:rPr>
                <w:rFonts w:ascii="Times New Roman" w:hAnsi="Times New Roman" w:cs="Times New Roman"/>
                <w:color w:val="8064A2" w:themeColor="accent4"/>
                <w:sz w:val="24"/>
                <w:szCs w:val="24"/>
              </w:rPr>
              <w:t xml:space="preserve"> updated destination lists</w:t>
            </w:r>
            <w:r w:rsidR="001F73E7" w:rsidRPr="00735E39">
              <w:rPr>
                <w:rFonts w:ascii="Times New Roman" w:hAnsi="Times New Roman" w:cs="Times New Roman"/>
                <w:color w:val="8064A2" w:themeColor="accent4"/>
                <w:sz w:val="24"/>
                <w:szCs w:val="24"/>
              </w:rPr>
              <w: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594865" w:rsidRPr="00735E39" w:rsidRDefault="00D06BF9"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5A. </w:t>
            </w:r>
          </w:p>
          <w:p w:rsidR="00D06BF9" w:rsidRPr="00735E39" w:rsidRDefault="00D06BF9"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1.</w:t>
            </w:r>
            <w:r w:rsidRPr="00735E39">
              <w:rPr>
                <w:rFonts w:ascii="Times New Roman" w:hAnsi="Times New Roman" w:cs="Times New Roman"/>
                <w:noProof/>
                <w:color w:val="8064A2" w:themeColor="accent4"/>
                <w:sz w:val="24"/>
                <w:szCs w:val="24"/>
              </w:rPr>
              <w:t>System shall display error message “fill” if the input equals to blank</w:t>
            </w:r>
            <w:r w:rsidRPr="00735E39">
              <w:rPr>
                <w:rFonts w:ascii="Times New Roman" w:hAnsi="Times New Roman" w:cs="Times New Roman"/>
                <w:noProof/>
                <w:sz w:val="24"/>
                <w:szCs w:val="24"/>
              </w:rPr>
              <w:t>.</w:t>
            </w:r>
          </w:p>
          <w:p w:rsidR="00C95A9F" w:rsidRPr="00735E39" w:rsidRDefault="00C95A9F"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color w:val="FF0000"/>
                <w:sz w:val="24"/>
                <w:szCs w:val="24"/>
              </w:rPr>
              <w:t>Resume 3</w:t>
            </w:r>
            <w:r w:rsidRPr="00735E39">
              <w:rPr>
                <w:rFonts w:ascii="Times New Roman" w:hAnsi="Times New Roman" w:cs="Times New Roman"/>
                <w:noProof/>
                <w:color w:val="FF0000"/>
                <w:sz w:val="24"/>
                <w:szCs w:val="24"/>
                <w:vertAlign w:val="superscript"/>
              </w:rPr>
              <w:t>rd</w:t>
            </w:r>
            <w:r w:rsidRPr="00735E39">
              <w:rPr>
                <w:rFonts w:ascii="Times New Roman" w:hAnsi="Times New Roman" w:cs="Times New Roman"/>
                <w:noProof/>
                <w:color w:val="FF0000"/>
                <w:sz w:val="24"/>
                <w:szCs w:val="24"/>
              </w:rPr>
              <w:t xml:space="preserve"> step in Normal Flows.</w:t>
            </w:r>
          </w:p>
          <w:p w:rsidR="00D06BF9" w:rsidRPr="00735E39" w:rsidRDefault="00D06BF9" w:rsidP="00AE4EF5">
            <w:pPr>
              <w:spacing w:after="100" w:afterAutospacing="1" w:line="276" w:lineRule="auto"/>
              <w:rPr>
                <w:rFonts w:ascii="Times New Roman" w:hAnsi="Times New Roman" w:cs="Times New Roman"/>
                <w:noProof/>
                <w:sz w:val="24"/>
                <w:szCs w:val="24"/>
              </w:rPr>
            </w:pPr>
          </w:p>
        </w:tc>
      </w:tr>
      <w:tr w:rsidR="00594865" w:rsidRPr="00735E39">
        <w:trPr>
          <w:trHeight w:val="1043"/>
        </w:trPr>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594865" w:rsidRPr="00735E39" w:rsidRDefault="00594865" w:rsidP="00AE4EF5">
            <w:pPr>
              <w:pStyle w:val="a4"/>
              <w:spacing w:after="100" w:afterAutospacing="1" w:line="276" w:lineRule="auto"/>
              <w:ind w:left="162" w:hanging="162"/>
              <w:rPr>
                <w:rFonts w:ascii="Times New Roman" w:hAnsi="Times New Roman" w:cs="Times New Roman"/>
                <w:noProof/>
                <w:sz w:val="24"/>
                <w:szCs w:val="24"/>
              </w:rPr>
            </w:pPr>
            <w:r w:rsidRPr="00735E39">
              <w:rPr>
                <w:rFonts w:ascii="Times New Roman" w:hAnsi="Times New Roman" w:cs="Times New Roman"/>
                <w:noProof/>
                <w:sz w:val="24"/>
                <w:szCs w:val="24"/>
              </w:rPr>
              <w:t>3A.</w:t>
            </w:r>
          </w:p>
          <w:p w:rsidR="00594865" w:rsidRPr="00735E39" w:rsidRDefault="00594865" w:rsidP="00AE4EF5">
            <w:pPr>
              <w:pStyle w:val="a4"/>
              <w:spacing w:after="100" w:afterAutospacing="1" w:line="276" w:lineRule="auto"/>
              <w:ind w:left="162" w:hanging="162"/>
              <w:rPr>
                <w:rFonts w:ascii="Times New Roman" w:hAnsi="Times New Roman" w:cs="Times New Roman"/>
                <w:noProof/>
                <w:sz w:val="24"/>
                <w:szCs w:val="24"/>
              </w:rPr>
            </w:pPr>
            <w:r w:rsidRPr="00735E39">
              <w:rPr>
                <w:rFonts w:ascii="Times New Roman" w:hAnsi="Times New Roman" w:cs="Times New Roman"/>
                <w:noProof/>
                <w:sz w:val="24"/>
                <w:szCs w:val="24"/>
              </w:rPr>
              <w:t>1.</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Admin</w:t>
            </w:r>
            <w:r w:rsidR="00330F63"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w:t>
            </w:r>
            <w:r w:rsidR="00443F62"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on “back” button</w:t>
            </w:r>
            <w:r w:rsidR="004B5938"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w:t>
            </w:r>
          </w:p>
          <w:p w:rsidR="00594865" w:rsidRPr="00735E39" w:rsidRDefault="00FE06F2" w:rsidP="00EC3F04">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color w:val="8064A2" w:themeColor="accent4"/>
                <w:sz w:val="24"/>
                <w:szCs w:val="24"/>
              </w:rPr>
              <w:t xml:space="preserve">System </w:t>
            </w:r>
            <w:r w:rsidR="00146D60" w:rsidRPr="00735E39">
              <w:rPr>
                <w:rFonts w:ascii="Times New Roman" w:hAnsi="Times New Roman" w:cs="Times New Roman"/>
                <w:noProof/>
                <w:color w:val="8064A2" w:themeColor="accent4"/>
                <w:sz w:val="24"/>
                <w:szCs w:val="24"/>
              </w:rPr>
              <w:t xml:space="preserve">shall </w:t>
            </w:r>
            <w:r w:rsidRPr="00735E39">
              <w:rPr>
                <w:rFonts w:ascii="Times New Roman" w:hAnsi="Times New Roman" w:cs="Times New Roman"/>
                <w:noProof/>
                <w:color w:val="8064A2" w:themeColor="accent4"/>
                <w:sz w:val="24"/>
                <w:szCs w:val="24"/>
              </w:rPr>
              <w:t>display the desti</w:t>
            </w:r>
            <w:r w:rsidR="00594865" w:rsidRPr="00735E39">
              <w:rPr>
                <w:rFonts w:ascii="Times New Roman" w:hAnsi="Times New Roman" w:cs="Times New Roman"/>
                <w:noProof/>
                <w:color w:val="8064A2" w:themeColor="accent4"/>
                <w:sz w:val="24"/>
                <w:szCs w:val="24"/>
              </w:rPr>
              <w:t xml:space="preserve">nation page </w:t>
            </w:r>
            <w:r w:rsidR="00EC3F04" w:rsidRPr="00735E39">
              <w:rPr>
                <w:rFonts w:ascii="Times New Roman" w:hAnsi="Times New Roman" w:cs="Times New Roman"/>
                <w:noProof/>
                <w:color w:val="8064A2" w:themeColor="accent4"/>
                <w:sz w:val="24"/>
                <w:szCs w:val="24"/>
              </w:rPr>
              <w:t>without</w:t>
            </w:r>
            <w:r w:rsidR="00E516EB" w:rsidRPr="00735E39">
              <w:rPr>
                <w:rFonts w:ascii="Times New Roman" w:hAnsi="Times New Roman" w:cs="Times New Roman"/>
                <w:noProof/>
                <w:color w:val="8064A2" w:themeColor="accent4"/>
                <w:sz w:val="24"/>
                <w:szCs w:val="24"/>
              </w:rPr>
              <w:t xml:space="preserve"> </w:t>
            </w:r>
            <w:r w:rsidR="00720370" w:rsidRPr="00735E39">
              <w:rPr>
                <w:rFonts w:ascii="Times New Roman" w:hAnsi="Times New Roman" w:cs="Times New Roman"/>
                <w:noProof/>
                <w:color w:val="8064A2" w:themeColor="accent4"/>
                <w:sz w:val="24"/>
                <w:szCs w:val="24"/>
              </w:rPr>
              <w:t>sav</w:t>
            </w:r>
            <w:r w:rsidR="00EC3F04" w:rsidRPr="00735E39">
              <w:rPr>
                <w:rFonts w:ascii="Times New Roman" w:hAnsi="Times New Roman" w:cs="Times New Roman"/>
                <w:noProof/>
                <w:color w:val="8064A2" w:themeColor="accent4"/>
                <w:sz w:val="24"/>
                <w:szCs w:val="24"/>
              </w:rPr>
              <w:t>ing</w:t>
            </w:r>
            <w:r w:rsidR="00146D60" w:rsidRPr="00735E39">
              <w:rPr>
                <w:rFonts w:ascii="Times New Roman" w:hAnsi="Times New Roman" w:cs="Times New Roman"/>
                <w:noProof/>
                <w:color w:val="8064A2" w:themeColor="accent4"/>
                <w:sz w:val="24"/>
                <w:szCs w:val="24"/>
              </w:rPr>
              <w:t xml:space="preserve"> </w:t>
            </w:r>
            <w:r w:rsidR="00594865" w:rsidRPr="00735E39">
              <w:rPr>
                <w:rFonts w:ascii="Times New Roman" w:hAnsi="Times New Roman" w:cs="Times New Roman"/>
                <w:noProof/>
                <w:color w:val="8064A2" w:themeColor="accent4"/>
                <w:sz w:val="24"/>
                <w:szCs w:val="24"/>
              </w:rPr>
              <w:t>the information to database.</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bl>
    <w:p w:rsidR="00594865" w:rsidRPr="00735E39" w:rsidRDefault="00594865" w:rsidP="00594865">
      <w:pPr>
        <w:rPr>
          <w:rFonts w:ascii="Times New Roman" w:hAnsi="Times New Roman" w:cs="Times New Roman"/>
        </w:rPr>
      </w:pPr>
    </w:p>
    <w:p w:rsidR="007E2960" w:rsidRPr="00735E39" w:rsidRDefault="007E2960" w:rsidP="00594865">
      <w:pPr>
        <w:rPr>
          <w:rFonts w:ascii="Times New Roman" w:hAnsi="Times New Roman" w:cs="Times New Roman"/>
        </w:rPr>
      </w:pPr>
    </w:p>
    <w:p w:rsidR="007E2960" w:rsidRPr="00735E39" w:rsidRDefault="007E2960" w:rsidP="00594865">
      <w:pPr>
        <w:rPr>
          <w:rFonts w:ascii="Times New Roman" w:hAnsi="Times New Roman" w:cs="Times New Roman"/>
        </w:rPr>
      </w:pPr>
    </w:p>
    <w:p w:rsidR="007E2960" w:rsidRPr="00735E39" w:rsidRDefault="007E2960" w:rsidP="00594865">
      <w:pPr>
        <w:rPr>
          <w:rFonts w:ascii="Times New Roman" w:hAnsi="Times New Roman" w:cs="Times New Roman"/>
        </w:rPr>
      </w:pPr>
    </w:p>
    <w:p w:rsidR="007E2960" w:rsidRPr="00735E39" w:rsidRDefault="007E2960" w:rsidP="00594865">
      <w:pPr>
        <w:rPr>
          <w:rFonts w:ascii="Times New Roman" w:hAnsi="Times New Roman" w:cs="Times New Roman"/>
        </w:rPr>
      </w:pPr>
    </w:p>
    <w:p w:rsidR="007E2960" w:rsidRPr="00735E39" w:rsidRDefault="007E2960" w:rsidP="00594865">
      <w:pPr>
        <w:rPr>
          <w:rFonts w:ascii="Times New Roman" w:hAnsi="Times New Roman" w:cs="Times New Roman"/>
        </w:rPr>
      </w:pPr>
    </w:p>
    <w:p w:rsidR="007E2960" w:rsidRPr="00735E39" w:rsidRDefault="007E2960" w:rsidP="007E2960">
      <w:pPr>
        <w:jc w:val="center"/>
        <w:rPr>
          <w:rFonts w:ascii="Times New Roman" w:hAnsi="Times New Roman" w:cs="Times New Roman"/>
        </w:rPr>
      </w:pPr>
    </w:p>
    <w:p w:rsidR="00357537" w:rsidRPr="00735E39" w:rsidRDefault="00357537" w:rsidP="00357537">
      <w:pPr>
        <w:jc w:val="center"/>
        <w:rPr>
          <w:rFonts w:ascii="Times New Roman" w:hAnsi="Times New Roman" w:cs="Times New Roman"/>
          <w:i/>
          <w:iCs/>
          <w:noProof/>
          <w:sz w:val="24"/>
          <w:szCs w:val="24"/>
        </w:rPr>
      </w:pPr>
      <w:r w:rsidRPr="00735E39">
        <w:rPr>
          <w:rFonts w:ascii="Times New Roman" w:hAnsi="Times New Roman" w:cs="Times New Roman"/>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29"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Pr="00735E39" w:rsidRDefault="00357537" w:rsidP="00357537">
      <w:pPr>
        <w:jc w:val="center"/>
        <w:rPr>
          <w:rFonts w:ascii="Times New Roman" w:hAnsi="Times New Roman" w:cs="Times New Roman"/>
          <w:noProof/>
          <w:sz w:val="32"/>
          <w:szCs w:val="32"/>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19</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15</w:t>
      </w:r>
      <w:r w:rsidRPr="00735E39">
        <w:rPr>
          <w:rFonts w:ascii="Times New Roman" w:hAnsi="Times New Roman" w:cs="Times New Roman"/>
          <w:i/>
          <w:iCs/>
          <w:noProof/>
          <w:sz w:val="24"/>
          <w:szCs w:val="24"/>
        </w:rPr>
        <w:t xml:space="preserve"> </w:t>
      </w:r>
      <w:r w:rsidRPr="00735E39">
        <w:rPr>
          <w:rFonts w:ascii="Times New Roman" w:hAnsi="Times New Roman" w:cs="Times New Roman"/>
          <w:bCs/>
          <w:i/>
          <w:iCs/>
          <w:noProof/>
          <w:sz w:val="24"/>
          <w:szCs w:val="24"/>
        </w:rPr>
        <w:t>Administrator can add destinations (URS-15)</w:t>
      </w:r>
    </w:p>
    <w:p w:rsidR="00DE6E04" w:rsidRPr="00735E39" w:rsidRDefault="00594865" w:rsidP="0062232F">
      <w:pPr>
        <w:rPr>
          <w:rFonts w:ascii="Times New Roman" w:hAnsi="Times New Roman" w:cs="Times New Roman"/>
        </w:rPr>
      </w:pPr>
      <w:r w:rsidRPr="00735E39">
        <w:rPr>
          <w:rFonts w:ascii="Times New Roman" w:hAnsi="Times New Roman" w:cs="Times New Roman"/>
        </w:rPr>
        <w:br w:type="page"/>
      </w:r>
      <w:r w:rsidR="00402E0D" w:rsidRPr="00735E39">
        <w:rPr>
          <w:rFonts w:ascii="Times New Roman" w:hAnsi="Times New Roman" w:cs="Times New Roman"/>
          <w:noProof/>
          <w:sz w:val="32"/>
          <w:szCs w:val="32"/>
        </w:rPr>
        <w:lastRenderedPageBreak/>
        <w:t>4.16</w:t>
      </w:r>
      <w:r w:rsidR="00DE6E04" w:rsidRPr="00735E39">
        <w:rPr>
          <w:rFonts w:ascii="Times New Roman" w:hAnsi="Times New Roman" w:cs="Times New Roman"/>
          <w:noProof/>
          <w:sz w:val="32"/>
          <w:szCs w:val="32"/>
        </w:rPr>
        <w:t xml:space="preserve"> </w:t>
      </w:r>
      <w:r w:rsidR="00DE6E04" w:rsidRPr="00735E39">
        <w:rPr>
          <w:rFonts w:ascii="Times New Roman" w:hAnsi="Times New Roman" w:cs="Times New Roman"/>
          <w:bCs/>
          <w:noProof/>
          <w:sz w:val="32"/>
          <w:szCs w:val="32"/>
        </w:rPr>
        <w:t>Administrator can browse the destination</w:t>
      </w:r>
      <w:r w:rsidR="00402E0D" w:rsidRPr="00735E39">
        <w:rPr>
          <w:rFonts w:ascii="Times New Roman" w:hAnsi="Times New Roman" w:cs="Times New Roman"/>
          <w:noProof/>
          <w:sz w:val="32"/>
          <w:szCs w:val="32"/>
        </w:rPr>
        <w:t xml:space="preserve"> (URS-16</w:t>
      </w:r>
      <w:r w:rsidR="00DE6E04" w:rsidRPr="00735E39">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35E39">
        <w:tc>
          <w:tcPr>
            <w:tcW w:w="2088" w:type="dxa"/>
          </w:tcPr>
          <w:p w:rsidR="00DE6E04" w:rsidRPr="00735E39" w:rsidRDefault="00DE6E04"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DE6E04" w:rsidRPr="00735E39" w:rsidRDefault="00DE6E04"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URS-1</w:t>
            </w:r>
            <w:r w:rsidR="00402E0D" w:rsidRPr="00735E39">
              <w:rPr>
                <w:rFonts w:ascii="Times New Roman" w:hAnsi="Times New Roman" w:cs="Times New Roman"/>
                <w:noProof/>
                <w:sz w:val="24"/>
                <w:szCs w:val="24"/>
              </w:rPr>
              <w:t>6</w:t>
            </w: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 xml:space="preserve">Administrator can browse the destination. </w:t>
            </w: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Administrator </w:t>
            </w: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Administrator can browse popular tourist destinations from the database.</w:t>
            </w: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DE6E04" w:rsidRPr="00735E39" w:rsidRDefault="00DE6E04"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w:t>
            </w:r>
            <w:r w:rsidR="00330F63"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w:t>
            </w:r>
            <w:r w:rsidR="00330F63"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on “Destination”menu from the left-menu bar.  </w:t>
            </w: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DE6E04" w:rsidRPr="00735E39" w:rsidRDefault="00DE6E04"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sz w:val="24"/>
                <w:szCs w:val="24"/>
              </w:rPr>
              <w:t>1. Administrator login to the Administration sy</w:t>
            </w:r>
            <w:r w:rsidRPr="00735E39">
              <w:rPr>
                <w:rFonts w:ascii="Times New Roman" w:hAnsi="Times New Roman" w:cs="Times New Roman"/>
                <w:noProof/>
                <w:sz w:val="24"/>
                <w:szCs w:val="24"/>
              </w:rPr>
              <w:t>stem.</w:t>
            </w:r>
          </w:p>
          <w:p w:rsidR="00DE6E04" w:rsidRPr="00735E39" w:rsidRDefault="00DE6E04"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There is destination information that has already be</w:t>
            </w:r>
            <w:r w:rsidR="00402E0D" w:rsidRPr="00735E39">
              <w:rPr>
                <w:rFonts w:ascii="Times New Roman" w:hAnsi="Times New Roman" w:cs="Times New Roman"/>
                <w:noProof/>
                <w:sz w:val="24"/>
                <w:szCs w:val="24"/>
              </w:rPr>
              <w:t>en added to the database (URS-15</w:t>
            </w:r>
            <w:r w:rsidRPr="00735E39">
              <w:rPr>
                <w:rFonts w:ascii="Times New Roman" w:hAnsi="Times New Roman" w:cs="Times New Roman"/>
                <w:noProof/>
                <w:sz w:val="24"/>
                <w:szCs w:val="24"/>
              </w:rPr>
              <w:t xml:space="preserve">). </w:t>
            </w:r>
          </w:p>
        </w:tc>
      </w:tr>
      <w:tr w:rsidR="00DE6E04" w:rsidRPr="00735E39">
        <w:tc>
          <w:tcPr>
            <w:tcW w:w="2088" w:type="dxa"/>
          </w:tcPr>
          <w:p w:rsidR="00DE6E04" w:rsidRPr="00735E39" w:rsidRDefault="00DE6E04" w:rsidP="00AE4EF5">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DE6E04" w:rsidRPr="00735E39" w:rsidRDefault="00DE6E04"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1.</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Administrator can add dest</w:t>
            </w:r>
            <w:r w:rsidR="00ED1FD6" w:rsidRPr="00735E39">
              <w:rPr>
                <w:rFonts w:ascii="Times New Roman" w:hAnsi="Times New Roman" w:cs="Times New Roman"/>
                <w:noProof/>
                <w:sz w:val="24"/>
                <w:szCs w:val="24"/>
              </w:rPr>
              <w:t>i</w:t>
            </w:r>
            <w:r w:rsidRPr="00735E39">
              <w:rPr>
                <w:rFonts w:ascii="Times New Roman" w:hAnsi="Times New Roman" w:cs="Times New Roman"/>
                <w:noProof/>
                <w:sz w:val="24"/>
                <w:szCs w:val="24"/>
              </w:rPr>
              <w:t>nations (URS-1</w:t>
            </w:r>
            <w:r w:rsidR="00402E0D" w:rsidRPr="00735E39">
              <w:rPr>
                <w:rFonts w:ascii="Times New Roman" w:hAnsi="Times New Roman" w:cs="Times New Roman"/>
                <w:noProof/>
                <w:sz w:val="24"/>
                <w:szCs w:val="24"/>
              </w:rPr>
              <w:t>5</w:t>
            </w:r>
            <w:r w:rsidRPr="00735E39">
              <w:rPr>
                <w:rFonts w:ascii="Times New Roman" w:hAnsi="Times New Roman" w:cs="Times New Roman"/>
                <w:noProof/>
                <w:sz w:val="24"/>
                <w:szCs w:val="24"/>
              </w:rPr>
              <w:t>).</w:t>
            </w:r>
          </w:p>
          <w:p w:rsidR="00DE6E04" w:rsidRPr="00735E39" w:rsidRDefault="00DE6E04"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Administrator can Edit dest</w:t>
            </w:r>
            <w:r w:rsidR="00ED1FD6" w:rsidRPr="00735E39">
              <w:rPr>
                <w:rFonts w:ascii="Times New Roman" w:hAnsi="Times New Roman" w:cs="Times New Roman"/>
                <w:noProof/>
                <w:sz w:val="24"/>
                <w:szCs w:val="24"/>
              </w:rPr>
              <w:t>i</w:t>
            </w:r>
            <w:r w:rsidRPr="00735E39">
              <w:rPr>
                <w:rFonts w:ascii="Times New Roman" w:hAnsi="Times New Roman" w:cs="Times New Roman"/>
                <w:noProof/>
                <w:sz w:val="24"/>
                <w:szCs w:val="24"/>
              </w:rPr>
              <w:t xml:space="preserve">nations </w:t>
            </w:r>
            <w:r w:rsidR="00402E0D" w:rsidRPr="00735E39">
              <w:rPr>
                <w:rFonts w:ascii="Times New Roman" w:hAnsi="Times New Roman" w:cs="Times New Roman"/>
                <w:noProof/>
                <w:sz w:val="24"/>
                <w:szCs w:val="24"/>
              </w:rPr>
              <w:t>(URS-17</w:t>
            </w:r>
            <w:r w:rsidRPr="00735E39">
              <w:rPr>
                <w:rFonts w:ascii="Times New Roman" w:hAnsi="Times New Roman" w:cs="Times New Roman"/>
                <w:noProof/>
                <w:sz w:val="24"/>
                <w:szCs w:val="24"/>
              </w:rPr>
              <w:t>).</w:t>
            </w:r>
          </w:p>
          <w:p w:rsidR="00DE6E04" w:rsidRPr="00735E39" w:rsidRDefault="00DE6E04"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3.</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 xml:space="preserve">Administrator can delete destinations </w:t>
            </w:r>
            <w:r w:rsidR="00402E0D" w:rsidRPr="00735E39">
              <w:rPr>
                <w:rFonts w:ascii="Times New Roman" w:hAnsi="Times New Roman" w:cs="Times New Roman"/>
                <w:noProof/>
                <w:sz w:val="24"/>
                <w:szCs w:val="24"/>
              </w:rPr>
              <w:t>(URS-18</w:t>
            </w:r>
            <w:r w:rsidR="00716FE8" w:rsidRPr="00735E39">
              <w:rPr>
                <w:rFonts w:ascii="Times New Roman" w:hAnsi="Times New Roman" w:cs="Times New Roman"/>
                <w:noProof/>
                <w:sz w:val="24"/>
                <w:szCs w:val="24"/>
              </w:rPr>
              <w:t>).</w:t>
            </w: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DE6E04" w:rsidRPr="00735E39" w:rsidRDefault="00DE6E04" w:rsidP="00AE4EF5">
            <w:pPr>
              <w:pStyle w:val="a4"/>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1. Admin</w:t>
            </w:r>
            <w:r w:rsidR="00443F62" w:rsidRPr="00735E39">
              <w:rPr>
                <w:rFonts w:ascii="Times New Roman" w:hAnsi="Times New Roman" w:cs="Times New Roman"/>
                <w:sz w:val="24"/>
                <w:szCs w:val="24"/>
              </w:rPr>
              <w:t>istrator</w:t>
            </w:r>
            <w:r w:rsidRPr="00735E39">
              <w:rPr>
                <w:rFonts w:ascii="Times New Roman" w:hAnsi="Times New Roman" w:cs="Times New Roman"/>
                <w:sz w:val="24"/>
                <w:szCs w:val="24"/>
              </w:rPr>
              <w:t xml:space="preserve"> clicks on “Destination” menu from the left-menu bar.</w:t>
            </w:r>
          </w:p>
          <w:p w:rsidR="00DE6E04" w:rsidRPr="00735E39" w:rsidRDefault="00DE6E04" w:rsidP="00AE4EF5">
            <w:pPr>
              <w:pStyle w:val="a4"/>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 xml:space="preserve">2. </w:t>
            </w:r>
            <w:r w:rsidR="000D5F16" w:rsidRPr="00735E39">
              <w:rPr>
                <w:rFonts w:ascii="Times New Roman" w:hAnsi="Times New Roman" w:cs="Times New Roman"/>
                <w:color w:val="8064A2" w:themeColor="accent4"/>
                <w:sz w:val="24"/>
                <w:szCs w:val="24"/>
              </w:rPr>
              <w:t>System shall retrieve data from database</w:t>
            </w:r>
          </w:p>
          <w:p w:rsidR="00DE6E04" w:rsidRPr="00735E39" w:rsidRDefault="00DE6E04" w:rsidP="00AE4EF5">
            <w:pPr>
              <w:pStyle w:val="a4"/>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 xml:space="preserve">3. </w:t>
            </w:r>
            <w:r w:rsidRPr="00735E39">
              <w:rPr>
                <w:rFonts w:ascii="Times New Roman" w:hAnsi="Times New Roman" w:cs="Times New Roman"/>
                <w:color w:val="8064A2" w:themeColor="accent4"/>
                <w:sz w:val="24"/>
                <w:szCs w:val="24"/>
              </w:rPr>
              <w:t>System shall di</w:t>
            </w:r>
            <w:r w:rsidR="00716FE8" w:rsidRPr="00735E39">
              <w:rPr>
                <w:rFonts w:ascii="Times New Roman" w:hAnsi="Times New Roman" w:cs="Times New Roman"/>
                <w:color w:val="8064A2" w:themeColor="accent4"/>
                <w:sz w:val="24"/>
                <w:szCs w:val="24"/>
              </w:rPr>
              <w:t>splay the list of destinations.</w:t>
            </w: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DE6E04" w:rsidRPr="00735E39" w:rsidRDefault="00DE6E04" w:rsidP="00AE4EF5">
            <w:pPr>
              <w:spacing w:after="100" w:afterAutospacing="1" w:line="276" w:lineRule="auto"/>
              <w:rPr>
                <w:rFonts w:ascii="Times New Roman" w:hAnsi="Times New Roman" w:cs="Times New Roman"/>
                <w:noProof/>
                <w:sz w:val="24"/>
                <w:szCs w:val="24"/>
              </w:rPr>
            </w:pPr>
          </w:p>
        </w:tc>
      </w:tr>
      <w:tr w:rsidR="00DE6E04" w:rsidRPr="00735E39">
        <w:tc>
          <w:tcPr>
            <w:tcW w:w="2088" w:type="dxa"/>
          </w:tcPr>
          <w:p w:rsidR="00DE6E04" w:rsidRPr="00735E39" w:rsidRDefault="00DE6E04"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DE6E04" w:rsidRPr="00735E39" w:rsidRDefault="00DE6E04" w:rsidP="00AE4EF5">
            <w:pPr>
              <w:spacing w:after="100" w:afterAutospacing="1" w:line="276" w:lineRule="auto"/>
              <w:rPr>
                <w:rFonts w:ascii="Times New Roman" w:hAnsi="Times New Roman" w:cs="Times New Roman"/>
                <w:noProof/>
                <w:sz w:val="24"/>
                <w:szCs w:val="24"/>
              </w:rPr>
            </w:pPr>
          </w:p>
        </w:tc>
      </w:tr>
    </w:tbl>
    <w:p w:rsidR="00DE6E04" w:rsidRPr="00735E39" w:rsidRDefault="00DE6E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6B0504" w:rsidRPr="00735E39" w:rsidRDefault="006B0504">
      <w:pPr>
        <w:rPr>
          <w:rFonts w:ascii="Times New Roman" w:hAnsi="Times New Roman" w:cs="Times New Roman"/>
        </w:rPr>
      </w:pPr>
    </w:p>
    <w:p w:rsidR="001F6A2B" w:rsidRPr="00735E39" w:rsidRDefault="001F6A2B">
      <w:pPr>
        <w:rPr>
          <w:rFonts w:ascii="Times New Roman" w:hAnsi="Times New Roman" w:cs="Times New Roman"/>
        </w:rPr>
      </w:pPr>
    </w:p>
    <w:p w:rsidR="001F6A2B" w:rsidRPr="00735E39" w:rsidRDefault="00FC3DF5" w:rsidP="0062232F">
      <w:pPr>
        <w:jc w:val="center"/>
        <w:rPr>
          <w:rFonts w:ascii="Times New Roman" w:hAnsi="Times New Roman" w:cs="Times New Roman"/>
        </w:rPr>
      </w:pPr>
      <w:r w:rsidRPr="00735E39">
        <w:rPr>
          <w:rFonts w:ascii="Times New Roman" w:hAnsi="Times New Roman" w:cs="Times New Roman"/>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30"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Pr="00735E39" w:rsidRDefault="001F6A2B">
      <w:pPr>
        <w:rPr>
          <w:rFonts w:ascii="Times New Roman" w:hAnsi="Times New Roman" w:cs="Times New Roman"/>
        </w:rPr>
      </w:pPr>
    </w:p>
    <w:p w:rsidR="001F6A2B" w:rsidRPr="00735E39" w:rsidRDefault="00357537" w:rsidP="00357537">
      <w:pPr>
        <w:jc w:val="center"/>
        <w:rPr>
          <w:rFonts w:ascii="Times New Roman" w:hAnsi="Times New Roman" w:cs="Times New Roman"/>
        </w:rPr>
      </w:pPr>
      <w:r w:rsidRPr="00735E39">
        <w:rPr>
          <w:rFonts w:ascii="Times New Roman" w:hAnsi="Times New Roman" w:cs="Times New Roman"/>
          <w:i/>
          <w:iCs/>
          <w:noProof/>
          <w:sz w:val="24"/>
          <w:szCs w:val="24"/>
        </w:rPr>
        <w:t>Figure</w:t>
      </w:r>
      <w:r w:rsidR="002C77E6" w:rsidRPr="00735E39">
        <w:rPr>
          <w:rFonts w:ascii="Times New Roman" w:hAnsi="Times New Roman" w:cs="Times New Roman"/>
          <w:i/>
          <w:iCs/>
          <w:noProof/>
          <w:sz w:val="24"/>
          <w:szCs w:val="24"/>
        </w:rPr>
        <w:t>20</w:t>
      </w:r>
      <w:r w:rsidRPr="00735E39">
        <w:rPr>
          <w:rFonts w:ascii="Times New Roman" w:hAnsi="Times New Roman" w:cs="Times New Roman"/>
          <w:i/>
          <w:iCs/>
          <w:noProof/>
          <w:sz w:val="24"/>
          <w:szCs w:val="24"/>
        </w:rPr>
        <w:t>: AD-</w:t>
      </w:r>
      <w:r w:rsidR="0062232F" w:rsidRPr="00735E39">
        <w:rPr>
          <w:rFonts w:ascii="Times New Roman" w:hAnsi="Times New Roman" w:cs="Times New Roman"/>
          <w:i/>
          <w:iCs/>
          <w:noProof/>
          <w:sz w:val="24"/>
          <w:szCs w:val="24"/>
        </w:rPr>
        <w:t>16</w:t>
      </w:r>
      <w:r w:rsidRPr="00735E39">
        <w:rPr>
          <w:rFonts w:ascii="Times New Roman" w:hAnsi="Times New Roman" w:cs="Times New Roman"/>
          <w:i/>
          <w:iCs/>
          <w:noProof/>
          <w:sz w:val="24"/>
          <w:szCs w:val="24"/>
        </w:rPr>
        <w:t xml:space="preserve"> </w:t>
      </w:r>
      <w:r w:rsidRPr="00735E39">
        <w:rPr>
          <w:rFonts w:ascii="Times New Roman" w:hAnsi="Times New Roman" w:cs="Times New Roman"/>
          <w:bCs/>
          <w:i/>
          <w:iCs/>
          <w:noProof/>
          <w:sz w:val="24"/>
          <w:szCs w:val="24"/>
        </w:rPr>
        <w:t>Administrator can browse the destination (URS-16)</w:t>
      </w:r>
    </w:p>
    <w:p w:rsidR="001F6A2B" w:rsidRPr="00735E39" w:rsidRDefault="001F6A2B">
      <w:pPr>
        <w:rPr>
          <w:rFonts w:ascii="Times New Roman" w:hAnsi="Times New Roman" w:cs="Times New Roman"/>
        </w:rPr>
      </w:pPr>
    </w:p>
    <w:p w:rsidR="006A7C4C" w:rsidRPr="00735E39" w:rsidRDefault="006A7C4C">
      <w:pPr>
        <w:rPr>
          <w:rFonts w:ascii="Times New Roman" w:hAnsi="Times New Roman" w:cs="Times New Roman"/>
        </w:rPr>
      </w:pPr>
    </w:p>
    <w:p w:rsidR="00357537" w:rsidRPr="00735E39" w:rsidRDefault="00357537">
      <w:pPr>
        <w:rPr>
          <w:rFonts w:ascii="Times New Roman" w:hAnsi="Times New Roman" w:cs="Times New Roman"/>
          <w:noProof/>
          <w:sz w:val="32"/>
          <w:szCs w:val="32"/>
        </w:rPr>
      </w:pPr>
      <w:r w:rsidRPr="00735E39">
        <w:rPr>
          <w:rFonts w:ascii="Times New Roman" w:hAnsi="Times New Roman" w:cs="Times New Roman"/>
          <w:noProof/>
          <w:sz w:val="32"/>
          <w:szCs w:val="32"/>
        </w:rPr>
        <w:br w:type="page"/>
      </w:r>
    </w:p>
    <w:p w:rsidR="00594865" w:rsidRPr="00735E39" w:rsidRDefault="00402E0D" w:rsidP="00594865">
      <w:pPr>
        <w:rPr>
          <w:rFonts w:ascii="Times New Roman" w:hAnsi="Times New Roman" w:cs="Times New Roman"/>
        </w:rPr>
      </w:pPr>
      <w:r w:rsidRPr="00735E39">
        <w:rPr>
          <w:rFonts w:ascii="Times New Roman" w:hAnsi="Times New Roman" w:cs="Times New Roman"/>
          <w:noProof/>
          <w:sz w:val="32"/>
          <w:szCs w:val="32"/>
        </w:rPr>
        <w:lastRenderedPageBreak/>
        <w:t>4.17</w:t>
      </w:r>
      <w:r w:rsidR="00594865" w:rsidRPr="00735E39">
        <w:rPr>
          <w:rFonts w:ascii="Times New Roman" w:hAnsi="Times New Roman" w:cs="Times New Roman"/>
          <w:noProof/>
          <w:sz w:val="32"/>
          <w:szCs w:val="32"/>
        </w:rPr>
        <w:t xml:space="preserve"> </w:t>
      </w:r>
      <w:r w:rsidR="00594865" w:rsidRPr="00735E39">
        <w:rPr>
          <w:rFonts w:ascii="Times New Roman" w:hAnsi="Times New Roman" w:cs="Times New Roman"/>
          <w:bCs/>
          <w:noProof/>
          <w:sz w:val="32"/>
          <w:szCs w:val="32"/>
        </w:rPr>
        <w:t>Administrator can edit destinations</w:t>
      </w:r>
      <w:r w:rsidRPr="00735E39">
        <w:rPr>
          <w:rFonts w:ascii="Times New Roman" w:hAnsi="Times New Roman" w:cs="Times New Roman"/>
          <w:noProof/>
          <w:sz w:val="32"/>
          <w:szCs w:val="32"/>
        </w:rPr>
        <w:t xml:space="preserve"> (URS-17</w:t>
      </w:r>
      <w:r w:rsidR="00594865" w:rsidRPr="00735E39">
        <w:rPr>
          <w:rFonts w:ascii="Times New Roman" w:hAnsi="Times New Roman" w:cs="Times New Roman"/>
          <w:noProof/>
          <w:sz w:val="32"/>
          <w:szCs w:val="32"/>
        </w:rPr>
        <w:t>)</w:t>
      </w:r>
    </w:p>
    <w:p w:rsidR="00594865" w:rsidRPr="00735E39" w:rsidRDefault="00594865" w:rsidP="00594865">
      <w:pPr>
        <w:rPr>
          <w:rFonts w:ascii="Times New Roman" w:hAnsi="Times New Roman" w:cs="Times New Roman"/>
        </w:rPr>
      </w:pPr>
    </w:p>
    <w:tbl>
      <w:tblPr>
        <w:tblStyle w:val="a3"/>
        <w:tblW w:w="0" w:type="auto"/>
        <w:tblLook w:val="04A0"/>
      </w:tblPr>
      <w:tblGrid>
        <w:gridCol w:w="2088"/>
        <w:gridCol w:w="7154"/>
      </w:tblGrid>
      <w:tr w:rsidR="00594865" w:rsidRPr="00735E39">
        <w:tc>
          <w:tcPr>
            <w:tcW w:w="2088"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URS-1</w:t>
            </w:r>
            <w:r w:rsidR="00402E0D" w:rsidRPr="00735E39">
              <w:rPr>
                <w:rFonts w:ascii="Times New Roman" w:hAnsi="Times New Roman" w:cs="Times New Roman"/>
                <w:noProof/>
                <w:sz w:val="24"/>
                <w:szCs w:val="24"/>
              </w:rPr>
              <w:t>7</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 xml:space="preserve">Administrator can edit destinations.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Administrator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Administrator can edit destination that already added in database.</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w:t>
            </w:r>
            <w:r w:rsidR="00797FD6"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w:t>
            </w:r>
            <w:r w:rsidR="007E2960"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on “Edit” button at the last column of the destination that needed.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002DFC" w:rsidRPr="00735E39" w:rsidRDefault="00594865" w:rsidP="00BF09D8">
            <w:pPr>
              <w:pStyle w:val="a4"/>
              <w:numPr>
                <w:ilvl w:val="0"/>
                <w:numId w:val="6"/>
              </w:numPr>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Administrator can brow</w:t>
            </w:r>
            <w:r w:rsidR="00797FD6" w:rsidRPr="00735E39">
              <w:rPr>
                <w:rFonts w:ascii="Times New Roman" w:hAnsi="Times New Roman" w:cs="Times New Roman"/>
                <w:sz w:val="24"/>
                <w:szCs w:val="24"/>
              </w:rPr>
              <w:t>se</w:t>
            </w:r>
            <w:r w:rsidRPr="00735E39">
              <w:rPr>
                <w:rFonts w:ascii="Times New Roman" w:hAnsi="Times New Roman" w:cs="Times New Roman"/>
                <w:sz w:val="24"/>
                <w:szCs w:val="24"/>
              </w:rPr>
              <w:t xml:space="preserve"> the destination.</w:t>
            </w:r>
            <w:r w:rsidR="00402E0D" w:rsidRPr="00735E39">
              <w:rPr>
                <w:rFonts w:ascii="Times New Roman" w:hAnsi="Times New Roman" w:cs="Times New Roman"/>
                <w:sz w:val="24"/>
                <w:szCs w:val="24"/>
              </w:rPr>
              <w:t xml:space="preserve"> (URS-16</w:t>
            </w:r>
            <w:r w:rsidR="00797FD6" w:rsidRPr="00735E39">
              <w:rPr>
                <w:rFonts w:ascii="Times New Roman" w:hAnsi="Times New Roman" w:cs="Times New Roman"/>
                <w:sz w:val="24"/>
                <w:szCs w:val="24"/>
              </w:rPr>
              <w:t>)</w:t>
            </w:r>
          </w:p>
          <w:p w:rsidR="00594865" w:rsidRPr="00735E39" w:rsidRDefault="00594865" w:rsidP="00BF09D8">
            <w:pPr>
              <w:pStyle w:val="a4"/>
              <w:numPr>
                <w:ilvl w:val="0"/>
                <w:numId w:val="6"/>
              </w:numPr>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Administrator can add the destination.</w:t>
            </w:r>
            <w:r w:rsidR="00402E0D" w:rsidRPr="00735E39">
              <w:rPr>
                <w:rFonts w:ascii="Times New Roman" w:hAnsi="Times New Roman" w:cs="Times New Roman"/>
                <w:noProof/>
                <w:sz w:val="24"/>
                <w:szCs w:val="24"/>
              </w:rPr>
              <w:t xml:space="preserve"> (URS-15</w:t>
            </w:r>
            <w:r w:rsidR="00797FD6" w:rsidRPr="00735E39">
              <w:rPr>
                <w:rFonts w:ascii="Times New Roman" w:hAnsi="Times New Roman" w:cs="Times New Roman"/>
                <w:noProof/>
                <w:sz w:val="24"/>
                <w:szCs w:val="24"/>
              </w:rPr>
              <w:t>)</w:t>
            </w:r>
          </w:p>
        </w:tc>
      </w:tr>
      <w:tr w:rsidR="00594865" w:rsidRPr="00735E39">
        <w:tc>
          <w:tcPr>
            <w:tcW w:w="2088" w:type="dxa"/>
          </w:tcPr>
          <w:p w:rsidR="00594865" w:rsidRPr="00735E39" w:rsidRDefault="00594865" w:rsidP="00AE4EF5">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594865" w:rsidRPr="00735E39"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Admi</w:t>
            </w:r>
            <w:r w:rsidR="00631489" w:rsidRPr="00735E39">
              <w:rPr>
                <w:rFonts w:ascii="Times New Roman" w:hAnsi="Times New Roman" w:cs="Times New Roman"/>
                <w:noProof/>
                <w:sz w:val="24"/>
                <w:szCs w:val="24"/>
              </w:rPr>
              <w:t>n</w:t>
            </w:r>
            <w:r w:rsidRPr="00735E39">
              <w:rPr>
                <w:rFonts w:ascii="Times New Roman" w:hAnsi="Times New Roman" w:cs="Times New Roman"/>
                <w:noProof/>
                <w:sz w:val="24"/>
                <w:szCs w:val="24"/>
              </w:rPr>
              <w:t>istrator can delete destnations.</w:t>
            </w:r>
            <w:r w:rsidR="00402E0D" w:rsidRPr="00735E39">
              <w:rPr>
                <w:rFonts w:ascii="Times New Roman" w:hAnsi="Times New Roman" w:cs="Times New Roman"/>
                <w:noProof/>
                <w:sz w:val="24"/>
                <w:szCs w:val="24"/>
              </w:rPr>
              <w:t xml:space="preserve"> (URS-18</w:t>
            </w:r>
            <w:r w:rsidR="00797FD6" w:rsidRPr="00735E39">
              <w:rPr>
                <w:rFonts w:ascii="Times New Roman" w:hAnsi="Times New Roman" w:cs="Times New Roman"/>
                <w:noProof/>
                <w:sz w:val="24"/>
                <w:szCs w:val="24"/>
              </w:rPr>
              <w:t>)</w:t>
            </w:r>
          </w:p>
        </w:tc>
      </w:tr>
      <w:tr w:rsidR="00594865" w:rsidRPr="00735E39">
        <w:trPr>
          <w:trHeight w:val="1475"/>
        </w:trPr>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594865" w:rsidRPr="00735E39"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35E39">
              <w:rPr>
                <w:rFonts w:ascii="Times New Roman" w:hAnsi="Times New Roman" w:cs="Times New Roman"/>
                <w:noProof/>
                <w:sz w:val="24"/>
                <w:szCs w:val="24"/>
              </w:rPr>
              <w:t>Administrator</w:t>
            </w:r>
            <w:r w:rsidR="00594865" w:rsidRPr="00735E39">
              <w:rPr>
                <w:rFonts w:ascii="Times New Roman" w:hAnsi="Times New Roman" w:cs="Times New Roman"/>
                <w:noProof/>
                <w:sz w:val="24"/>
                <w:szCs w:val="24"/>
              </w:rPr>
              <w:t xml:space="preserve"> click</w:t>
            </w:r>
            <w:r w:rsidR="00443F62" w:rsidRPr="00735E39">
              <w:rPr>
                <w:rFonts w:ascii="Times New Roman" w:hAnsi="Times New Roman" w:cs="Times New Roman"/>
                <w:noProof/>
                <w:sz w:val="24"/>
                <w:szCs w:val="24"/>
              </w:rPr>
              <w:t>s</w:t>
            </w:r>
            <w:r w:rsidR="00594865" w:rsidRPr="00735E39">
              <w:rPr>
                <w:rFonts w:ascii="Times New Roman" w:hAnsi="Times New Roman" w:cs="Times New Roman"/>
                <w:noProof/>
                <w:sz w:val="24"/>
                <w:szCs w:val="24"/>
              </w:rPr>
              <w:t xml:space="preserve"> on “Edit” button at the last column of the destination that needed.     </w:t>
            </w:r>
          </w:p>
          <w:p w:rsidR="00594865" w:rsidRPr="00735E39"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 xml:space="preserve">System </w:t>
            </w:r>
            <w:r w:rsidR="00797FD6" w:rsidRPr="00735E39">
              <w:rPr>
                <w:rFonts w:ascii="Times New Roman" w:hAnsi="Times New Roman" w:cs="Times New Roman"/>
                <w:color w:val="8064A2" w:themeColor="accent4"/>
                <w:sz w:val="24"/>
                <w:szCs w:val="24"/>
              </w:rPr>
              <w:t xml:space="preserve">shall </w:t>
            </w:r>
            <w:r w:rsidRPr="00735E39">
              <w:rPr>
                <w:rFonts w:ascii="Times New Roman" w:hAnsi="Times New Roman" w:cs="Times New Roman"/>
                <w:color w:val="8064A2" w:themeColor="accent4"/>
                <w:sz w:val="24"/>
                <w:szCs w:val="24"/>
              </w:rPr>
              <w:t>display interface for editing destination’s information.</w:t>
            </w:r>
          </w:p>
          <w:p w:rsidR="00797FD6" w:rsidRPr="00735E39"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Admin</w:t>
            </w:r>
            <w:r w:rsidR="00797FD6" w:rsidRPr="00735E39">
              <w:rPr>
                <w:rFonts w:ascii="Times New Roman" w:hAnsi="Times New Roman" w:cs="Times New Roman"/>
                <w:sz w:val="24"/>
                <w:szCs w:val="24"/>
              </w:rPr>
              <w:t>istrator</w:t>
            </w:r>
            <w:r w:rsidRPr="00735E39">
              <w:rPr>
                <w:rFonts w:ascii="Times New Roman" w:hAnsi="Times New Roman" w:cs="Times New Roman"/>
                <w:sz w:val="24"/>
                <w:szCs w:val="24"/>
              </w:rPr>
              <w:t xml:space="preserve"> upd</w:t>
            </w:r>
            <w:r w:rsidR="00797FD6" w:rsidRPr="00735E39">
              <w:rPr>
                <w:rFonts w:ascii="Times New Roman" w:hAnsi="Times New Roman" w:cs="Times New Roman"/>
                <w:sz w:val="24"/>
                <w:szCs w:val="24"/>
              </w:rPr>
              <w:t>ates information.</w:t>
            </w:r>
          </w:p>
          <w:p w:rsidR="00594865" w:rsidRPr="00735E39"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Administrator</w:t>
            </w:r>
            <w:r w:rsidR="00594865" w:rsidRPr="00735E39">
              <w:rPr>
                <w:rFonts w:ascii="Times New Roman" w:hAnsi="Times New Roman" w:cs="Times New Roman"/>
                <w:sz w:val="24"/>
                <w:szCs w:val="24"/>
              </w:rPr>
              <w:t xml:space="preserve"> click</w:t>
            </w:r>
            <w:r w:rsidR="00443F62" w:rsidRPr="00735E39">
              <w:rPr>
                <w:rFonts w:ascii="Times New Roman" w:hAnsi="Times New Roman" w:cs="Times New Roman"/>
                <w:sz w:val="24"/>
                <w:szCs w:val="24"/>
              </w:rPr>
              <w:t>s</w:t>
            </w:r>
            <w:r w:rsidR="00594865" w:rsidRPr="00735E39">
              <w:rPr>
                <w:rFonts w:ascii="Times New Roman" w:hAnsi="Times New Roman" w:cs="Times New Roman"/>
                <w:sz w:val="24"/>
                <w:szCs w:val="24"/>
              </w:rPr>
              <w:t xml:space="preserve"> “submit” button.</w:t>
            </w:r>
          </w:p>
          <w:p w:rsidR="00594865" w:rsidRPr="00735E39" w:rsidRDefault="00594865" w:rsidP="00BF09D8">
            <w:pPr>
              <w:pStyle w:val="a4"/>
              <w:numPr>
                <w:ilvl w:val="1"/>
                <w:numId w:val="23"/>
              </w:numPr>
              <w:spacing w:line="276" w:lineRule="auto"/>
              <w:ind w:left="252" w:hanging="252"/>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System</w:t>
            </w:r>
            <w:r w:rsidR="001005CD" w:rsidRPr="00735E39">
              <w:rPr>
                <w:rFonts w:ascii="Times New Roman" w:hAnsi="Times New Roman" w:cs="Times New Roman"/>
                <w:color w:val="8064A2" w:themeColor="accent4"/>
                <w:sz w:val="24"/>
                <w:szCs w:val="24"/>
              </w:rPr>
              <w:t xml:space="preserve"> shall update</w:t>
            </w:r>
            <w:r w:rsidRPr="00735E39">
              <w:rPr>
                <w:rFonts w:ascii="Times New Roman" w:hAnsi="Times New Roman" w:cs="Times New Roman"/>
                <w:color w:val="8064A2" w:themeColor="accent4"/>
                <w:sz w:val="24"/>
                <w:szCs w:val="24"/>
              </w:rPr>
              <w:t xml:space="preserve"> destination’s information to database.</w:t>
            </w:r>
          </w:p>
          <w:p w:rsidR="00594865" w:rsidRPr="00735E39" w:rsidRDefault="001005CD" w:rsidP="00BF09D8">
            <w:pPr>
              <w:pStyle w:val="a4"/>
              <w:numPr>
                <w:ilvl w:val="1"/>
                <w:numId w:val="23"/>
              </w:numPr>
              <w:spacing w:line="276" w:lineRule="auto"/>
              <w:ind w:left="259" w:hanging="259"/>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 xml:space="preserve">System shall display </w:t>
            </w:r>
            <w:r w:rsidR="00FE06F2" w:rsidRPr="00735E39">
              <w:rPr>
                <w:rFonts w:ascii="Times New Roman" w:hAnsi="Times New Roman" w:cs="Times New Roman"/>
                <w:color w:val="8064A2" w:themeColor="accent4"/>
                <w:sz w:val="24"/>
                <w:szCs w:val="24"/>
              </w:rPr>
              <w:t>updated destination lists</w:t>
            </w:r>
            <w:r w:rsidR="00797FD6" w:rsidRPr="00735E39">
              <w:rPr>
                <w:rFonts w:ascii="Times New Roman" w:hAnsi="Times New Roman" w:cs="Times New Roman"/>
                <w:color w:val="8064A2" w:themeColor="accent4"/>
                <w:sz w:val="24"/>
                <w:szCs w:val="24"/>
              </w:rPr>
              <w: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594865" w:rsidRPr="00735E39" w:rsidRDefault="0059486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3A.</w:t>
            </w:r>
          </w:p>
          <w:p w:rsidR="00594865" w:rsidRPr="00735E39" w:rsidRDefault="0059486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1.</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Admin</w:t>
            </w:r>
            <w:r w:rsidR="001005CD"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w:t>
            </w:r>
            <w:r w:rsidR="00443F62"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on “back” button.</w:t>
            </w:r>
          </w:p>
          <w:p w:rsidR="00594865" w:rsidRPr="00735E39" w:rsidRDefault="00FE06F2" w:rsidP="00EC3F04">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color w:val="8064A2" w:themeColor="accent4"/>
                <w:sz w:val="24"/>
                <w:szCs w:val="24"/>
              </w:rPr>
              <w:t>System</w:t>
            </w:r>
            <w:r w:rsidR="001005CD" w:rsidRPr="00735E39">
              <w:rPr>
                <w:rFonts w:ascii="Times New Roman" w:hAnsi="Times New Roman" w:cs="Times New Roman"/>
                <w:noProof/>
                <w:color w:val="8064A2" w:themeColor="accent4"/>
                <w:sz w:val="24"/>
                <w:szCs w:val="24"/>
              </w:rPr>
              <w:t xml:space="preserve"> shall</w:t>
            </w:r>
            <w:r w:rsidRPr="00735E39">
              <w:rPr>
                <w:rFonts w:ascii="Times New Roman" w:hAnsi="Times New Roman" w:cs="Times New Roman"/>
                <w:noProof/>
                <w:color w:val="8064A2" w:themeColor="accent4"/>
                <w:sz w:val="24"/>
                <w:szCs w:val="24"/>
              </w:rPr>
              <w:t xml:space="preserve"> display the desti</w:t>
            </w:r>
            <w:r w:rsidR="00594865" w:rsidRPr="00735E39">
              <w:rPr>
                <w:rFonts w:ascii="Times New Roman" w:hAnsi="Times New Roman" w:cs="Times New Roman"/>
                <w:noProof/>
                <w:color w:val="8064A2" w:themeColor="accent4"/>
                <w:sz w:val="24"/>
                <w:szCs w:val="24"/>
              </w:rPr>
              <w:t>nation page with</w:t>
            </w:r>
            <w:r w:rsidR="00EC3F04" w:rsidRPr="00735E39">
              <w:rPr>
                <w:rFonts w:ascii="Times New Roman" w:hAnsi="Times New Roman" w:cs="Times New Roman"/>
                <w:noProof/>
                <w:color w:val="8064A2" w:themeColor="accent4"/>
                <w:sz w:val="24"/>
                <w:szCs w:val="24"/>
              </w:rPr>
              <w:t>out</w:t>
            </w:r>
            <w:r w:rsidR="00594865" w:rsidRPr="00735E39">
              <w:rPr>
                <w:rFonts w:ascii="Times New Roman" w:hAnsi="Times New Roman" w:cs="Times New Roman"/>
                <w:noProof/>
                <w:color w:val="8064A2" w:themeColor="accent4"/>
                <w:sz w:val="24"/>
                <w:szCs w:val="24"/>
              </w:rPr>
              <w:t xml:space="preserve"> </w:t>
            </w:r>
            <w:r w:rsidR="001005CD" w:rsidRPr="00735E39">
              <w:rPr>
                <w:rFonts w:ascii="Times New Roman" w:hAnsi="Times New Roman" w:cs="Times New Roman"/>
                <w:noProof/>
                <w:color w:val="8064A2" w:themeColor="accent4"/>
                <w:sz w:val="24"/>
                <w:szCs w:val="24"/>
              </w:rPr>
              <w:t>updat</w:t>
            </w:r>
            <w:r w:rsidR="00EC3F04" w:rsidRPr="00735E39">
              <w:rPr>
                <w:rFonts w:ascii="Times New Roman" w:hAnsi="Times New Roman" w:cs="Times New Roman"/>
                <w:noProof/>
                <w:color w:val="8064A2" w:themeColor="accent4"/>
                <w:sz w:val="24"/>
                <w:szCs w:val="24"/>
              </w:rPr>
              <w:t xml:space="preserve">ing </w:t>
            </w:r>
            <w:r w:rsidR="00594865" w:rsidRPr="00735E39">
              <w:rPr>
                <w:rFonts w:ascii="Times New Roman" w:hAnsi="Times New Roman" w:cs="Times New Roman"/>
                <w:noProof/>
                <w:color w:val="8064A2" w:themeColor="accent4"/>
                <w:sz w:val="24"/>
                <w:szCs w:val="24"/>
              </w:rPr>
              <w:t>information to database.</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bl>
    <w:p w:rsidR="00594865" w:rsidRPr="00735E39" w:rsidRDefault="00594865" w:rsidP="00594865">
      <w:pPr>
        <w:rPr>
          <w:rFonts w:ascii="Times New Roman" w:hAnsi="Times New Roman" w:cs="Times New Roman"/>
        </w:rPr>
      </w:pPr>
    </w:p>
    <w:p w:rsidR="00594865" w:rsidRPr="00735E39" w:rsidRDefault="00594865" w:rsidP="00594865">
      <w:pPr>
        <w:rPr>
          <w:rFonts w:ascii="Times New Roman" w:hAnsi="Times New Roman" w:cs="Times New Roman"/>
        </w:rPr>
      </w:pPr>
    </w:p>
    <w:p w:rsidR="00594865" w:rsidRPr="00735E39" w:rsidRDefault="00594865" w:rsidP="00594865">
      <w:pPr>
        <w:rPr>
          <w:rFonts w:ascii="Times New Roman" w:hAnsi="Times New Roman" w:cs="Times New Roman"/>
        </w:rPr>
      </w:pPr>
    </w:p>
    <w:p w:rsidR="00594865" w:rsidRPr="00735E39" w:rsidRDefault="00594865"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FC3DF5" w:rsidP="0079746E">
      <w:pPr>
        <w:jc w:val="center"/>
        <w:rPr>
          <w:rFonts w:ascii="Times New Roman" w:hAnsi="Times New Roman" w:cs="Times New Roman"/>
        </w:rPr>
      </w:pPr>
      <w:r w:rsidRPr="00735E39">
        <w:rPr>
          <w:rFonts w:ascii="Times New Roman" w:hAnsi="Times New Roman" w:cs="Times New Roman"/>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1"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Pr="00735E39" w:rsidRDefault="002C77E6" w:rsidP="002C77E6">
      <w:pPr>
        <w:jc w:val="center"/>
        <w:rPr>
          <w:rFonts w:ascii="Times New Roman" w:hAnsi="Times New Roman" w:cs="Times New Roman"/>
        </w:rPr>
      </w:pPr>
      <w:r w:rsidRPr="00735E39">
        <w:rPr>
          <w:rFonts w:ascii="Times New Roman" w:hAnsi="Times New Roman" w:cs="Times New Roman"/>
          <w:i/>
          <w:iCs/>
          <w:noProof/>
          <w:sz w:val="24"/>
          <w:szCs w:val="24"/>
        </w:rPr>
        <w:t>Figure21: AD-</w:t>
      </w:r>
      <w:r w:rsidR="0062232F" w:rsidRPr="00735E39">
        <w:rPr>
          <w:rFonts w:ascii="Times New Roman" w:hAnsi="Times New Roman" w:cs="Times New Roman"/>
          <w:i/>
          <w:iCs/>
          <w:noProof/>
          <w:sz w:val="24"/>
          <w:szCs w:val="24"/>
        </w:rPr>
        <w:t>17</w:t>
      </w:r>
      <w:r w:rsidRPr="00735E39">
        <w:rPr>
          <w:rFonts w:ascii="Times New Roman" w:hAnsi="Times New Roman" w:cs="Times New Roman"/>
          <w:i/>
          <w:iCs/>
          <w:noProof/>
          <w:sz w:val="24"/>
          <w:szCs w:val="24"/>
        </w:rPr>
        <w:t xml:space="preserve"> </w:t>
      </w:r>
      <w:r w:rsidRPr="00735E39">
        <w:rPr>
          <w:rFonts w:ascii="Times New Roman" w:hAnsi="Times New Roman" w:cs="Times New Roman"/>
          <w:bCs/>
          <w:i/>
          <w:iCs/>
          <w:noProof/>
          <w:sz w:val="24"/>
          <w:szCs w:val="24"/>
        </w:rPr>
        <w:t>Administrator can edit destinations (URS-17)</w:t>
      </w:r>
    </w:p>
    <w:p w:rsidR="00594865" w:rsidRPr="00735E39" w:rsidRDefault="00402E0D" w:rsidP="00594865">
      <w:pPr>
        <w:rPr>
          <w:rFonts w:ascii="Times New Roman" w:hAnsi="Times New Roman" w:cs="Times New Roman"/>
        </w:rPr>
      </w:pPr>
      <w:r w:rsidRPr="00735E39">
        <w:rPr>
          <w:rFonts w:ascii="Times New Roman" w:hAnsi="Times New Roman" w:cs="Times New Roman"/>
          <w:noProof/>
          <w:sz w:val="32"/>
          <w:szCs w:val="32"/>
        </w:rPr>
        <w:lastRenderedPageBreak/>
        <w:t>4.18</w:t>
      </w:r>
      <w:r w:rsidR="00594865" w:rsidRPr="00735E39">
        <w:rPr>
          <w:rFonts w:ascii="Times New Roman" w:hAnsi="Times New Roman" w:cs="Times New Roman"/>
          <w:noProof/>
          <w:sz w:val="32"/>
          <w:szCs w:val="32"/>
        </w:rPr>
        <w:t xml:space="preserve"> </w:t>
      </w:r>
      <w:r w:rsidR="00594865" w:rsidRPr="00735E39">
        <w:rPr>
          <w:rFonts w:ascii="Times New Roman" w:hAnsi="Times New Roman" w:cs="Times New Roman"/>
          <w:bCs/>
          <w:noProof/>
          <w:sz w:val="32"/>
          <w:szCs w:val="32"/>
        </w:rPr>
        <w:t>Administrator can delete destinations</w:t>
      </w:r>
      <w:r w:rsidRPr="00735E39">
        <w:rPr>
          <w:rFonts w:ascii="Times New Roman" w:hAnsi="Times New Roman" w:cs="Times New Roman"/>
          <w:noProof/>
          <w:sz w:val="32"/>
          <w:szCs w:val="32"/>
        </w:rPr>
        <w:t xml:space="preserve"> (URS-18</w:t>
      </w:r>
      <w:r w:rsidR="00594865" w:rsidRPr="00735E39">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35E39">
        <w:tc>
          <w:tcPr>
            <w:tcW w:w="2088"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w:t>
            </w:r>
            <w:r w:rsidR="00402E0D" w:rsidRPr="00735E39">
              <w:rPr>
                <w:rFonts w:ascii="Times New Roman" w:hAnsi="Times New Roman" w:cs="Times New Roman"/>
                <w:noProof/>
                <w:sz w:val="24"/>
                <w:szCs w:val="24"/>
              </w:rPr>
              <w:t>18</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 xml:space="preserve">Administrator can delete destinations.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Administrator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594865" w:rsidRPr="00735E39" w:rsidRDefault="00594865" w:rsidP="00AE4EF5">
            <w:pPr>
              <w:spacing w:after="100" w:afterAutospacing="1" w:line="276" w:lineRule="auto"/>
              <w:rPr>
                <w:rFonts w:ascii="Times New Roman" w:hAnsi="Times New Roman" w:cs="Times New Roman"/>
                <w:sz w:val="24"/>
                <w:szCs w:val="24"/>
              </w:rPr>
            </w:pPr>
            <w:r w:rsidRPr="00735E39">
              <w:rPr>
                <w:rFonts w:ascii="Times New Roman" w:hAnsi="Times New Roman" w:cs="Times New Roman"/>
                <w:sz w:val="24"/>
                <w:szCs w:val="24"/>
              </w:rPr>
              <w:t xml:space="preserve">Administrator can delete destination that </w:t>
            </w:r>
            <w:r w:rsidR="006461B7" w:rsidRPr="00735E39">
              <w:rPr>
                <w:rFonts w:ascii="Times New Roman" w:hAnsi="Times New Roman" w:cs="Times New Roman"/>
                <w:sz w:val="24"/>
                <w:szCs w:val="24"/>
              </w:rPr>
              <w:t>is redundant</w:t>
            </w:r>
            <w:r w:rsidRPr="00735E39">
              <w:rPr>
                <w:rFonts w:ascii="Times New Roman" w:hAnsi="Times New Roman" w:cs="Times New Roman"/>
                <w:sz w:val="24"/>
                <w:szCs w:val="24"/>
              </w:rPr>
              <w:t xml:space="preserve"> from the database, the Passenger and Driver will not be able to see</w:t>
            </w:r>
            <w:r w:rsidR="006461B7" w:rsidRPr="00735E39">
              <w:rPr>
                <w:rFonts w:ascii="Times New Roman" w:hAnsi="Times New Roman" w:cs="Times New Roman"/>
                <w:sz w:val="24"/>
                <w:szCs w:val="24"/>
              </w:rPr>
              <w:t xml:space="preserve"> it</w:t>
            </w:r>
            <w:r w:rsidRPr="00735E39">
              <w:rPr>
                <w:rFonts w:ascii="Times New Roman" w:hAnsi="Times New Roman" w:cs="Times New Roman"/>
                <w:sz w:val="24"/>
                <w:szCs w:val="24"/>
              </w:rPr>
              <w:t xml:space="preserve"> in</w:t>
            </w:r>
            <w:r w:rsidR="006461B7" w:rsidRPr="00735E39">
              <w:rPr>
                <w:rFonts w:ascii="Times New Roman" w:hAnsi="Times New Roman" w:cs="Times New Roman"/>
                <w:sz w:val="24"/>
                <w:szCs w:val="24"/>
              </w:rPr>
              <w:t xml:space="preserve"> the</w:t>
            </w:r>
            <w:r w:rsidRPr="00735E39">
              <w:rPr>
                <w:rFonts w:ascii="Times New Roman" w:hAnsi="Times New Roman" w:cs="Times New Roman"/>
                <w:sz w:val="24"/>
                <w:szCs w:val="24"/>
              </w:rPr>
              <w:t xml:space="preserve"> destination list.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After Admin</w:t>
            </w:r>
            <w:r w:rsidR="001471F0"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w:t>
            </w:r>
            <w:r w:rsidR="00443F62" w:rsidRPr="00735E39">
              <w:rPr>
                <w:rFonts w:ascii="Times New Roman" w:hAnsi="Times New Roman" w:cs="Times New Roman"/>
                <w:noProof/>
                <w:sz w:val="24"/>
                <w:szCs w:val="24"/>
              </w:rPr>
              <w:t>s</w:t>
            </w:r>
            <w:r w:rsidRPr="00735E39">
              <w:rPr>
                <w:rFonts w:ascii="Times New Roman" w:hAnsi="Times New Roman" w:cs="Times New Roman"/>
                <w:noProof/>
                <w:sz w:val="24"/>
                <w:szCs w:val="24"/>
              </w:rPr>
              <w:t xml:space="preserve"> on check box of each destination row that</w:t>
            </w:r>
            <w:r w:rsidR="001471F0" w:rsidRPr="00735E39">
              <w:rPr>
                <w:rFonts w:ascii="Times New Roman" w:hAnsi="Times New Roman" w:cs="Times New Roman"/>
                <w:noProof/>
                <w:sz w:val="24"/>
                <w:szCs w:val="24"/>
              </w:rPr>
              <w:t xml:space="preserve"> needs to be </w:t>
            </w:r>
            <w:r w:rsidRPr="00735E39">
              <w:rPr>
                <w:rFonts w:ascii="Times New Roman" w:hAnsi="Times New Roman" w:cs="Times New Roman"/>
                <w:noProof/>
                <w:sz w:val="24"/>
                <w:szCs w:val="24"/>
              </w:rPr>
              <w:t>delete</w:t>
            </w:r>
            <w:r w:rsidR="001471F0" w:rsidRPr="00735E39">
              <w:rPr>
                <w:rFonts w:ascii="Times New Roman" w:hAnsi="Times New Roman" w:cs="Times New Roman"/>
                <w:noProof/>
                <w:sz w:val="24"/>
                <w:szCs w:val="24"/>
              </w:rPr>
              <w:t>d</w:t>
            </w:r>
            <w:r w:rsidRPr="00735E39">
              <w:rPr>
                <w:rFonts w:ascii="Times New Roman" w:hAnsi="Times New Roman" w:cs="Times New Roman"/>
                <w:noProof/>
                <w:sz w:val="24"/>
                <w:szCs w:val="24"/>
              </w:rPr>
              <w:t>, Admin</w:t>
            </w:r>
            <w:r w:rsidR="001471F0"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clicks on the “Del</w:t>
            </w:r>
            <w:r w:rsidR="001471F0" w:rsidRPr="00735E39">
              <w:rPr>
                <w:rFonts w:ascii="Times New Roman" w:hAnsi="Times New Roman" w:cs="Times New Roman"/>
                <w:noProof/>
                <w:sz w:val="24"/>
                <w:szCs w:val="24"/>
              </w:rPr>
              <w:t>ete</w:t>
            </w:r>
            <w:r w:rsidRPr="00735E39">
              <w:rPr>
                <w:rFonts w:ascii="Times New Roman" w:hAnsi="Times New Roman" w:cs="Times New Roman"/>
                <w:noProof/>
                <w:sz w:val="24"/>
                <w:szCs w:val="24"/>
              </w:rPr>
              <w:t>” button.</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002DFC" w:rsidRPr="00735E39" w:rsidRDefault="00594865" w:rsidP="00BF09D8">
            <w:pPr>
              <w:pStyle w:val="a4"/>
              <w:numPr>
                <w:ilvl w:val="0"/>
                <w:numId w:val="6"/>
              </w:numPr>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 xml:space="preserve">Administrator can </w:t>
            </w:r>
            <w:r w:rsidR="001471F0" w:rsidRPr="00735E39">
              <w:rPr>
                <w:rFonts w:ascii="Times New Roman" w:hAnsi="Times New Roman" w:cs="Times New Roman"/>
                <w:sz w:val="24"/>
                <w:szCs w:val="24"/>
              </w:rPr>
              <w:t xml:space="preserve">add </w:t>
            </w:r>
            <w:r w:rsidRPr="00735E39">
              <w:rPr>
                <w:rFonts w:ascii="Times New Roman" w:hAnsi="Times New Roman" w:cs="Times New Roman"/>
                <w:sz w:val="24"/>
                <w:szCs w:val="24"/>
              </w:rPr>
              <w:t>the destination.</w:t>
            </w:r>
            <w:r w:rsidR="001471F0" w:rsidRPr="00735E39">
              <w:rPr>
                <w:rFonts w:ascii="Times New Roman" w:hAnsi="Times New Roman" w:cs="Times New Roman"/>
                <w:sz w:val="24"/>
                <w:szCs w:val="24"/>
              </w:rPr>
              <w:t xml:space="preserve"> (URS-1</w:t>
            </w:r>
            <w:r w:rsidR="006461B7" w:rsidRPr="00735E39">
              <w:rPr>
                <w:rFonts w:ascii="Times New Roman" w:hAnsi="Times New Roman" w:cs="Times New Roman"/>
                <w:sz w:val="24"/>
                <w:szCs w:val="24"/>
              </w:rPr>
              <w:t>5</w:t>
            </w:r>
            <w:r w:rsidR="001471F0" w:rsidRPr="00735E39">
              <w:rPr>
                <w:rFonts w:ascii="Times New Roman" w:hAnsi="Times New Roman" w:cs="Times New Roman"/>
                <w:sz w:val="24"/>
                <w:szCs w:val="24"/>
              </w:rPr>
              <w:t>)</w:t>
            </w:r>
          </w:p>
          <w:p w:rsidR="00594865" w:rsidRPr="00735E39" w:rsidRDefault="00594865" w:rsidP="00BF09D8">
            <w:pPr>
              <w:pStyle w:val="a4"/>
              <w:numPr>
                <w:ilvl w:val="0"/>
                <w:numId w:val="6"/>
              </w:numPr>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 xml:space="preserve">Administrator can </w:t>
            </w:r>
            <w:r w:rsidR="001471F0" w:rsidRPr="00735E39">
              <w:rPr>
                <w:rFonts w:ascii="Times New Roman" w:hAnsi="Times New Roman" w:cs="Times New Roman"/>
                <w:sz w:val="24"/>
                <w:szCs w:val="24"/>
              </w:rPr>
              <w:t>browse</w:t>
            </w:r>
            <w:r w:rsidRPr="00735E39">
              <w:rPr>
                <w:rFonts w:ascii="Times New Roman" w:hAnsi="Times New Roman" w:cs="Times New Roman"/>
                <w:sz w:val="24"/>
                <w:szCs w:val="24"/>
              </w:rPr>
              <w:t xml:space="preserve"> the destination.</w:t>
            </w:r>
            <w:r w:rsidR="001471F0" w:rsidRPr="00735E39">
              <w:rPr>
                <w:rFonts w:ascii="Times New Roman" w:hAnsi="Times New Roman" w:cs="Times New Roman"/>
                <w:noProof/>
                <w:sz w:val="24"/>
                <w:szCs w:val="24"/>
              </w:rPr>
              <w:t xml:space="preserve"> (URS-1</w:t>
            </w:r>
            <w:r w:rsidR="006461B7" w:rsidRPr="00735E39">
              <w:rPr>
                <w:rFonts w:ascii="Times New Roman" w:hAnsi="Times New Roman" w:cs="Times New Roman"/>
                <w:noProof/>
                <w:sz w:val="24"/>
                <w:szCs w:val="24"/>
              </w:rPr>
              <w:t>6</w:t>
            </w:r>
            <w:r w:rsidR="001471F0" w:rsidRPr="00735E39">
              <w:rPr>
                <w:rFonts w:ascii="Times New Roman" w:hAnsi="Times New Roman" w:cs="Times New Roman"/>
                <w:noProof/>
                <w:sz w:val="24"/>
                <w:szCs w:val="24"/>
              </w:rPr>
              <w:t>)</w:t>
            </w:r>
          </w:p>
        </w:tc>
      </w:tr>
      <w:tr w:rsidR="00594865" w:rsidRPr="00735E39">
        <w:tc>
          <w:tcPr>
            <w:tcW w:w="2088" w:type="dxa"/>
          </w:tcPr>
          <w:p w:rsidR="00594865" w:rsidRPr="00735E39" w:rsidRDefault="00594865" w:rsidP="00AE4EF5">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594865" w:rsidRPr="00735E39" w:rsidRDefault="00594865" w:rsidP="00AE4EF5">
            <w:pPr>
              <w:spacing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94865" w:rsidRPr="00735E39">
        <w:trPr>
          <w:trHeight w:val="1655"/>
        </w:trPr>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B7105" w:rsidRPr="00735E39" w:rsidRDefault="001B7105" w:rsidP="00AE4EF5">
            <w:pPr>
              <w:pStyle w:val="a4"/>
              <w:spacing w:line="276" w:lineRule="auto"/>
              <w:ind w:left="252" w:hanging="252"/>
              <w:rPr>
                <w:rFonts w:ascii="Times New Roman" w:hAnsi="Times New Roman" w:cs="Times New Roman"/>
                <w:noProof/>
                <w:sz w:val="24"/>
                <w:szCs w:val="24"/>
              </w:rPr>
            </w:pPr>
            <w:r w:rsidRPr="00735E39">
              <w:rPr>
                <w:rFonts w:ascii="Times New Roman" w:hAnsi="Times New Roman" w:cs="Times New Roman"/>
                <w:sz w:val="24"/>
                <w:szCs w:val="24"/>
              </w:rPr>
              <w:t>1.</w:t>
            </w:r>
            <w:r w:rsidRPr="00735E39">
              <w:rPr>
                <w:rFonts w:ascii="Times New Roman" w:hAnsi="Times New Roman" w:cs="Times New Roman"/>
                <w:noProof/>
                <w:sz w:val="24"/>
                <w:szCs w:val="24"/>
              </w:rPr>
              <w:t xml:space="preserve"> </w:t>
            </w:r>
            <w:r w:rsidR="00594865" w:rsidRPr="00735E39">
              <w:rPr>
                <w:rFonts w:ascii="Times New Roman" w:hAnsi="Times New Roman" w:cs="Times New Roman"/>
                <w:noProof/>
                <w:sz w:val="24"/>
                <w:szCs w:val="24"/>
              </w:rPr>
              <w:t>Admin</w:t>
            </w:r>
            <w:r w:rsidRPr="00735E39">
              <w:rPr>
                <w:rFonts w:ascii="Times New Roman" w:hAnsi="Times New Roman" w:cs="Times New Roman"/>
                <w:noProof/>
                <w:sz w:val="24"/>
                <w:szCs w:val="24"/>
              </w:rPr>
              <w:t>istrator</w:t>
            </w:r>
            <w:r w:rsidR="00594865" w:rsidRPr="00735E39">
              <w:rPr>
                <w:rFonts w:ascii="Times New Roman" w:hAnsi="Times New Roman" w:cs="Times New Roman"/>
                <w:noProof/>
                <w:sz w:val="24"/>
                <w:szCs w:val="24"/>
              </w:rPr>
              <w:t xml:space="preserve"> click</w:t>
            </w:r>
            <w:r w:rsidR="00443F62" w:rsidRPr="00735E39">
              <w:rPr>
                <w:rFonts w:ascii="Times New Roman" w:hAnsi="Times New Roman" w:cs="Times New Roman"/>
                <w:noProof/>
                <w:sz w:val="24"/>
                <w:szCs w:val="24"/>
              </w:rPr>
              <w:t>s</w:t>
            </w:r>
            <w:r w:rsidR="00594865" w:rsidRPr="00735E39">
              <w:rPr>
                <w:rFonts w:ascii="Times New Roman" w:hAnsi="Times New Roman" w:cs="Times New Roman"/>
                <w:noProof/>
                <w:sz w:val="24"/>
                <w:szCs w:val="24"/>
              </w:rPr>
              <w:t xml:space="preserve"> on check box of each destin</w:t>
            </w:r>
            <w:r w:rsidRPr="00735E39">
              <w:rPr>
                <w:rFonts w:ascii="Times New Roman" w:hAnsi="Times New Roman" w:cs="Times New Roman"/>
                <w:noProof/>
                <w:sz w:val="24"/>
                <w:szCs w:val="24"/>
              </w:rPr>
              <w:t>ation row that needs to be deleted.</w:t>
            </w:r>
            <w:r w:rsidR="00594865" w:rsidRPr="00735E39">
              <w:rPr>
                <w:rFonts w:ascii="Times New Roman" w:hAnsi="Times New Roman" w:cs="Times New Roman"/>
                <w:noProof/>
                <w:sz w:val="24"/>
                <w:szCs w:val="24"/>
              </w:rPr>
              <w:t xml:space="preserve"> </w:t>
            </w:r>
          </w:p>
          <w:p w:rsidR="00594865" w:rsidRPr="00735E39" w:rsidRDefault="001B7105" w:rsidP="00AE4EF5">
            <w:pPr>
              <w:pStyle w:val="a4"/>
              <w:spacing w:line="276" w:lineRule="auto"/>
              <w:ind w:left="252" w:hanging="252"/>
              <w:rPr>
                <w:rFonts w:ascii="Times New Roman" w:hAnsi="Times New Roman" w:cs="Times New Roman"/>
                <w:sz w:val="24"/>
                <w:szCs w:val="24"/>
              </w:rPr>
            </w:pPr>
            <w:r w:rsidRPr="00735E39">
              <w:rPr>
                <w:rFonts w:ascii="Times New Roman" w:hAnsi="Times New Roman" w:cs="Times New Roman"/>
                <w:noProof/>
                <w:sz w:val="24"/>
                <w:szCs w:val="24"/>
              </w:rPr>
              <w:t xml:space="preserve">2. </w:t>
            </w:r>
            <w:r w:rsidR="00594865" w:rsidRPr="00735E39">
              <w:rPr>
                <w:rFonts w:ascii="Times New Roman" w:hAnsi="Times New Roman" w:cs="Times New Roman"/>
                <w:noProof/>
                <w:sz w:val="24"/>
                <w:szCs w:val="24"/>
              </w:rPr>
              <w:t>Admin</w:t>
            </w:r>
            <w:r w:rsidRPr="00735E39">
              <w:rPr>
                <w:rFonts w:ascii="Times New Roman" w:hAnsi="Times New Roman" w:cs="Times New Roman"/>
                <w:noProof/>
                <w:sz w:val="24"/>
                <w:szCs w:val="24"/>
              </w:rPr>
              <w:t>istrator</w:t>
            </w:r>
            <w:r w:rsidR="00594865" w:rsidRPr="00735E39">
              <w:rPr>
                <w:rFonts w:ascii="Times New Roman" w:hAnsi="Times New Roman" w:cs="Times New Roman"/>
                <w:noProof/>
                <w:sz w:val="24"/>
                <w:szCs w:val="24"/>
              </w:rPr>
              <w:t xml:space="preserve"> clicks on the “Del</w:t>
            </w:r>
            <w:r w:rsidRPr="00735E39">
              <w:rPr>
                <w:rFonts w:ascii="Times New Roman" w:hAnsi="Times New Roman" w:cs="Times New Roman"/>
                <w:noProof/>
                <w:sz w:val="24"/>
                <w:szCs w:val="24"/>
              </w:rPr>
              <w:t>ete</w:t>
            </w:r>
            <w:r w:rsidR="00594865" w:rsidRPr="00735E39">
              <w:rPr>
                <w:rFonts w:ascii="Times New Roman" w:hAnsi="Times New Roman" w:cs="Times New Roman"/>
                <w:noProof/>
                <w:sz w:val="24"/>
                <w:szCs w:val="24"/>
              </w:rPr>
              <w:t>” button</w:t>
            </w:r>
            <w:r w:rsidRPr="00735E39">
              <w:rPr>
                <w:rFonts w:ascii="Times New Roman" w:hAnsi="Times New Roman" w:cs="Times New Roman"/>
                <w:noProof/>
                <w:sz w:val="24"/>
                <w:szCs w:val="24"/>
              </w:rPr>
              <w:t>.</w:t>
            </w:r>
          </w:p>
          <w:p w:rsidR="00594865" w:rsidRPr="00735E39" w:rsidRDefault="009A1413" w:rsidP="00AE4EF5">
            <w:pPr>
              <w:pStyle w:val="a4"/>
              <w:spacing w:line="276" w:lineRule="auto"/>
              <w:ind w:left="252" w:hanging="252"/>
              <w:rPr>
                <w:rFonts w:ascii="Times New Roman" w:hAnsi="Times New Roman" w:cs="Times New Roman"/>
                <w:sz w:val="24"/>
                <w:szCs w:val="24"/>
              </w:rPr>
            </w:pPr>
            <w:r>
              <w:rPr>
                <w:rFonts w:ascii="Times New Roman" w:hAnsi="Times New Roman" w:cs="Times New Roman"/>
                <w:sz w:val="24"/>
                <w:szCs w:val="24"/>
              </w:rPr>
              <w:t>3</w:t>
            </w:r>
            <w:r w:rsidR="00594865" w:rsidRPr="00735E39">
              <w:rPr>
                <w:rFonts w:ascii="Times New Roman" w:hAnsi="Times New Roman" w:cs="Times New Roman"/>
                <w:sz w:val="24"/>
                <w:szCs w:val="24"/>
              </w:rPr>
              <w:t xml:space="preserve">. </w:t>
            </w:r>
            <w:r w:rsidR="00594865" w:rsidRPr="00735E39">
              <w:rPr>
                <w:rFonts w:ascii="Times New Roman" w:hAnsi="Times New Roman" w:cs="Times New Roman"/>
                <w:color w:val="8064A2" w:themeColor="accent4"/>
                <w:sz w:val="24"/>
                <w:szCs w:val="24"/>
              </w:rPr>
              <w:t xml:space="preserve">System </w:t>
            </w:r>
            <w:r w:rsidR="001B7105" w:rsidRPr="00735E39">
              <w:rPr>
                <w:rFonts w:ascii="Times New Roman" w:hAnsi="Times New Roman" w:cs="Times New Roman"/>
                <w:color w:val="8064A2" w:themeColor="accent4"/>
                <w:sz w:val="24"/>
                <w:szCs w:val="24"/>
              </w:rPr>
              <w:t xml:space="preserve">shall </w:t>
            </w:r>
            <w:r w:rsidR="00594865" w:rsidRPr="00735E39">
              <w:rPr>
                <w:rFonts w:ascii="Times New Roman" w:hAnsi="Times New Roman" w:cs="Times New Roman"/>
                <w:color w:val="8064A2" w:themeColor="accent4"/>
                <w:sz w:val="24"/>
                <w:szCs w:val="24"/>
              </w:rPr>
              <w:t>display the pop up m</w:t>
            </w:r>
            <w:r w:rsidR="00FE06F2" w:rsidRPr="00735E39">
              <w:rPr>
                <w:rFonts w:ascii="Times New Roman" w:hAnsi="Times New Roman" w:cs="Times New Roman"/>
                <w:color w:val="8064A2" w:themeColor="accent4"/>
                <w:sz w:val="24"/>
                <w:szCs w:val="24"/>
              </w:rPr>
              <w:t>e</w:t>
            </w:r>
            <w:r w:rsidR="00594865" w:rsidRPr="00735E39">
              <w:rPr>
                <w:rFonts w:ascii="Times New Roman" w:hAnsi="Times New Roman" w:cs="Times New Roman"/>
                <w:color w:val="8064A2" w:themeColor="accent4"/>
                <w:sz w:val="24"/>
                <w:szCs w:val="24"/>
              </w:rPr>
              <w:t xml:space="preserve">ssage “Do you want to DELETE selected </w:t>
            </w:r>
            <w:r w:rsidR="00FE06F2" w:rsidRPr="00735E39">
              <w:rPr>
                <w:rFonts w:ascii="Times New Roman" w:hAnsi="Times New Roman" w:cs="Times New Roman"/>
                <w:color w:val="8064A2" w:themeColor="accent4"/>
                <w:sz w:val="24"/>
                <w:szCs w:val="24"/>
              </w:rPr>
              <w:t xml:space="preserve">item? </w:t>
            </w:r>
            <w:r w:rsidR="001B7105" w:rsidRPr="00735E39">
              <w:rPr>
                <w:rFonts w:ascii="Times New Roman" w:hAnsi="Times New Roman" w:cs="Times New Roman"/>
                <w:color w:val="8064A2" w:themeColor="accent4"/>
                <w:sz w:val="24"/>
                <w:szCs w:val="24"/>
              </w:rPr>
              <w:t>Delete</w:t>
            </w:r>
            <w:r w:rsidR="00594865" w:rsidRPr="00735E39">
              <w:rPr>
                <w:rFonts w:ascii="Times New Roman" w:hAnsi="Times New Roman" w:cs="Times New Roman"/>
                <w:color w:val="8064A2" w:themeColor="accent4"/>
                <w:sz w:val="24"/>
                <w:szCs w:val="24"/>
              </w:rPr>
              <w:t xml:space="preserve"> or Cancel”</w:t>
            </w:r>
            <w:r w:rsidR="007E46E7" w:rsidRPr="00735E39">
              <w:rPr>
                <w:rFonts w:ascii="Times New Roman" w:hAnsi="Times New Roman" w:cs="Times New Roman"/>
                <w:color w:val="8064A2" w:themeColor="accent4"/>
                <w:sz w:val="24"/>
                <w:szCs w:val="24"/>
              </w:rPr>
              <w:t>.</w:t>
            </w:r>
          </w:p>
          <w:p w:rsidR="00594865" w:rsidRPr="00735E39" w:rsidRDefault="009A1413" w:rsidP="00AE4EF5">
            <w:pPr>
              <w:pStyle w:val="a4"/>
              <w:spacing w:line="276" w:lineRule="auto"/>
              <w:ind w:left="252" w:hanging="252"/>
              <w:rPr>
                <w:rFonts w:ascii="Times New Roman" w:hAnsi="Times New Roman" w:cs="Times New Roman"/>
                <w:sz w:val="24"/>
                <w:szCs w:val="24"/>
              </w:rPr>
            </w:pPr>
            <w:r>
              <w:rPr>
                <w:rFonts w:ascii="Times New Roman" w:hAnsi="Times New Roman" w:cs="Times New Roman"/>
                <w:sz w:val="24"/>
                <w:szCs w:val="24"/>
              </w:rPr>
              <w:t>4</w:t>
            </w:r>
            <w:r w:rsidR="00594865" w:rsidRPr="00735E39">
              <w:rPr>
                <w:rFonts w:ascii="Times New Roman" w:hAnsi="Times New Roman" w:cs="Times New Roman"/>
                <w:sz w:val="24"/>
                <w:szCs w:val="24"/>
              </w:rPr>
              <w:t>. Admin</w:t>
            </w:r>
            <w:r w:rsidR="001B7105" w:rsidRPr="00735E39">
              <w:rPr>
                <w:rFonts w:ascii="Times New Roman" w:hAnsi="Times New Roman" w:cs="Times New Roman"/>
                <w:sz w:val="24"/>
                <w:szCs w:val="24"/>
              </w:rPr>
              <w:t>istrator</w:t>
            </w:r>
            <w:r w:rsidR="00594865" w:rsidRPr="00735E39">
              <w:rPr>
                <w:rFonts w:ascii="Times New Roman" w:hAnsi="Times New Roman" w:cs="Times New Roman"/>
                <w:sz w:val="24"/>
                <w:szCs w:val="24"/>
              </w:rPr>
              <w:t xml:space="preserve"> clicks on “</w:t>
            </w:r>
            <w:r w:rsidR="001B7105" w:rsidRPr="00735E39">
              <w:rPr>
                <w:rFonts w:ascii="Times New Roman" w:hAnsi="Times New Roman" w:cs="Times New Roman"/>
                <w:sz w:val="24"/>
                <w:szCs w:val="24"/>
              </w:rPr>
              <w:t>Delete</w:t>
            </w:r>
            <w:r w:rsidR="00594865" w:rsidRPr="00735E39">
              <w:rPr>
                <w:rFonts w:ascii="Times New Roman" w:hAnsi="Times New Roman" w:cs="Times New Roman"/>
                <w:sz w:val="24"/>
                <w:szCs w:val="24"/>
              </w:rPr>
              <w:t>” button.</w:t>
            </w:r>
          </w:p>
          <w:p w:rsidR="00594865" w:rsidRPr="00735E39" w:rsidRDefault="009A1413" w:rsidP="00AE4EF5">
            <w:pPr>
              <w:pStyle w:val="a4"/>
              <w:spacing w:line="276" w:lineRule="auto"/>
              <w:ind w:left="252" w:hanging="252"/>
              <w:rPr>
                <w:rFonts w:ascii="Times New Roman" w:hAnsi="Times New Roman" w:cs="Times New Roman"/>
                <w:color w:val="8064A2" w:themeColor="accent4"/>
                <w:sz w:val="24"/>
                <w:szCs w:val="24"/>
              </w:rPr>
            </w:pPr>
            <w:r>
              <w:rPr>
                <w:rFonts w:ascii="Times New Roman" w:hAnsi="Times New Roman" w:cs="Times New Roman"/>
                <w:sz w:val="24"/>
                <w:szCs w:val="24"/>
              </w:rPr>
              <w:t>5</w:t>
            </w:r>
            <w:r w:rsidR="00594865" w:rsidRPr="00735E39">
              <w:rPr>
                <w:rFonts w:ascii="Times New Roman" w:hAnsi="Times New Roman" w:cs="Times New Roman"/>
                <w:sz w:val="24"/>
                <w:szCs w:val="24"/>
              </w:rPr>
              <w:t xml:space="preserve">. </w:t>
            </w:r>
            <w:r w:rsidR="00594865" w:rsidRPr="00735E39">
              <w:rPr>
                <w:rFonts w:ascii="Times New Roman" w:hAnsi="Times New Roman" w:cs="Times New Roman"/>
                <w:color w:val="8064A2" w:themeColor="accent4"/>
                <w:sz w:val="24"/>
                <w:szCs w:val="24"/>
              </w:rPr>
              <w:t>System</w:t>
            </w:r>
            <w:r w:rsidR="001B7105" w:rsidRPr="00735E39">
              <w:rPr>
                <w:rFonts w:ascii="Times New Roman" w:hAnsi="Times New Roman" w:cs="Times New Roman"/>
                <w:color w:val="8064A2" w:themeColor="accent4"/>
                <w:sz w:val="24"/>
                <w:szCs w:val="24"/>
              </w:rPr>
              <w:t xml:space="preserve"> shall</w:t>
            </w:r>
            <w:r w:rsidR="00594865" w:rsidRPr="00735E39">
              <w:rPr>
                <w:rFonts w:ascii="Times New Roman" w:hAnsi="Times New Roman" w:cs="Times New Roman"/>
                <w:color w:val="8064A2" w:themeColor="accent4"/>
                <w:sz w:val="24"/>
                <w:szCs w:val="24"/>
              </w:rPr>
              <w:t xml:space="preserve"> </w:t>
            </w:r>
            <w:r w:rsidR="001B7105" w:rsidRPr="00735E39">
              <w:rPr>
                <w:rFonts w:ascii="Times New Roman" w:hAnsi="Times New Roman" w:cs="Times New Roman"/>
                <w:color w:val="8064A2" w:themeColor="accent4"/>
                <w:sz w:val="24"/>
                <w:szCs w:val="24"/>
              </w:rPr>
              <w:t>remove</w:t>
            </w:r>
            <w:r w:rsidR="00594865" w:rsidRPr="00735E39">
              <w:rPr>
                <w:rFonts w:ascii="Times New Roman" w:hAnsi="Times New Roman" w:cs="Times New Roman"/>
                <w:color w:val="8064A2" w:themeColor="accent4"/>
                <w:sz w:val="24"/>
                <w:szCs w:val="24"/>
              </w:rPr>
              <w:t xml:space="preserve"> that destination from database.</w:t>
            </w:r>
          </w:p>
          <w:p w:rsidR="00594865" w:rsidRPr="00735E39" w:rsidRDefault="009A1413" w:rsidP="00AE4EF5">
            <w:pPr>
              <w:pStyle w:val="a4"/>
              <w:spacing w:line="276" w:lineRule="auto"/>
              <w:ind w:left="252" w:hanging="252"/>
              <w:rPr>
                <w:rFonts w:ascii="Times New Roman" w:hAnsi="Times New Roman" w:cs="Times New Roman"/>
                <w:sz w:val="24"/>
                <w:szCs w:val="24"/>
              </w:rPr>
            </w:pPr>
            <w:r>
              <w:rPr>
                <w:rFonts w:ascii="Times New Roman" w:hAnsi="Times New Roman" w:cs="Times New Roman"/>
                <w:color w:val="8064A2" w:themeColor="accent4"/>
                <w:sz w:val="24"/>
                <w:szCs w:val="24"/>
              </w:rPr>
              <w:t>6</w:t>
            </w:r>
            <w:r w:rsidR="00594865" w:rsidRPr="00735E39">
              <w:rPr>
                <w:rFonts w:ascii="Times New Roman" w:hAnsi="Times New Roman" w:cs="Times New Roman"/>
                <w:color w:val="8064A2" w:themeColor="accent4"/>
                <w:sz w:val="24"/>
                <w:szCs w:val="24"/>
              </w:rPr>
              <w:t xml:space="preserve">. System </w:t>
            </w:r>
            <w:r w:rsidR="001B7105" w:rsidRPr="00735E39">
              <w:rPr>
                <w:rFonts w:ascii="Times New Roman" w:hAnsi="Times New Roman" w:cs="Times New Roman"/>
                <w:color w:val="8064A2" w:themeColor="accent4"/>
                <w:sz w:val="24"/>
                <w:szCs w:val="24"/>
              </w:rPr>
              <w:t xml:space="preserve">shall </w:t>
            </w:r>
            <w:r w:rsidR="00594865" w:rsidRPr="00735E39">
              <w:rPr>
                <w:rFonts w:ascii="Times New Roman" w:hAnsi="Times New Roman" w:cs="Times New Roman"/>
                <w:color w:val="8064A2" w:themeColor="accent4"/>
                <w:sz w:val="24"/>
                <w:szCs w:val="24"/>
              </w:rPr>
              <w:t>di</w:t>
            </w:r>
            <w:r w:rsidR="001B7105" w:rsidRPr="00735E39">
              <w:rPr>
                <w:rFonts w:ascii="Times New Roman" w:hAnsi="Times New Roman" w:cs="Times New Roman"/>
                <w:color w:val="8064A2" w:themeColor="accent4"/>
                <w:sz w:val="24"/>
                <w:szCs w:val="24"/>
              </w:rPr>
              <w:t>splay updated destination lists.</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594865" w:rsidRPr="00735E39" w:rsidRDefault="00594865" w:rsidP="00AE4EF5">
            <w:pPr>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594865" w:rsidRPr="00735E39" w:rsidRDefault="0059486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2A.</w:t>
            </w:r>
          </w:p>
          <w:p w:rsidR="00594865" w:rsidRPr="00735E39" w:rsidRDefault="0059486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1.</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sz w:val="24"/>
                <w:szCs w:val="24"/>
              </w:rPr>
              <w:t>Admin</w:t>
            </w:r>
            <w:r w:rsidR="001B7105"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clicks on “Cancel” button.</w:t>
            </w:r>
          </w:p>
          <w:p w:rsidR="00594865" w:rsidRPr="00735E39" w:rsidRDefault="0059486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2.</w:t>
            </w:r>
            <w:r w:rsidR="00002DFC" w:rsidRPr="00735E39">
              <w:rPr>
                <w:rFonts w:ascii="Times New Roman" w:hAnsi="Times New Roman" w:cs="Times New Roman"/>
                <w:noProof/>
                <w:sz w:val="24"/>
                <w:szCs w:val="24"/>
              </w:rPr>
              <w:t xml:space="preserve"> </w:t>
            </w:r>
            <w:r w:rsidRPr="00735E39">
              <w:rPr>
                <w:rFonts w:ascii="Times New Roman" w:hAnsi="Times New Roman" w:cs="Times New Roman"/>
                <w:noProof/>
                <w:color w:val="8064A2" w:themeColor="accent4"/>
                <w:sz w:val="24"/>
                <w:szCs w:val="24"/>
              </w:rPr>
              <w:t xml:space="preserve">System </w:t>
            </w:r>
            <w:r w:rsidR="001B7105" w:rsidRPr="00735E39">
              <w:rPr>
                <w:rFonts w:ascii="Times New Roman" w:hAnsi="Times New Roman" w:cs="Times New Roman"/>
                <w:noProof/>
                <w:color w:val="8064A2" w:themeColor="accent4"/>
                <w:sz w:val="24"/>
                <w:szCs w:val="24"/>
              </w:rPr>
              <w:t>shall</w:t>
            </w:r>
            <w:r w:rsidRPr="00735E39">
              <w:rPr>
                <w:rFonts w:ascii="Times New Roman" w:hAnsi="Times New Roman" w:cs="Times New Roman"/>
                <w:noProof/>
                <w:color w:val="8064A2" w:themeColor="accent4"/>
                <w:sz w:val="24"/>
                <w:szCs w:val="24"/>
              </w:rPr>
              <w:t xml:space="preserve"> not remove that destination from database</w:t>
            </w:r>
            <w:r w:rsidR="001B7105" w:rsidRPr="00735E39">
              <w:rPr>
                <w:rFonts w:ascii="Times New Roman" w:hAnsi="Times New Roman" w:cs="Times New Roman"/>
                <w:noProof/>
                <w:color w:val="8064A2" w:themeColor="accent4"/>
                <w:sz w:val="24"/>
                <w:szCs w:val="24"/>
              </w:rPr>
              <w:t>.</w:t>
            </w:r>
          </w:p>
          <w:p w:rsidR="001B7105" w:rsidRPr="00735E39" w:rsidRDefault="001B7105" w:rsidP="00AE4EF5">
            <w:pPr>
              <w:pStyle w:val="a4"/>
              <w:spacing w:after="100" w:afterAutospacing="1" w:line="276" w:lineRule="auto"/>
              <w:ind w:left="252" w:hanging="252"/>
              <w:rPr>
                <w:rFonts w:ascii="Times New Roman" w:hAnsi="Times New Roman" w:cs="Times New Roman"/>
                <w:noProof/>
                <w:sz w:val="24"/>
                <w:szCs w:val="24"/>
              </w:rPr>
            </w:pPr>
            <w:r w:rsidRPr="00735E39">
              <w:rPr>
                <w:rFonts w:ascii="Times New Roman" w:hAnsi="Times New Roman" w:cs="Times New Roman"/>
                <w:noProof/>
                <w:sz w:val="24"/>
                <w:szCs w:val="24"/>
              </w:rPr>
              <w:t>3. Resume step 5.</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bl>
    <w:p w:rsidR="00594865" w:rsidRPr="00735E39" w:rsidRDefault="00594865" w:rsidP="00594865">
      <w:pPr>
        <w:rPr>
          <w:rFonts w:ascii="Times New Roman" w:hAnsi="Times New Roman" w:cs="Times New Roman"/>
        </w:rPr>
      </w:pPr>
    </w:p>
    <w:p w:rsidR="006B0504" w:rsidRPr="00735E39" w:rsidRDefault="006B0504"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79746E" w:rsidRPr="00735E39" w:rsidRDefault="0079746E" w:rsidP="00594865">
      <w:pPr>
        <w:rPr>
          <w:rFonts w:ascii="Times New Roman" w:hAnsi="Times New Roman" w:cs="Times New Roman"/>
        </w:rPr>
      </w:pPr>
    </w:p>
    <w:p w:rsidR="006B0504" w:rsidRPr="00735E39" w:rsidRDefault="006B0504" w:rsidP="0079746E">
      <w:pPr>
        <w:jc w:val="center"/>
        <w:rPr>
          <w:rFonts w:ascii="Times New Roman" w:hAnsi="Times New Roman" w:cs="Times New Roman"/>
        </w:rPr>
      </w:pPr>
    </w:p>
    <w:p w:rsidR="006B0504" w:rsidRPr="00735E39" w:rsidRDefault="002C77E6" w:rsidP="002C77E6">
      <w:pPr>
        <w:jc w:val="center"/>
        <w:rPr>
          <w:rFonts w:ascii="Times New Roman" w:hAnsi="Times New Roman" w:cs="Times New Roman"/>
        </w:rPr>
      </w:pPr>
      <w:r w:rsidRPr="00735E39">
        <w:rPr>
          <w:rFonts w:ascii="Times New Roman" w:hAnsi="Times New Roman" w:cs="Times New Roman"/>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2"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Pr="00735E39" w:rsidRDefault="006B0504" w:rsidP="00594865">
      <w:pPr>
        <w:rPr>
          <w:rFonts w:ascii="Times New Roman" w:hAnsi="Times New Roman" w:cs="Times New Roman"/>
        </w:rPr>
      </w:pPr>
    </w:p>
    <w:p w:rsidR="002C77E6" w:rsidRPr="00735E39" w:rsidRDefault="002C77E6" w:rsidP="002C77E6">
      <w:pPr>
        <w:jc w:val="center"/>
        <w:rPr>
          <w:rFonts w:ascii="Times New Roman" w:hAnsi="Times New Roman" w:cs="Times New Roman"/>
        </w:rPr>
      </w:pPr>
      <w:r w:rsidRPr="00735E39">
        <w:rPr>
          <w:rFonts w:ascii="Times New Roman" w:hAnsi="Times New Roman" w:cs="Times New Roman"/>
          <w:i/>
          <w:iCs/>
          <w:noProof/>
          <w:sz w:val="24"/>
          <w:szCs w:val="24"/>
        </w:rPr>
        <w:t>Figure22: AD-</w:t>
      </w:r>
      <w:r w:rsidR="0062232F" w:rsidRPr="00735E39">
        <w:rPr>
          <w:rFonts w:ascii="Times New Roman" w:hAnsi="Times New Roman" w:cs="Times New Roman"/>
          <w:i/>
          <w:iCs/>
          <w:noProof/>
          <w:sz w:val="24"/>
          <w:szCs w:val="24"/>
        </w:rPr>
        <w:t>18</w:t>
      </w:r>
      <w:r w:rsidRPr="00735E39">
        <w:rPr>
          <w:rFonts w:ascii="Times New Roman" w:hAnsi="Times New Roman" w:cs="Times New Roman"/>
          <w:i/>
          <w:iCs/>
          <w:noProof/>
          <w:sz w:val="24"/>
          <w:szCs w:val="24"/>
        </w:rPr>
        <w:t xml:space="preserve"> </w:t>
      </w:r>
      <w:r w:rsidRPr="00735E39">
        <w:rPr>
          <w:rFonts w:ascii="Times New Roman" w:hAnsi="Times New Roman" w:cs="Times New Roman"/>
          <w:bCs/>
          <w:i/>
          <w:iCs/>
          <w:noProof/>
          <w:sz w:val="24"/>
          <w:szCs w:val="24"/>
        </w:rPr>
        <w:t>Administrator can delete destinations (URS-18)</w:t>
      </w:r>
    </w:p>
    <w:p w:rsidR="002C77E6" w:rsidRPr="00735E39" w:rsidRDefault="002C77E6">
      <w:pPr>
        <w:rPr>
          <w:rFonts w:ascii="Times New Roman" w:hAnsi="Times New Roman" w:cs="Times New Roman"/>
          <w:noProof/>
          <w:sz w:val="32"/>
          <w:szCs w:val="32"/>
        </w:rPr>
      </w:pPr>
    </w:p>
    <w:p w:rsidR="002C77E6" w:rsidRPr="00735E39" w:rsidRDefault="002C77E6">
      <w:pPr>
        <w:rPr>
          <w:rFonts w:ascii="Times New Roman" w:hAnsi="Times New Roman" w:cs="Times New Roman"/>
          <w:noProof/>
          <w:sz w:val="32"/>
          <w:szCs w:val="32"/>
        </w:rPr>
      </w:pPr>
      <w:r w:rsidRPr="00735E39">
        <w:rPr>
          <w:rFonts w:ascii="Times New Roman" w:hAnsi="Times New Roman" w:cs="Times New Roman"/>
          <w:noProof/>
          <w:sz w:val="32"/>
          <w:szCs w:val="32"/>
        </w:rPr>
        <w:br w:type="page"/>
      </w:r>
    </w:p>
    <w:p w:rsidR="00594865" w:rsidRPr="00735E39" w:rsidRDefault="00402E0D" w:rsidP="00594865">
      <w:pPr>
        <w:rPr>
          <w:rFonts w:ascii="Times New Roman" w:hAnsi="Times New Roman" w:cs="Times New Roman"/>
        </w:rPr>
      </w:pPr>
      <w:r w:rsidRPr="00735E39">
        <w:rPr>
          <w:rFonts w:ascii="Times New Roman" w:hAnsi="Times New Roman" w:cs="Times New Roman"/>
          <w:noProof/>
          <w:sz w:val="32"/>
          <w:szCs w:val="32"/>
        </w:rPr>
        <w:lastRenderedPageBreak/>
        <w:t>4.19</w:t>
      </w:r>
      <w:r w:rsidR="00594865" w:rsidRPr="00735E39">
        <w:rPr>
          <w:rFonts w:ascii="Times New Roman" w:hAnsi="Times New Roman" w:cs="Times New Roman"/>
          <w:noProof/>
          <w:sz w:val="32"/>
          <w:szCs w:val="32"/>
        </w:rPr>
        <w:t xml:space="preserve"> </w:t>
      </w:r>
      <w:r w:rsidR="00594865" w:rsidRPr="00735E39">
        <w:rPr>
          <w:rFonts w:ascii="Times New Roman" w:hAnsi="Times New Roman" w:cs="Times New Roman"/>
          <w:bCs/>
          <w:noProof/>
          <w:sz w:val="32"/>
          <w:szCs w:val="32"/>
        </w:rPr>
        <w:t>Administrator can search destinations</w:t>
      </w:r>
      <w:r w:rsidRPr="00735E39">
        <w:rPr>
          <w:rFonts w:ascii="Times New Roman" w:hAnsi="Times New Roman" w:cs="Times New Roman"/>
          <w:noProof/>
          <w:sz w:val="32"/>
          <w:szCs w:val="32"/>
        </w:rPr>
        <w:t xml:space="preserve"> (URS-19</w:t>
      </w:r>
      <w:r w:rsidR="00594865" w:rsidRPr="00735E39">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35E39">
        <w:tc>
          <w:tcPr>
            <w:tcW w:w="2088"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594865" w:rsidRPr="00735E39" w:rsidRDefault="00594865" w:rsidP="00AE4EF5">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w:t>
            </w:r>
            <w:r w:rsidR="00402E0D" w:rsidRPr="00735E39">
              <w:rPr>
                <w:rFonts w:ascii="Times New Roman" w:hAnsi="Times New Roman" w:cs="Times New Roman"/>
                <w:noProof/>
                <w:sz w:val="24"/>
                <w:szCs w:val="24"/>
              </w:rPr>
              <w:t>19</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 xml:space="preserve">Administrator can search destinations.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Administrator </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594865" w:rsidRPr="00735E39" w:rsidRDefault="00594865" w:rsidP="00AE4EF5">
            <w:pPr>
              <w:spacing w:after="100" w:afterAutospacing="1" w:line="276" w:lineRule="auto"/>
              <w:rPr>
                <w:rFonts w:ascii="Times New Roman" w:hAnsi="Times New Roman" w:cs="Times New Roman"/>
                <w:sz w:val="24"/>
                <w:szCs w:val="24"/>
              </w:rPr>
            </w:pPr>
            <w:r w:rsidRPr="00735E39">
              <w:rPr>
                <w:rFonts w:ascii="Times New Roman" w:hAnsi="Times New Roman" w:cs="Times New Roman"/>
                <w:sz w:val="24"/>
                <w:szCs w:val="24"/>
              </w:rPr>
              <w:t>Administrator can search destination from destination lists that already exist in database.</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594865" w:rsidRPr="00735E39" w:rsidRDefault="00594865" w:rsidP="00AE4EF5">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w:t>
            </w:r>
            <w:r w:rsidR="00FD295F"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clicks on “Search” button</w:t>
            </w:r>
            <w:r w:rsidR="001B7105" w:rsidRPr="00735E39">
              <w:rPr>
                <w:rFonts w:ascii="Times New Roman" w:hAnsi="Times New Roman" w:cs="Times New Roman"/>
                <w:noProof/>
                <w:sz w:val="24"/>
                <w:szCs w:val="24"/>
              </w:rPr>
              <w: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002DFC" w:rsidRPr="00735E39" w:rsidRDefault="00594865" w:rsidP="00BF09D8">
            <w:pPr>
              <w:pStyle w:val="a4"/>
              <w:numPr>
                <w:ilvl w:val="0"/>
                <w:numId w:val="6"/>
              </w:numPr>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 xml:space="preserve">Administrator can </w:t>
            </w:r>
            <w:r w:rsidR="001B7105" w:rsidRPr="00735E39">
              <w:rPr>
                <w:rFonts w:ascii="Times New Roman" w:hAnsi="Times New Roman" w:cs="Times New Roman"/>
                <w:sz w:val="24"/>
                <w:szCs w:val="24"/>
              </w:rPr>
              <w:t>browse the</w:t>
            </w:r>
            <w:r w:rsidRPr="00735E39">
              <w:rPr>
                <w:rFonts w:ascii="Times New Roman" w:hAnsi="Times New Roman" w:cs="Times New Roman"/>
                <w:sz w:val="24"/>
                <w:szCs w:val="24"/>
              </w:rPr>
              <w:t xml:space="preserve"> destination.</w:t>
            </w:r>
            <w:r w:rsidR="00402E0D" w:rsidRPr="00735E39">
              <w:rPr>
                <w:rFonts w:ascii="Times New Roman" w:hAnsi="Times New Roman" w:cs="Times New Roman"/>
                <w:sz w:val="24"/>
                <w:szCs w:val="24"/>
              </w:rPr>
              <w:t xml:space="preserve"> (URS-1</w:t>
            </w:r>
            <w:r w:rsidR="006461B7" w:rsidRPr="00735E39">
              <w:rPr>
                <w:rFonts w:ascii="Times New Roman" w:hAnsi="Times New Roman" w:cs="Times New Roman"/>
                <w:sz w:val="24"/>
                <w:szCs w:val="24"/>
              </w:rPr>
              <w:t>6</w:t>
            </w:r>
            <w:r w:rsidR="001B7105" w:rsidRPr="00735E39">
              <w:rPr>
                <w:rFonts w:ascii="Times New Roman" w:hAnsi="Times New Roman" w:cs="Times New Roman"/>
                <w:sz w:val="24"/>
                <w:szCs w:val="24"/>
              </w:rPr>
              <w:t>)</w:t>
            </w:r>
          </w:p>
          <w:p w:rsidR="00594865" w:rsidRPr="00735E39" w:rsidRDefault="001B7105" w:rsidP="00BF09D8">
            <w:pPr>
              <w:pStyle w:val="a4"/>
              <w:numPr>
                <w:ilvl w:val="0"/>
                <w:numId w:val="6"/>
              </w:numPr>
              <w:spacing w:line="276" w:lineRule="auto"/>
              <w:ind w:left="252" w:hanging="252"/>
              <w:rPr>
                <w:rFonts w:ascii="Times New Roman" w:hAnsi="Times New Roman" w:cs="Times New Roman"/>
                <w:sz w:val="24"/>
                <w:szCs w:val="24"/>
              </w:rPr>
            </w:pPr>
            <w:r w:rsidRPr="00735E39">
              <w:rPr>
                <w:rFonts w:ascii="Times New Roman" w:hAnsi="Times New Roman" w:cs="Times New Roman"/>
                <w:sz w:val="24"/>
                <w:szCs w:val="24"/>
              </w:rPr>
              <w:t xml:space="preserve">If there is already existing destination information in database, </w:t>
            </w:r>
            <w:r w:rsidR="00594865" w:rsidRPr="00735E39">
              <w:rPr>
                <w:rFonts w:ascii="Times New Roman" w:hAnsi="Times New Roman" w:cs="Times New Roman"/>
                <w:sz w:val="24"/>
                <w:szCs w:val="24"/>
              </w:rPr>
              <w:t>Administrator</w:t>
            </w:r>
            <w:r w:rsidR="00594865" w:rsidRPr="00735E39">
              <w:rPr>
                <w:rFonts w:ascii="Times New Roman" w:hAnsi="Times New Roman" w:cs="Times New Roman"/>
                <w:noProof/>
                <w:sz w:val="24"/>
                <w:szCs w:val="24"/>
              </w:rPr>
              <w:t xml:space="preserve"> can add </w:t>
            </w:r>
            <w:r w:rsidRPr="00735E39">
              <w:rPr>
                <w:rFonts w:ascii="Times New Roman" w:hAnsi="Times New Roman" w:cs="Times New Roman"/>
                <w:noProof/>
                <w:sz w:val="24"/>
                <w:szCs w:val="24"/>
              </w:rPr>
              <w:t xml:space="preserve">new </w:t>
            </w:r>
            <w:r w:rsidR="00594865" w:rsidRPr="00735E39">
              <w:rPr>
                <w:rFonts w:ascii="Times New Roman" w:hAnsi="Times New Roman" w:cs="Times New Roman"/>
                <w:noProof/>
                <w:sz w:val="24"/>
                <w:szCs w:val="24"/>
              </w:rPr>
              <w:t>dest</w:t>
            </w:r>
            <w:r w:rsidR="00FD295F" w:rsidRPr="00735E39">
              <w:rPr>
                <w:rFonts w:ascii="Times New Roman" w:hAnsi="Times New Roman" w:cs="Times New Roman"/>
                <w:noProof/>
                <w:sz w:val="24"/>
                <w:szCs w:val="24"/>
              </w:rPr>
              <w:t>i</w:t>
            </w:r>
            <w:r w:rsidR="00594865" w:rsidRPr="00735E39">
              <w:rPr>
                <w:rFonts w:ascii="Times New Roman" w:hAnsi="Times New Roman" w:cs="Times New Roman"/>
                <w:noProof/>
                <w:sz w:val="24"/>
                <w:szCs w:val="24"/>
              </w:rPr>
              <w:t>nations.</w:t>
            </w:r>
            <w:r w:rsidR="00402E0D" w:rsidRPr="00735E39">
              <w:rPr>
                <w:rFonts w:ascii="Times New Roman" w:hAnsi="Times New Roman" w:cs="Times New Roman"/>
                <w:sz w:val="24"/>
                <w:szCs w:val="24"/>
              </w:rPr>
              <w:t xml:space="preserve"> (URS-15</w:t>
            </w:r>
            <w:r w:rsidRPr="00735E39">
              <w:rPr>
                <w:rFonts w:ascii="Times New Roman" w:hAnsi="Times New Roman" w:cs="Times New Roman"/>
                <w:sz w:val="24"/>
                <w:szCs w:val="24"/>
              </w:rPr>
              <w:t>)</w:t>
            </w:r>
          </w:p>
        </w:tc>
      </w:tr>
      <w:tr w:rsidR="00594865" w:rsidRPr="00735E39">
        <w:tc>
          <w:tcPr>
            <w:tcW w:w="2088" w:type="dxa"/>
          </w:tcPr>
          <w:p w:rsidR="00594865" w:rsidRPr="00735E39" w:rsidRDefault="00594865" w:rsidP="00AE4EF5">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002DFC" w:rsidRPr="00735E39" w:rsidRDefault="00002DFC" w:rsidP="00AE4EF5">
            <w:pPr>
              <w:spacing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 xml:space="preserve">-   </w:t>
            </w:r>
            <w:r w:rsidR="00594865" w:rsidRPr="00735E39">
              <w:rPr>
                <w:rFonts w:ascii="Times New Roman" w:hAnsi="Times New Roman" w:cs="Times New Roman"/>
                <w:noProof/>
                <w:sz w:val="24"/>
                <w:szCs w:val="24"/>
              </w:rPr>
              <w:t>Admi</w:t>
            </w:r>
            <w:r w:rsidR="00631489" w:rsidRPr="00735E39">
              <w:rPr>
                <w:rFonts w:ascii="Times New Roman" w:hAnsi="Times New Roman" w:cs="Times New Roman"/>
                <w:noProof/>
                <w:sz w:val="24"/>
                <w:szCs w:val="24"/>
              </w:rPr>
              <w:t>n</w:t>
            </w:r>
            <w:r w:rsidR="00594865" w:rsidRPr="00735E39">
              <w:rPr>
                <w:rFonts w:ascii="Times New Roman" w:hAnsi="Times New Roman" w:cs="Times New Roman"/>
                <w:noProof/>
                <w:sz w:val="24"/>
                <w:szCs w:val="24"/>
              </w:rPr>
              <w:t>istrator can add dest</w:t>
            </w:r>
            <w:r w:rsidR="00443F62" w:rsidRPr="00735E39">
              <w:rPr>
                <w:rFonts w:ascii="Times New Roman" w:hAnsi="Times New Roman" w:cs="Times New Roman"/>
                <w:noProof/>
                <w:sz w:val="24"/>
                <w:szCs w:val="24"/>
              </w:rPr>
              <w:t>i</w:t>
            </w:r>
            <w:r w:rsidR="00594865" w:rsidRPr="00735E39">
              <w:rPr>
                <w:rFonts w:ascii="Times New Roman" w:hAnsi="Times New Roman" w:cs="Times New Roman"/>
                <w:noProof/>
                <w:sz w:val="24"/>
                <w:szCs w:val="24"/>
              </w:rPr>
              <w:t>nations.</w:t>
            </w:r>
            <w:r w:rsidR="00402E0D" w:rsidRPr="00735E39">
              <w:rPr>
                <w:rFonts w:ascii="Times New Roman" w:hAnsi="Times New Roman" w:cs="Times New Roman"/>
                <w:noProof/>
                <w:sz w:val="24"/>
                <w:szCs w:val="24"/>
              </w:rPr>
              <w:t xml:space="preserve"> (URS-15</w:t>
            </w:r>
            <w:r w:rsidR="001B7105" w:rsidRPr="00735E39">
              <w:rPr>
                <w:rFonts w:ascii="Times New Roman" w:hAnsi="Times New Roman" w:cs="Times New Roman"/>
                <w:noProof/>
                <w:sz w:val="24"/>
                <w:szCs w:val="24"/>
              </w:rPr>
              <w:t>)</w:t>
            </w:r>
          </w:p>
          <w:p w:rsidR="00002DFC" w:rsidRPr="00735E39" w:rsidRDefault="00002DFC" w:rsidP="00AE4EF5">
            <w:pPr>
              <w:spacing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 xml:space="preserve">-   </w:t>
            </w:r>
            <w:r w:rsidR="00594865" w:rsidRPr="00735E39">
              <w:rPr>
                <w:rFonts w:ascii="Times New Roman" w:hAnsi="Times New Roman" w:cs="Times New Roman"/>
                <w:noProof/>
                <w:sz w:val="24"/>
                <w:szCs w:val="24"/>
              </w:rPr>
              <w:t>Admi</w:t>
            </w:r>
            <w:r w:rsidR="00631489" w:rsidRPr="00735E39">
              <w:rPr>
                <w:rFonts w:ascii="Times New Roman" w:hAnsi="Times New Roman" w:cs="Times New Roman"/>
                <w:noProof/>
                <w:sz w:val="24"/>
                <w:szCs w:val="24"/>
              </w:rPr>
              <w:t>n</w:t>
            </w:r>
            <w:r w:rsidR="00594865" w:rsidRPr="00735E39">
              <w:rPr>
                <w:rFonts w:ascii="Times New Roman" w:hAnsi="Times New Roman" w:cs="Times New Roman"/>
                <w:noProof/>
                <w:sz w:val="24"/>
                <w:szCs w:val="24"/>
              </w:rPr>
              <w:t xml:space="preserve">istrator can </w:t>
            </w:r>
            <w:r w:rsidR="00A6121B" w:rsidRPr="00735E39">
              <w:rPr>
                <w:rFonts w:ascii="Times New Roman" w:hAnsi="Times New Roman" w:cs="Times New Roman"/>
                <w:noProof/>
                <w:sz w:val="24"/>
                <w:szCs w:val="24"/>
              </w:rPr>
              <w:t>e</w:t>
            </w:r>
            <w:r w:rsidR="00594865" w:rsidRPr="00735E39">
              <w:rPr>
                <w:rFonts w:ascii="Times New Roman" w:hAnsi="Times New Roman" w:cs="Times New Roman"/>
                <w:noProof/>
                <w:sz w:val="24"/>
                <w:szCs w:val="24"/>
              </w:rPr>
              <w:t>dit dest</w:t>
            </w:r>
            <w:r w:rsidR="00443F62" w:rsidRPr="00735E39">
              <w:rPr>
                <w:rFonts w:ascii="Times New Roman" w:hAnsi="Times New Roman" w:cs="Times New Roman"/>
                <w:noProof/>
                <w:sz w:val="24"/>
                <w:szCs w:val="24"/>
              </w:rPr>
              <w:t>i</w:t>
            </w:r>
            <w:r w:rsidR="00594865" w:rsidRPr="00735E39">
              <w:rPr>
                <w:rFonts w:ascii="Times New Roman" w:hAnsi="Times New Roman" w:cs="Times New Roman"/>
                <w:noProof/>
                <w:sz w:val="24"/>
                <w:szCs w:val="24"/>
              </w:rPr>
              <w:t>nations.</w:t>
            </w:r>
            <w:r w:rsidR="00402E0D" w:rsidRPr="00735E39">
              <w:rPr>
                <w:rFonts w:ascii="Times New Roman" w:hAnsi="Times New Roman" w:cs="Times New Roman"/>
                <w:noProof/>
                <w:sz w:val="24"/>
                <w:szCs w:val="24"/>
              </w:rPr>
              <w:t xml:space="preserve"> (URS-17</w:t>
            </w:r>
            <w:r w:rsidR="001B7105" w:rsidRPr="00735E39">
              <w:rPr>
                <w:rFonts w:ascii="Times New Roman" w:hAnsi="Times New Roman" w:cs="Times New Roman"/>
                <w:noProof/>
                <w:sz w:val="24"/>
                <w:szCs w:val="24"/>
              </w:rPr>
              <w:t>)</w:t>
            </w:r>
          </w:p>
          <w:p w:rsidR="00594865" w:rsidRPr="00735E39" w:rsidRDefault="00002DFC" w:rsidP="00AE4EF5">
            <w:pPr>
              <w:spacing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 xml:space="preserve">-   </w:t>
            </w:r>
            <w:r w:rsidR="00594865" w:rsidRPr="00735E39">
              <w:rPr>
                <w:rFonts w:ascii="Times New Roman" w:hAnsi="Times New Roman" w:cs="Times New Roman"/>
                <w:noProof/>
                <w:sz w:val="24"/>
                <w:szCs w:val="24"/>
              </w:rPr>
              <w:t>Admi</w:t>
            </w:r>
            <w:r w:rsidR="00631489" w:rsidRPr="00735E39">
              <w:rPr>
                <w:rFonts w:ascii="Times New Roman" w:hAnsi="Times New Roman" w:cs="Times New Roman"/>
                <w:noProof/>
                <w:sz w:val="24"/>
                <w:szCs w:val="24"/>
              </w:rPr>
              <w:t>n</w:t>
            </w:r>
            <w:r w:rsidR="00594865" w:rsidRPr="00735E39">
              <w:rPr>
                <w:rFonts w:ascii="Times New Roman" w:hAnsi="Times New Roman" w:cs="Times New Roman"/>
                <w:noProof/>
                <w:sz w:val="24"/>
                <w:szCs w:val="24"/>
              </w:rPr>
              <w:t>istrator can delete dest</w:t>
            </w:r>
            <w:r w:rsidR="00443F62" w:rsidRPr="00735E39">
              <w:rPr>
                <w:rFonts w:ascii="Times New Roman" w:hAnsi="Times New Roman" w:cs="Times New Roman"/>
                <w:noProof/>
                <w:sz w:val="24"/>
                <w:szCs w:val="24"/>
              </w:rPr>
              <w:t>i</w:t>
            </w:r>
            <w:r w:rsidR="00594865" w:rsidRPr="00735E39">
              <w:rPr>
                <w:rFonts w:ascii="Times New Roman" w:hAnsi="Times New Roman" w:cs="Times New Roman"/>
                <w:noProof/>
                <w:sz w:val="24"/>
                <w:szCs w:val="24"/>
              </w:rPr>
              <w:t>nations.</w:t>
            </w:r>
            <w:r w:rsidR="00402E0D" w:rsidRPr="00735E39">
              <w:rPr>
                <w:rFonts w:ascii="Times New Roman" w:hAnsi="Times New Roman" w:cs="Times New Roman"/>
                <w:noProof/>
                <w:sz w:val="24"/>
                <w:szCs w:val="24"/>
              </w:rPr>
              <w:t xml:space="preserve"> (URS-18</w:t>
            </w:r>
            <w:r w:rsidR="001B7105" w:rsidRPr="00735E39">
              <w:rPr>
                <w:rFonts w:ascii="Times New Roman" w:hAnsi="Times New Roman" w:cs="Times New Roman"/>
                <w:noProof/>
                <w:sz w:val="24"/>
                <w:szCs w:val="24"/>
              </w:rPr>
              <w: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B7105" w:rsidRPr="00735E39"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Administrator</w:t>
            </w:r>
            <w:r w:rsidR="00594865" w:rsidRPr="00735E39">
              <w:rPr>
                <w:rFonts w:ascii="Times New Roman" w:hAnsi="Times New Roman" w:cs="Times New Roman"/>
                <w:noProof/>
                <w:sz w:val="24"/>
                <w:szCs w:val="24"/>
              </w:rPr>
              <w:t xml:space="preserve"> enters a keyword</w:t>
            </w:r>
            <w:r w:rsidRPr="00735E39">
              <w:rPr>
                <w:rFonts w:ascii="Times New Roman" w:hAnsi="Times New Roman" w:cs="Times New Roman"/>
                <w:noProof/>
                <w:sz w:val="24"/>
                <w:szCs w:val="24"/>
              </w:rPr>
              <w:t>.</w:t>
            </w:r>
          </w:p>
          <w:p w:rsidR="00EC3F04" w:rsidRPr="00735E39"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Admin</w:t>
            </w:r>
            <w:r w:rsidR="001B7105" w:rsidRPr="00735E39">
              <w:rPr>
                <w:rFonts w:ascii="Times New Roman" w:hAnsi="Times New Roman" w:cs="Times New Roman"/>
                <w:noProof/>
                <w:sz w:val="24"/>
                <w:szCs w:val="24"/>
              </w:rPr>
              <w:t>istrator</w:t>
            </w:r>
            <w:r w:rsidRPr="00735E39">
              <w:rPr>
                <w:rFonts w:ascii="Times New Roman" w:hAnsi="Times New Roman" w:cs="Times New Roman"/>
                <w:noProof/>
                <w:sz w:val="24"/>
                <w:szCs w:val="24"/>
              </w:rPr>
              <w:t xml:space="preserve"> can choose that search from “Destina</w:t>
            </w:r>
            <w:r w:rsidR="001B7105" w:rsidRPr="00735E39">
              <w:rPr>
                <w:rFonts w:ascii="Times New Roman" w:hAnsi="Times New Roman" w:cs="Times New Roman"/>
                <w:noProof/>
                <w:sz w:val="24"/>
                <w:szCs w:val="24"/>
              </w:rPr>
              <w:t xml:space="preserve">tions” </w:t>
            </w:r>
          </w:p>
          <w:p w:rsidR="00594865" w:rsidRPr="00735E39"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Administrator</w:t>
            </w:r>
            <w:r w:rsidR="001B7105" w:rsidRPr="00735E39">
              <w:rPr>
                <w:rFonts w:ascii="Times New Roman" w:hAnsi="Times New Roman" w:cs="Times New Roman"/>
                <w:noProof/>
                <w:sz w:val="24"/>
                <w:szCs w:val="24"/>
              </w:rPr>
              <w:t xml:space="preserve"> </w:t>
            </w:r>
            <w:r w:rsidR="00594865" w:rsidRPr="00735E39">
              <w:rPr>
                <w:rFonts w:ascii="Times New Roman" w:hAnsi="Times New Roman" w:cs="Times New Roman"/>
                <w:noProof/>
                <w:sz w:val="24"/>
                <w:szCs w:val="24"/>
              </w:rPr>
              <w:t>click</w:t>
            </w:r>
            <w:r w:rsidRPr="00735E39">
              <w:rPr>
                <w:rFonts w:ascii="Times New Roman" w:hAnsi="Times New Roman" w:cs="Times New Roman"/>
                <w:noProof/>
                <w:sz w:val="24"/>
                <w:szCs w:val="24"/>
              </w:rPr>
              <w:t>s</w:t>
            </w:r>
            <w:r w:rsidR="00594865" w:rsidRPr="00735E39">
              <w:rPr>
                <w:rFonts w:ascii="Times New Roman" w:hAnsi="Times New Roman" w:cs="Times New Roman"/>
                <w:noProof/>
                <w:sz w:val="24"/>
                <w:szCs w:val="24"/>
              </w:rPr>
              <w:t xml:space="preserve"> on “Search” button</w:t>
            </w:r>
            <w:r w:rsidR="00631489" w:rsidRPr="00735E39">
              <w:rPr>
                <w:rFonts w:ascii="Times New Roman" w:hAnsi="Times New Roman" w:cs="Times New Roman"/>
                <w:noProof/>
                <w:sz w:val="24"/>
                <w:szCs w:val="24"/>
              </w:rPr>
              <w:t>.</w:t>
            </w:r>
            <w:r w:rsidR="00594865" w:rsidRPr="00735E39">
              <w:rPr>
                <w:rFonts w:ascii="Times New Roman" w:hAnsi="Times New Roman" w:cs="Times New Roman"/>
                <w:noProof/>
                <w:sz w:val="24"/>
                <w:szCs w:val="24"/>
              </w:rPr>
              <w:t xml:space="preserve"> </w:t>
            </w:r>
          </w:p>
          <w:p w:rsidR="00594865" w:rsidRPr="00735E39"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System</w:t>
            </w:r>
            <w:r w:rsidR="00631489" w:rsidRPr="00735E39">
              <w:rPr>
                <w:rFonts w:ascii="Times New Roman" w:hAnsi="Times New Roman" w:cs="Times New Roman"/>
                <w:color w:val="8064A2" w:themeColor="accent4"/>
                <w:sz w:val="24"/>
                <w:szCs w:val="24"/>
              </w:rPr>
              <w:t xml:space="preserve"> shall</w:t>
            </w:r>
            <w:r w:rsidRPr="00735E39">
              <w:rPr>
                <w:rFonts w:ascii="Times New Roman" w:hAnsi="Times New Roman" w:cs="Times New Roman"/>
                <w:color w:val="8064A2" w:themeColor="accent4"/>
                <w:sz w:val="24"/>
                <w:szCs w:val="24"/>
              </w:rPr>
              <w:t xml:space="preserve"> process searching that keyword with database.</w:t>
            </w:r>
          </w:p>
          <w:p w:rsidR="00594865" w:rsidRPr="00735E39" w:rsidRDefault="00594865" w:rsidP="00BF09D8">
            <w:pPr>
              <w:pStyle w:val="a4"/>
              <w:numPr>
                <w:ilvl w:val="0"/>
                <w:numId w:val="22"/>
              </w:numPr>
              <w:spacing w:line="276" w:lineRule="auto"/>
              <w:ind w:left="252" w:hanging="270"/>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 xml:space="preserve">System </w:t>
            </w:r>
            <w:r w:rsidR="00631489" w:rsidRPr="00735E39">
              <w:rPr>
                <w:rFonts w:ascii="Times New Roman" w:hAnsi="Times New Roman" w:cs="Times New Roman"/>
                <w:color w:val="8064A2" w:themeColor="accent4"/>
                <w:sz w:val="24"/>
                <w:szCs w:val="24"/>
              </w:rPr>
              <w:t xml:space="preserve">shall </w:t>
            </w:r>
            <w:r w:rsidRPr="00735E39">
              <w:rPr>
                <w:rFonts w:ascii="Times New Roman" w:hAnsi="Times New Roman" w:cs="Times New Roman"/>
                <w:color w:val="8064A2" w:themeColor="accent4"/>
                <w:sz w:val="24"/>
                <w:szCs w:val="24"/>
              </w:rPr>
              <w:t>display searching destinations result in a list</w:t>
            </w:r>
            <w:r w:rsidR="00631489" w:rsidRPr="00735E39">
              <w:rPr>
                <w:rFonts w:ascii="Times New Roman" w:hAnsi="Times New Roman" w:cs="Times New Roman"/>
                <w:color w:val="8064A2" w:themeColor="accent4"/>
                <w:sz w:val="24"/>
                <w:szCs w:val="24"/>
              </w:rPr>
              <w:t>.</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594865" w:rsidRPr="00735E39" w:rsidRDefault="00594865" w:rsidP="00AE4EF5">
            <w:pPr>
              <w:spacing w:after="100" w:afterAutospacing="1"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594865" w:rsidRPr="00735E39" w:rsidRDefault="00EC3F04" w:rsidP="00AE4EF5">
            <w:pPr>
              <w:pStyle w:val="a4"/>
              <w:spacing w:after="100" w:afterAutospacing="1"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4</w:t>
            </w:r>
            <w:r w:rsidR="00594865" w:rsidRPr="00735E39">
              <w:rPr>
                <w:rFonts w:ascii="Times New Roman" w:hAnsi="Times New Roman" w:cs="Times New Roman"/>
                <w:noProof/>
                <w:sz w:val="24"/>
                <w:szCs w:val="24"/>
              </w:rPr>
              <w:t>A.</w:t>
            </w:r>
          </w:p>
          <w:p w:rsidR="00594865" w:rsidRPr="00735E39" w:rsidRDefault="00594865" w:rsidP="00AE4EF5">
            <w:pPr>
              <w:pStyle w:val="a4"/>
              <w:spacing w:after="100" w:afterAutospacing="1"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 xml:space="preserve">1. If </w:t>
            </w:r>
            <w:r w:rsidR="00C55449" w:rsidRPr="00735E39">
              <w:rPr>
                <w:rFonts w:ascii="Times New Roman" w:hAnsi="Times New Roman" w:cs="Times New Roman"/>
                <w:noProof/>
                <w:sz w:val="24"/>
                <w:szCs w:val="24"/>
              </w:rPr>
              <w:t xml:space="preserve">there </w:t>
            </w:r>
            <w:r w:rsidR="00AF04C7" w:rsidRPr="00735E39">
              <w:rPr>
                <w:rFonts w:ascii="Times New Roman" w:hAnsi="Times New Roman" w:cs="Times New Roman"/>
                <w:noProof/>
                <w:sz w:val="24"/>
                <w:szCs w:val="24"/>
              </w:rPr>
              <w:t>is no matching keyword related to the destination.</w:t>
            </w:r>
          </w:p>
          <w:p w:rsidR="00594865" w:rsidRPr="00735E39" w:rsidRDefault="00594865" w:rsidP="00AE4EF5">
            <w:pPr>
              <w:pStyle w:val="a4"/>
              <w:spacing w:after="100" w:afterAutospacing="1"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2</w:t>
            </w:r>
            <w:r w:rsidRPr="00735E39">
              <w:rPr>
                <w:rFonts w:ascii="Times New Roman" w:hAnsi="Times New Roman" w:cs="Times New Roman"/>
                <w:noProof/>
                <w:color w:val="8064A2" w:themeColor="accent4"/>
                <w:sz w:val="24"/>
                <w:szCs w:val="24"/>
              </w:rPr>
              <w:t>.</w:t>
            </w:r>
            <w:r w:rsidR="00002DFC" w:rsidRPr="00735E39">
              <w:rPr>
                <w:rFonts w:ascii="Times New Roman" w:hAnsi="Times New Roman" w:cs="Times New Roman"/>
                <w:noProof/>
                <w:color w:val="8064A2" w:themeColor="accent4"/>
                <w:sz w:val="24"/>
                <w:szCs w:val="24"/>
              </w:rPr>
              <w:t xml:space="preserve"> </w:t>
            </w:r>
            <w:r w:rsidRPr="00735E39">
              <w:rPr>
                <w:rFonts w:ascii="Times New Roman" w:hAnsi="Times New Roman" w:cs="Times New Roman"/>
                <w:noProof/>
                <w:color w:val="8064A2" w:themeColor="accent4"/>
                <w:sz w:val="24"/>
                <w:szCs w:val="24"/>
              </w:rPr>
              <w:t xml:space="preserve">System </w:t>
            </w:r>
            <w:r w:rsidR="00631489" w:rsidRPr="00735E39">
              <w:rPr>
                <w:rFonts w:ascii="Times New Roman" w:hAnsi="Times New Roman" w:cs="Times New Roman"/>
                <w:noProof/>
                <w:color w:val="8064A2" w:themeColor="accent4"/>
                <w:sz w:val="24"/>
                <w:szCs w:val="24"/>
              </w:rPr>
              <w:t>shall display</w:t>
            </w:r>
            <w:r w:rsidRPr="00735E39">
              <w:rPr>
                <w:rFonts w:ascii="Times New Roman" w:hAnsi="Times New Roman" w:cs="Times New Roman"/>
                <w:noProof/>
                <w:color w:val="8064A2" w:themeColor="accent4"/>
                <w:sz w:val="24"/>
                <w:szCs w:val="24"/>
              </w:rPr>
              <w:t xml:space="preserve"> “not found”</w:t>
            </w:r>
            <w:r w:rsidR="00C55449" w:rsidRPr="00735E39">
              <w:rPr>
                <w:rFonts w:ascii="Times New Roman" w:hAnsi="Times New Roman" w:cs="Times New Roman"/>
                <w:noProof/>
                <w:color w:val="8064A2" w:themeColor="accent4"/>
                <w:sz w:val="24"/>
                <w:szCs w:val="24"/>
              </w:rPr>
              <w:t xml:space="preserve"> </w:t>
            </w:r>
            <w:r w:rsidR="00C55449" w:rsidRPr="00735E39">
              <w:rPr>
                <w:rFonts w:ascii="Times New Roman" w:hAnsi="Times New Roman" w:cs="Times New Roman"/>
                <w:color w:val="8064A2" w:themeColor="accent4"/>
                <w:sz w:val="24"/>
                <w:szCs w:val="24"/>
                <w:lang w:bidi="ar-SA"/>
              </w:rPr>
              <w:t>if destination not stored in the database.</w:t>
            </w: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r w:rsidR="00594865" w:rsidRPr="00735E39">
        <w:tc>
          <w:tcPr>
            <w:tcW w:w="2088" w:type="dxa"/>
          </w:tcPr>
          <w:p w:rsidR="00594865" w:rsidRPr="00735E39" w:rsidRDefault="00594865" w:rsidP="00AE4EF5">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594865" w:rsidRPr="00735E39" w:rsidRDefault="00594865" w:rsidP="00AE4EF5">
            <w:pPr>
              <w:spacing w:after="100" w:afterAutospacing="1" w:line="276" w:lineRule="auto"/>
              <w:rPr>
                <w:rFonts w:ascii="Times New Roman" w:hAnsi="Times New Roman" w:cs="Times New Roman"/>
                <w:noProof/>
                <w:sz w:val="24"/>
                <w:szCs w:val="24"/>
              </w:rPr>
            </w:pPr>
          </w:p>
        </w:tc>
      </w:tr>
    </w:tbl>
    <w:p w:rsidR="00594865" w:rsidRPr="00735E39" w:rsidRDefault="00594865" w:rsidP="00594865">
      <w:pPr>
        <w:rPr>
          <w:rFonts w:ascii="Times New Roman" w:hAnsi="Times New Roman" w:cs="Times New Roman"/>
        </w:rPr>
      </w:pPr>
    </w:p>
    <w:p w:rsidR="00162D75" w:rsidRPr="00735E39"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Pr="00735E39"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Pr="00735E39" w:rsidRDefault="00ED2133">
      <w:pPr>
        <w:rPr>
          <w:rFonts w:ascii="Times New Roman" w:hAnsi="Times New Roman" w:cs="Times New Roman"/>
          <w:sz w:val="28"/>
          <w:szCs w:val="26"/>
          <w:lang w:bidi="ar-SA"/>
        </w:rPr>
      </w:pPr>
      <w:r w:rsidRPr="00735E39">
        <w:rPr>
          <w:rFonts w:ascii="Times New Roman" w:hAnsi="Times New Roman" w:cs="Times New Roman"/>
          <w:sz w:val="28"/>
          <w:szCs w:val="26"/>
          <w:lang w:bidi="ar-SA"/>
        </w:rPr>
        <w:br w:type="page"/>
      </w:r>
    </w:p>
    <w:p w:rsidR="0079746E" w:rsidRPr="00735E39" w:rsidRDefault="00FC3DF5" w:rsidP="0062232F">
      <w:pPr>
        <w:jc w:val="center"/>
        <w:rPr>
          <w:rFonts w:ascii="Times New Roman" w:hAnsi="Times New Roman" w:cs="Times New Roman"/>
          <w:sz w:val="28"/>
          <w:szCs w:val="26"/>
          <w:lang w:bidi="ar-SA"/>
        </w:rPr>
      </w:pPr>
      <w:r w:rsidRPr="00735E39">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3"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Pr="00735E39" w:rsidRDefault="002C77E6" w:rsidP="002C77E6">
      <w:pPr>
        <w:jc w:val="center"/>
        <w:rPr>
          <w:rFonts w:ascii="Times New Roman" w:hAnsi="Times New Roman" w:cs="Times New Roman"/>
        </w:rPr>
      </w:pPr>
      <w:r w:rsidRPr="00735E39">
        <w:rPr>
          <w:rFonts w:ascii="Times New Roman" w:hAnsi="Times New Roman" w:cs="Times New Roman"/>
          <w:i/>
          <w:iCs/>
          <w:noProof/>
          <w:sz w:val="24"/>
          <w:szCs w:val="24"/>
        </w:rPr>
        <w:t>Figure23: AD-</w:t>
      </w:r>
      <w:r w:rsidR="0062232F" w:rsidRPr="00735E39">
        <w:rPr>
          <w:rFonts w:ascii="Times New Roman" w:hAnsi="Times New Roman" w:cs="Times New Roman"/>
          <w:i/>
          <w:iCs/>
          <w:noProof/>
          <w:sz w:val="24"/>
          <w:szCs w:val="24"/>
        </w:rPr>
        <w:t>19</w:t>
      </w:r>
      <w:r w:rsidRPr="00735E39">
        <w:rPr>
          <w:rFonts w:ascii="Times New Roman" w:hAnsi="Times New Roman" w:cs="Times New Roman"/>
          <w:i/>
          <w:iCs/>
          <w:noProof/>
          <w:sz w:val="24"/>
          <w:szCs w:val="24"/>
        </w:rPr>
        <w:t xml:space="preserve"> </w:t>
      </w:r>
      <w:r w:rsidRPr="00735E39">
        <w:rPr>
          <w:rFonts w:ascii="Times New Roman" w:hAnsi="Times New Roman" w:cs="Times New Roman"/>
          <w:bCs/>
          <w:i/>
          <w:iCs/>
          <w:noProof/>
          <w:sz w:val="24"/>
          <w:szCs w:val="24"/>
        </w:rPr>
        <w:t>Administrator can search destinations (URS-19)</w:t>
      </w:r>
    </w:p>
    <w:p w:rsidR="0062232F" w:rsidRPr="00735E39" w:rsidRDefault="0062232F">
      <w:pPr>
        <w:rPr>
          <w:rFonts w:ascii="Times New Roman" w:hAnsi="Times New Roman" w:cs="Times New Roman"/>
          <w:noProof/>
          <w:sz w:val="32"/>
          <w:szCs w:val="32"/>
        </w:rPr>
      </w:pPr>
      <w:r w:rsidRPr="00735E39">
        <w:rPr>
          <w:rFonts w:ascii="Times New Roman" w:hAnsi="Times New Roman" w:cs="Times New Roman"/>
          <w:noProof/>
          <w:sz w:val="32"/>
          <w:szCs w:val="32"/>
        </w:rPr>
        <w:br w:type="page"/>
      </w:r>
    </w:p>
    <w:p w:rsidR="00ED2133" w:rsidRPr="00735E39" w:rsidRDefault="00ED2133" w:rsidP="002C77E6">
      <w:pPr>
        <w:rPr>
          <w:rFonts w:ascii="Times New Roman" w:hAnsi="Times New Roman" w:cs="Times New Roman"/>
        </w:rPr>
      </w:pPr>
      <w:r w:rsidRPr="00735E39">
        <w:rPr>
          <w:rFonts w:ascii="Times New Roman" w:hAnsi="Times New Roman" w:cs="Times New Roman"/>
          <w:noProof/>
          <w:sz w:val="32"/>
          <w:szCs w:val="32"/>
        </w:rPr>
        <w:lastRenderedPageBreak/>
        <w:t xml:space="preserve">4.20 </w:t>
      </w:r>
      <w:r w:rsidRPr="00735E39">
        <w:rPr>
          <w:rFonts w:ascii="Times New Roman" w:hAnsi="Times New Roman" w:cs="Times New Roman"/>
          <w:bCs/>
          <w:noProof/>
          <w:sz w:val="32"/>
          <w:szCs w:val="32"/>
        </w:rPr>
        <w:t xml:space="preserve">Administrator can clear data </w:t>
      </w:r>
      <w:r w:rsidRPr="00735E39">
        <w:rPr>
          <w:rFonts w:ascii="Times New Roman" w:hAnsi="Times New Roman" w:cs="Times New Roman"/>
          <w:noProof/>
          <w:sz w:val="32"/>
          <w:szCs w:val="32"/>
        </w:rPr>
        <w:t>(URS-20)</w:t>
      </w:r>
    </w:p>
    <w:tbl>
      <w:tblPr>
        <w:tblStyle w:val="a3"/>
        <w:tblW w:w="0" w:type="auto"/>
        <w:tblLook w:val="04A0"/>
      </w:tblPr>
      <w:tblGrid>
        <w:gridCol w:w="2088"/>
        <w:gridCol w:w="7154"/>
      </w:tblGrid>
      <w:tr w:rsidR="00ED2133" w:rsidRPr="00735E39">
        <w:tc>
          <w:tcPr>
            <w:tcW w:w="2088" w:type="dxa"/>
          </w:tcPr>
          <w:p w:rsidR="00ED2133" w:rsidRPr="00735E39" w:rsidRDefault="00ED2133" w:rsidP="00ED2133">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ED2133" w:rsidRPr="00735E39" w:rsidRDefault="00ED2133" w:rsidP="00ED2133">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URS-20</w:t>
            </w: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sz w:val="24"/>
                <w:szCs w:val="24"/>
              </w:rPr>
              <w:t xml:space="preserve">Administrator can clear data. </w:t>
            </w: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Administrator </w:t>
            </w: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ED2133" w:rsidRPr="00735E39" w:rsidRDefault="00ED2133" w:rsidP="007E2960">
            <w:pPr>
              <w:spacing w:after="100" w:afterAutospacing="1" w:line="276" w:lineRule="auto"/>
              <w:rPr>
                <w:rFonts w:ascii="Times New Roman" w:hAnsi="Times New Roman" w:cs="Times New Roman"/>
                <w:sz w:val="24"/>
                <w:szCs w:val="24"/>
              </w:rPr>
            </w:pPr>
            <w:r w:rsidRPr="00735E39">
              <w:rPr>
                <w:rFonts w:ascii="Times New Roman" w:hAnsi="Times New Roman" w:cs="Times New Roman"/>
                <w:sz w:val="24"/>
                <w:szCs w:val="24"/>
              </w:rPr>
              <w:t>Administrator clear</w:t>
            </w:r>
            <w:r w:rsidR="007E2960" w:rsidRPr="00735E39">
              <w:rPr>
                <w:rFonts w:ascii="Times New Roman" w:hAnsi="Times New Roman" w:cs="Times New Roman"/>
                <w:sz w:val="24"/>
                <w:szCs w:val="24"/>
              </w:rPr>
              <w:t>s</w:t>
            </w:r>
            <w:r w:rsidRPr="00735E39">
              <w:rPr>
                <w:rFonts w:ascii="Times New Roman" w:hAnsi="Times New Roman" w:cs="Times New Roman"/>
                <w:sz w:val="24"/>
                <w:szCs w:val="24"/>
              </w:rPr>
              <w:t xml:space="preserve"> data in the database. Administrator can select the table that </w:t>
            </w:r>
            <w:r w:rsidR="007E2960" w:rsidRPr="00735E39">
              <w:rPr>
                <w:rFonts w:ascii="Times New Roman" w:hAnsi="Times New Roman" w:cs="Times New Roman"/>
                <w:sz w:val="24"/>
                <w:szCs w:val="24"/>
              </w:rPr>
              <w:t>is</w:t>
            </w:r>
            <w:r w:rsidRPr="00735E39">
              <w:rPr>
                <w:rFonts w:ascii="Times New Roman" w:hAnsi="Times New Roman" w:cs="Times New Roman"/>
                <w:sz w:val="24"/>
                <w:szCs w:val="24"/>
              </w:rPr>
              <w:t xml:space="preserve"> to</w:t>
            </w:r>
            <w:r w:rsidR="007E2960" w:rsidRPr="00735E39">
              <w:rPr>
                <w:rFonts w:ascii="Times New Roman" w:hAnsi="Times New Roman" w:cs="Times New Roman"/>
                <w:sz w:val="24"/>
                <w:szCs w:val="24"/>
              </w:rPr>
              <w:t xml:space="preserve"> be</w:t>
            </w:r>
            <w:r w:rsidRPr="00735E39">
              <w:rPr>
                <w:rFonts w:ascii="Times New Roman" w:hAnsi="Times New Roman" w:cs="Times New Roman"/>
                <w:sz w:val="24"/>
                <w:szCs w:val="24"/>
              </w:rPr>
              <w:t xml:space="preserve"> delete</w:t>
            </w:r>
            <w:r w:rsidR="007E2960" w:rsidRPr="00735E39">
              <w:rPr>
                <w:rFonts w:ascii="Times New Roman" w:hAnsi="Times New Roman" w:cs="Times New Roman"/>
                <w:sz w:val="24"/>
                <w:szCs w:val="24"/>
              </w:rPr>
              <w:t>d</w:t>
            </w:r>
            <w:r w:rsidRPr="00735E39">
              <w:rPr>
                <w:rFonts w:ascii="Times New Roman" w:hAnsi="Times New Roman" w:cs="Times New Roman"/>
                <w:sz w:val="24"/>
                <w:szCs w:val="24"/>
              </w:rPr>
              <w:t>. Including</w:t>
            </w:r>
            <w:r w:rsidR="007E2960" w:rsidRPr="00735E39">
              <w:rPr>
                <w:rFonts w:ascii="Times New Roman" w:hAnsi="Times New Roman" w:cs="Times New Roman"/>
                <w:sz w:val="24"/>
                <w:szCs w:val="24"/>
              </w:rPr>
              <w:t>:</w:t>
            </w:r>
            <w:r w:rsidRPr="00735E39">
              <w:rPr>
                <w:rFonts w:ascii="Times New Roman" w:hAnsi="Times New Roman" w:cs="Times New Roman"/>
                <w:sz w:val="24"/>
                <w:szCs w:val="24"/>
              </w:rPr>
              <w:t xml:space="preserve"> </w:t>
            </w:r>
            <w:r w:rsidRPr="00735E39">
              <w:rPr>
                <w:rFonts w:ascii="Times New Roman" w:hAnsi="Times New Roman" w:cs="Times New Roman"/>
                <w:sz w:val="24"/>
                <w:szCs w:val="24"/>
              </w:rPr>
              <w:br/>
              <w:t>-tdestination</w:t>
            </w:r>
            <w:r w:rsidRPr="00735E39">
              <w:rPr>
                <w:rFonts w:ascii="Times New Roman" w:hAnsi="Times New Roman" w:cs="Times New Roman"/>
                <w:sz w:val="24"/>
                <w:szCs w:val="24"/>
              </w:rPr>
              <w:br/>
              <w:t>-tdriver</w:t>
            </w:r>
            <w:r w:rsidRPr="00735E39">
              <w:rPr>
                <w:rFonts w:ascii="Times New Roman" w:hAnsi="Times New Roman" w:cs="Times New Roman"/>
                <w:sz w:val="24"/>
                <w:szCs w:val="24"/>
              </w:rPr>
              <w:br/>
              <w:t>-tdriverposition</w:t>
            </w:r>
            <w:r w:rsidRPr="00735E39">
              <w:rPr>
                <w:rFonts w:ascii="Times New Roman" w:hAnsi="Times New Roman" w:cs="Times New Roman"/>
                <w:sz w:val="24"/>
                <w:szCs w:val="24"/>
              </w:rPr>
              <w:br/>
              <w:t>-tpassenger</w:t>
            </w:r>
            <w:r w:rsidRPr="00735E39">
              <w:rPr>
                <w:rFonts w:ascii="Times New Roman" w:hAnsi="Times New Roman" w:cs="Times New Roman"/>
                <w:sz w:val="24"/>
                <w:szCs w:val="24"/>
              </w:rPr>
              <w:br/>
              <w:t>-tpassengerposition</w:t>
            </w:r>
            <w:r w:rsidRPr="00735E39">
              <w:rPr>
                <w:rFonts w:ascii="Times New Roman" w:hAnsi="Times New Roman" w:cs="Times New Roman"/>
                <w:sz w:val="24"/>
                <w:szCs w:val="24"/>
              </w:rPr>
              <w:br/>
              <w:t>-trequest</w:t>
            </w:r>
            <w:r w:rsidRPr="00735E39">
              <w:rPr>
                <w:rFonts w:ascii="Times New Roman" w:hAnsi="Times New Roman" w:cs="Times New Roman"/>
                <w:sz w:val="24"/>
                <w:szCs w:val="24"/>
              </w:rPr>
              <w:br/>
              <w:t xml:space="preserve">-trequestmsg  </w:t>
            </w: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ED2133" w:rsidRPr="00735E39" w:rsidRDefault="00ED2133" w:rsidP="00ED2133">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Administrator clicks on “clear data” button at the menu bar in home page.</w:t>
            </w: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ED2133" w:rsidRPr="00735E39" w:rsidRDefault="00ED2133" w:rsidP="00BF09D8">
            <w:pPr>
              <w:pStyle w:val="a4"/>
              <w:numPr>
                <w:ilvl w:val="0"/>
                <w:numId w:val="6"/>
              </w:numPr>
              <w:spacing w:line="276" w:lineRule="auto"/>
              <w:ind w:left="252" w:hanging="252"/>
              <w:rPr>
                <w:rFonts w:ascii="Times New Roman" w:hAnsi="Times New Roman" w:cs="Times New Roman"/>
                <w:sz w:val="24"/>
                <w:szCs w:val="24"/>
              </w:rPr>
            </w:pPr>
            <w:r w:rsidRPr="00735E39">
              <w:rPr>
                <w:rFonts w:ascii="Times New Roman" w:hAnsi="Times New Roman" w:cs="Times New Roman"/>
                <w:bCs/>
                <w:sz w:val="24"/>
                <w:szCs w:val="24"/>
              </w:rPr>
              <w:t xml:space="preserve">Administrator can login to the Administration system </w:t>
            </w:r>
            <w:r w:rsidRPr="00735E39">
              <w:rPr>
                <w:rFonts w:ascii="Times New Roman" w:hAnsi="Times New Roman" w:cs="Times New Roman"/>
                <w:sz w:val="24"/>
                <w:szCs w:val="24"/>
              </w:rPr>
              <w:t>(URS-013)</w:t>
            </w:r>
          </w:p>
        </w:tc>
      </w:tr>
      <w:tr w:rsidR="00ED2133" w:rsidRPr="00735E39">
        <w:tc>
          <w:tcPr>
            <w:tcW w:w="2088" w:type="dxa"/>
          </w:tcPr>
          <w:p w:rsidR="00ED2133" w:rsidRPr="00735E39" w:rsidRDefault="00ED2133" w:rsidP="00ED2133">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ED2133" w:rsidRPr="00735E39" w:rsidRDefault="00A835AB" w:rsidP="00ED2133">
            <w:pPr>
              <w:spacing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ED2133" w:rsidRPr="00735E39" w:rsidRDefault="00A835AB" w:rsidP="00BF09D8">
            <w:pPr>
              <w:pStyle w:val="a4"/>
              <w:numPr>
                <w:ilvl w:val="0"/>
                <w:numId w:val="28"/>
              </w:numPr>
              <w:spacing w:line="276" w:lineRule="auto"/>
              <w:rPr>
                <w:rFonts w:ascii="Times New Roman" w:hAnsi="Times New Roman" w:cs="Times New Roman"/>
                <w:sz w:val="24"/>
                <w:szCs w:val="24"/>
              </w:rPr>
            </w:pPr>
            <w:r w:rsidRPr="00735E39">
              <w:rPr>
                <w:rFonts w:ascii="Times New Roman" w:hAnsi="Times New Roman" w:cs="Times New Roman"/>
                <w:noProof/>
                <w:sz w:val="24"/>
                <w:szCs w:val="24"/>
              </w:rPr>
              <w:t>Administrator clicks on “clear data” button at the menu bar in home page.</w:t>
            </w:r>
          </w:p>
          <w:p w:rsidR="00A835AB" w:rsidRPr="00735E39"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System shall display the table that show</w:t>
            </w:r>
            <w:r w:rsidR="008827BF" w:rsidRPr="00735E39">
              <w:rPr>
                <w:rFonts w:ascii="Times New Roman" w:hAnsi="Times New Roman" w:cs="Times New Roman"/>
                <w:color w:val="8064A2" w:themeColor="accent4"/>
                <w:sz w:val="24"/>
                <w:szCs w:val="24"/>
              </w:rPr>
              <w:t>s</w:t>
            </w:r>
            <w:r w:rsidRPr="00735E39">
              <w:rPr>
                <w:rFonts w:ascii="Times New Roman" w:hAnsi="Times New Roman" w:cs="Times New Roman"/>
                <w:color w:val="8064A2" w:themeColor="accent4"/>
                <w:sz w:val="24"/>
                <w:szCs w:val="24"/>
              </w:rPr>
              <w:t xml:space="preserve"> the name of the table that </w:t>
            </w:r>
            <w:r w:rsidR="008827BF" w:rsidRPr="00735E39">
              <w:rPr>
                <w:rFonts w:ascii="Times New Roman" w:hAnsi="Times New Roman" w:cs="Times New Roman"/>
                <w:color w:val="8064A2" w:themeColor="accent4"/>
                <w:sz w:val="24"/>
                <w:szCs w:val="24"/>
              </w:rPr>
              <w:t>A</w:t>
            </w:r>
            <w:r w:rsidRPr="00735E39">
              <w:rPr>
                <w:rFonts w:ascii="Times New Roman" w:hAnsi="Times New Roman" w:cs="Times New Roman"/>
                <w:color w:val="8064A2" w:themeColor="accent4"/>
                <w:sz w:val="24"/>
                <w:szCs w:val="24"/>
              </w:rPr>
              <w:t>dministrator can delete.</w:t>
            </w:r>
          </w:p>
          <w:p w:rsidR="00A835AB" w:rsidRPr="00735E39" w:rsidRDefault="00A835AB" w:rsidP="00BF09D8">
            <w:pPr>
              <w:pStyle w:val="a4"/>
              <w:numPr>
                <w:ilvl w:val="0"/>
                <w:numId w:val="28"/>
              </w:numPr>
              <w:spacing w:line="276" w:lineRule="auto"/>
              <w:rPr>
                <w:rFonts w:ascii="Times New Roman" w:hAnsi="Times New Roman" w:cs="Times New Roman"/>
                <w:sz w:val="24"/>
                <w:szCs w:val="24"/>
              </w:rPr>
            </w:pPr>
            <w:r w:rsidRPr="00735E39">
              <w:rPr>
                <w:rFonts w:ascii="Times New Roman" w:hAnsi="Times New Roman" w:cs="Times New Roman"/>
                <w:sz w:val="24"/>
                <w:szCs w:val="24"/>
              </w:rPr>
              <w:t xml:space="preserve">Administrator can select the </w:t>
            </w:r>
            <w:r w:rsidR="002977FA" w:rsidRPr="00735E39">
              <w:rPr>
                <w:rFonts w:ascii="Times New Roman" w:hAnsi="Times New Roman" w:cs="Times New Roman"/>
                <w:sz w:val="24"/>
                <w:szCs w:val="24"/>
              </w:rPr>
              <w:t>table that is</w:t>
            </w:r>
            <w:r w:rsidRPr="00735E39">
              <w:rPr>
                <w:rFonts w:ascii="Times New Roman" w:hAnsi="Times New Roman" w:cs="Times New Roman"/>
                <w:sz w:val="24"/>
                <w:szCs w:val="24"/>
              </w:rPr>
              <w:t xml:space="preserve"> to</w:t>
            </w:r>
            <w:r w:rsidR="002977FA" w:rsidRPr="00735E39">
              <w:rPr>
                <w:rFonts w:ascii="Times New Roman" w:hAnsi="Times New Roman" w:cs="Times New Roman"/>
                <w:sz w:val="24"/>
                <w:szCs w:val="24"/>
              </w:rPr>
              <w:t xml:space="preserve"> be</w:t>
            </w:r>
            <w:r w:rsidRPr="00735E39">
              <w:rPr>
                <w:rFonts w:ascii="Times New Roman" w:hAnsi="Times New Roman" w:cs="Times New Roman"/>
                <w:sz w:val="24"/>
                <w:szCs w:val="24"/>
              </w:rPr>
              <w:t xml:space="preserve"> </w:t>
            </w:r>
            <w:r w:rsidR="002977FA" w:rsidRPr="00735E39">
              <w:rPr>
                <w:rFonts w:ascii="Times New Roman" w:hAnsi="Times New Roman" w:cs="Times New Roman"/>
                <w:sz w:val="24"/>
                <w:szCs w:val="24"/>
              </w:rPr>
              <w:t>deleted, then</w:t>
            </w:r>
            <w:r w:rsidRPr="00735E39">
              <w:rPr>
                <w:rFonts w:ascii="Times New Roman" w:hAnsi="Times New Roman" w:cs="Times New Roman"/>
                <w:sz w:val="24"/>
                <w:szCs w:val="24"/>
              </w:rPr>
              <w:t xml:space="preserve"> click “del”.</w:t>
            </w:r>
          </w:p>
          <w:p w:rsidR="00A835AB" w:rsidRPr="00735E39"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System shall ask for confirmation</w:t>
            </w:r>
            <w:r w:rsidR="00935B97" w:rsidRPr="00735E39">
              <w:rPr>
                <w:rFonts w:ascii="Times New Roman" w:hAnsi="Times New Roman" w:cs="Times New Roman"/>
                <w:color w:val="8064A2" w:themeColor="accent4"/>
                <w:sz w:val="24"/>
                <w:szCs w:val="24"/>
              </w:rPr>
              <w:t xml:space="preserve"> to </w:t>
            </w:r>
            <w:r w:rsidR="00437E71" w:rsidRPr="00735E39">
              <w:rPr>
                <w:rFonts w:ascii="Times New Roman" w:hAnsi="Times New Roman" w:cs="Times New Roman"/>
                <w:color w:val="8064A2" w:themeColor="accent4"/>
                <w:sz w:val="24"/>
                <w:szCs w:val="24"/>
              </w:rPr>
              <w:t>clear</w:t>
            </w:r>
            <w:r w:rsidR="00935B97" w:rsidRPr="00735E39">
              <w:rPr>
                <w:rFonts w:ascii="Times New Roman" w:hAnsi="Times New Roman" w:cs="Times New Roman"/>
                <w:color w:val="8064A2" w:themeColor="accent4"/>
                <w:sz w:val="24"/>
                <w:szCs w:val="24"/>
              </w:rPr>
              <w:t xml:space="preserve"> data</w:t>
            </w:r>
            <w:r w:rsidR="008827BF" w:rsidRPr="00735E39">
              <w:rPr>
                <w:rFonts w:ascii="Times New Roman" w:hAnsi="Times New Roman" w:cs="Times New Roman"/>
                <w:color w:val="8064A2" w:themeColor="accent4"/>
                <w:sz w:val="24"/>
                <w:szCs w:val="24"/>
              </w:rPr>
              <w:t>.</w:t>
            </w:r>
          </w:p>
          <w:p w:rsidR="00A835AB" w:rsidRPr="00735E39" w:rsidRDefault="00A835AB" w:rsidP="00BF09D8">
            <w:pPr>
              <w:pStyle w:val="a4"/>
              <w:numPr>
                <w:ilvl w:val="0"/>
                <w:numId w:val="28"/>
              </w:numPr>
              <w:spacing w:line="276" w:lineRule="auto"/>
              <w:rPr>
                <w:rFonts w:ascii="Times New Roman" w:hAnsi="Times New Roman" w:cs="Times New Roman"/>
                <w:sz w:val="24"/>
                <w:szCs w:val="24"/>
              </w:rPr>
            </w:pPr>
            <w:r w:rsidRPr="00735E39">
              <w:rPr>
                <w:rFonts w:ascii="Times New Roman" w:hAnsi="Times New Roman" w:cs="Times New Roman"/>
                <w:sz w:val="24"/>
                <w:szCs w:val="24"/>
              </w:rPr>
              <w:t>Administrator clicks “OK”.</w:t>
            </w:r>
          </w:p>
          <w:p w:rsidR="00EC3F04" w:rsidRPr="00735E39" w:rsidRDefault="00EC3F04" w:rsidP="00BF09D8">
            <w:pPr>
              <w:pStyle w:val="a4"/>
              <w:numPr>
                <w:ilvl w:val="0"/>
                <w:numId w:val="28"/>
              </w:numPr>
              <w:spacing w:line="276" w:lineRule="auto"/>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System shall remove all data in selected table.</w:t>
            </w:r>
          </w:p>
          <w:p w:rsidR="00A835AB" w:rsidRPr="00735E39" w:rsidRDefault="00A835AB" w:rsidP="00BF09D8">
            <w:pPr>
              <w:pStyle w:val="a4"/>
              <w:numPr>
                <w:ilvl w:val="0"/>
                <w:numId w:val="28"/>
              </w:numPr>
              <w:spacing w:line="276" w:lineRule="auto"/>
              <w:rPr>
                <w:rFonts w:ascii="Times New Roman" w:hAnsi="Times New Roman" w:cs="Times New Roman"/>
                <w:color w:val="8064A2" w:themeColor="accent4"/>
                <w:sz w:val="24"/>
                <w:szCs w:val="24"/>
              </w:rPr>
            </w:pPr>
            <w:r w:rsidRPr="00735E39">
              <w:rPr>
                <w:rFonts w:ascii="Times New Roman" w:hAnsi="Times New Roman" w:cs="Times New Roman"/>
                <w:color w:val="8064A2" w:themeColor="accent4"/>
                <w:sz w:val="24"/>
                <w:szCs w:val="24"/>
              </w:rPr>
              <w:t>Sy</w:t>
            </w:r>
            <w:r w:rsidR="00EC3F04" w:rsidRPr="00735E39">
              <w:rPr>
                <w:rFonts w:ascii="Times New Roman" w:hAnsi="Times New Roman" w:cs="Times New Roman"/>
                <w:color w:val="8064A2" w:themeColor="accent4"/>
                <w:sz w:val="24"/>
                <w:szCs w:val="24"/>
              </w:rPr>
              <w:t>stem shall display updated list of tables</w:t>
            </w:r>
            <w:r w:rsidRPr="00735E39">
              <w:rPr>
                <w:rFonts w:ascii="Times New Roman" w:hAnsi="Times New Roman" w:cs="Times New Roman"/>
                <w:color w:val="8064A2" w:themeColor="accent4"/>
                <w:sz w:val="24"/>
                <w:szCs w:val="24"/>
              </w:rPr>
              <w:t xml:space="preserve">. </w:t>
            </w: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ED2133" w:rsidRPr="00735E39" w:rsidRDefault="00ED2133" w:rsidP="00ED2133">
            <w:pPr>
              <w:spacing w:after="100" w:afterAutospacing="1"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ED2133" w:rsidRPr="00735E39" w:rsidRDefault="00EC3F04" w:rsidP="00ED2133">
            <w:pPr>
              <w:pStyle w:val="a4"/>
              <w:spacing w:after="100" w:afterAutospacing="1"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5. if Administrator clicks “cancel”</w:t>
            </w:r>
          </w:p>
          <w:p w:rsidR="00EC3F04" w:rsidRPr="00735E39" w:rsidRDefault="00EC3F04" w:rsidP="00ED2133">
            <w:pPr>
              <w:pStyle w:val="a4"/>
              <w:spacing w:after="100" w:afterAutospacing="1" w:line="276" w:lineRule="auto"/>
              <w:ind w:left="252" w:hanging="270"/>
              <w:rPr>
                <w:rFonts w:ascii="Times New Roman" w:hAnsi="Times New Roman" w:cs="Times New Roman"/>
                <w:noProof/>
                <w:sz w:val="24"/>
                <w:szCs w:val="24"/>
              </w:rPr>
            </w:pPr>
            <w:r w:rsidRPr="00735E39">
              <w:rPr>
                <w:rFonts w:ascii="Times New Roman" w:hAnsi="Times New Roman" w:cs="Times New Roman"/>
                <w:noProof/>
                <w:sz w:val="24"/>
                <w:szCs w:val="24"/>
              </w:rPr>
              <w:t xml:space="preserve">1. </w:t>
            </w:r>
            <w:r w:rsidRPr="00735E39">
              <w:rPr>
                <w:rFonts w:ascii="Times New Roman" w:hAnsi="Times New Roman" w:cs="Times New Roman"/>
                <w:noProof/>
                <w:color w:val="8064A2" w:themeColor="accent4"/>
                <w:sz w:val="24"/>
                <w:szCs w:val="24"/>
              </w:rPr>
              <w:t>System shall not process data removing if Administrator clicks “cancel” ing  confirmation process.</w:t>
            </w: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ED2133" w:rsidRPr="00735E39" w:rsidRDefault="00ED2133" w:rsidP="00ED2133">
            <w:pPr>
              <w:spacing w:after="100" w:afterAutospacing="1" w:line="276" w:lineRule="auto"/>
              <w:rPr>
                <w:rFonts w:ascii="Times New Roman" w:hAnsi="Times New Roman" w:cs="Times New Roman"/>
                <w:noProof/>
                <w:sz w:val="24"/>
                <w:szCs w:val="24"/>
              </w:rPr>
            </w:pPr>
          </w:p>
        </w:tc>
      </w:tr>
      <w:tr w:rsidR="00ED2133" w:rsidRPr="00735E39">
        <w:tc>
          <w:tcPr>
            <w:tcW w:w="2088" w:type="dxa"/>
          </w:tcPr>
          <w:p w:rsidR="00ED2133" w:rsidRPr="00735E39" w:rsidRDefault="00ED2133" w:rsidP="00ED2133">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ED2133" w:rsidRPr="00735E39" w:rsidRDefault="00ED2133" w:rsidP="00ED2133">
            <w:pPr>
              <w:spacing w:after="100" w:afterAutospacing="1" w:line="276" w:lineRule="auto"/>
              <w:rPr>
                <w:rFonts w:ascii="Times New Roman" w:hAnsi="Times New Roman" w:cs="Times New Roman"/>
                <w:noProof/>
                <w:sz w:val="24"/>
                <w:szCs w:val="24"/>
              </w:rPr>
            </w:pPr>
          </w:p>
        </w:tc>
      </w:tr>
    </w:tbl>
    <w:p w:rsidR="00ED2133" w:rsidRPr="00735E39" w:rsidRDefault="00ED2133" w:rsidP="00ED2133">
      <w:pPr>
        <w:rPr>
          <w:rFonts w:ascii="Times New Roman" w:hAnsi="Times New Roman" w:cs="Times New Roman"/>
          <w:sz w:val="28"/>
          <w:szCs w:val="26"/>
          <w:lang w:bidi="ar-SA"/>
        </w:rPr>
      </w:pPr>
    </w:p>
    <w:p w:rsidR="0079746E" w:rsidRPr="00735E39" w:rsidRDefault="0079746E" w:rsidP="00ED2133">
      <w:pPr>
        <w:rPr>
          <w:rFonts w:ascii="Times New Roman" w:hAnsi="Times New Roman" w:cs="Times New Roman"/>
          <w:sz w:val="28"/>
          <w:szCs w:val="26"/>
          <w:lang w:bidi="ar-SA"/>
        </w:rPr>
      </w:pPr>
    </w:p>
    <w:p w:rsidR="0079746E" w:rsidRPr="00735E39" w:rsidRDefault="0079746E" w:rsidP="00ED2133">
      <w:pPr>
        <w:rPr>
          <w:rFonts w:ascii="Times New Roman" w:hAnsi="Times New Roman" w:cs="Times New Roman"/>
          <w:sz w:val="28"/>
          <w:szCs w:val="26"/>
          <w:lang w:bidi="ar-SA"/>
        </w:rPr>
      </w:pPr>
    </w:p>
    <w:p w:rsidR="0079746E" w:rsidRPr="00735E39" w:rsidRDefault="0079746E" w:rsidP="00ED2133">
      <w:pPr>
        <w:rPr>
          <w:rFonts w:ascii="Times New Roman" w:hAnsi="Times New Roman" w:cs="Times New Roman"/>
          <w:sz w:val="28"/>
          <w:szCs w:val="26"/>
          <w:lang w:bidi="ar-SA"/>
        </w:rPr>
      </w:pPr>
    </w:p>
    <w:p w:rsidR="0079746E" w:rsidRPr="00735E39" w:rsidRDefault="0079746E" w:rsidP="00ED2133">
      <w:pPr>
        <w:rPr>
          <w:rFonts w:ascii="Times New Roman" w:hAnsi="Times New Roman" w:cs="Times New Roman"/>
          <w:sz w:val="28"/>
          <w:szCs w:val="26"/>
          <w:lang w:bidi="ar-SA"/>
        </w:rPr>
      </w:pPr>
    </w:p>
    <w:p w:rsidR="0079746E" w:rsidRPr="00735E39" w:rsidRDefault="00FC3DF5" w:rsidP="0079746E">
      <w:pPr>
        <w:jc w:val="center"/>
        <w:rPr>
          <w:rFonts w:ascii="Times New Roman" w:hAnsi="Times New Roman" w:cs="Times New Roman"/>
          <w:sz w:val="28"/>
          <w:szCs w:val="26"/>
          <w:lang w:bidi="ar-SA"/>
        </w:rPr>
      </w:pPr>
      <w:r w:rsidRPr="00735E39">
        <w:rPr>
          <w:rFonts w:ascii="Times New Roman" w:hAnsi="Times New Roman" w:cs="Times New Roman"/>
          <w:noProof/>
          <w:sz w:val="28"/>
          <w:szCs w:val="26"/>
        </w:rPr>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4"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1F3DB4" w:rsidRPr="00735E39" w:rsidRDefault="002C77E6" w:rsidP="002C77E6">
      <w:pPr>
        <w:jc w:val="center"/>
        <w:rPr>
          <w:rFonts w:ascii="Times New Roman" w:hAnsi="Times New Roman" w:cs="Times New Roman"/>
        </w:rPr>
      </w:pPr>
      <w:r w:rsidRPr="00735E39">
        <w:rPr>
          <w:rFonts w:ascii="Times New Roman" w:hAnsi="Times New Roman" w:cs="Times New Roman"/>
          <w:i/>
          <w:iCs/>
          <w:noProof/>
          <w:sz w:val="24"/>
          <w:szCs w:val="24"/>
        </w:rPr>
        <w:t>Figure24: AD-</w:t>
      </w:r>
      <w:r w:rsidR="0062232F" w:rsidRPr="00735E39">
        <w:rPr>
          <w:rFonts w:ascii="Times New Roman" w:hAnsi="Times New Roman" w:cs="Times New Roman"/>
          <w:i/>
          <w:iCs/>
          <w:noProof/>
          <w:sz w:val="24"/>
          <w:szCs w:val="24"/>
        </w:rPr>
        <w:t>20</w:t>
      </w:r>
      <w:r w:rsidRPr="00735E39">
        <w:rPr>
          <w:rFonts w:ascii="Times New Roman" w:hAnsi="Times New Roman" w:cs="Times New Roman"/>
          <w:i/>
          <w:iCs/>
          <w:noProof/>
          <w:sz w:val="24"/>
          <w:szCs w:val="24"/>
        </w:rPr>
        <w:t xml:space="preserve"> </w:t>
      </w:r>
      <w:r w:rsidRPr="00735E39">
        <w:rPr>
          <w:rFonts w:ascii="Times New Roman" w:hAnsi="Times New Roman" w:cs="Times New Roman"/>
          <w:bCs/>
          <w:i/>
          <w:iCs/>
          <w:noProof/>
          <w:sz w:val="24"/>
          <w:szCs w:val="24"/>
        </w:rPr>
        <w:t>Administrator can clear data (URS-20)</w:t>
      </w:r>
    </w:p>
    <w:p w:rsidR="001F3DB4" w:rsidRPr="00735E39" w:rsidRDefault="00D9402D" w:rsidP="001F3DB4">
      <w:pPr>
        <w:rPr>
          <w:rFonts w:ascii="Times New Roman" w:hAnsi="Times New Roman" w:cs="Times New Roman"/>
        </w:rPr>
      </w:pPr>
      <w:r w:rsidRPr="00735E39">
        <w:rPr>
          <w:rFonts w:ascii="Times New Roman" w:hAnsi="Times New Roman" w:cs="Times New Roman"/>
        </w:rPr>
        <w:lastRenderedPageBreak/>
        <w:t>4.21</w:t>
      </w:r>
      <w:r w:rsidR="001F3DB4" w:rsidRPr="00735E39">
        <w:rPr>
          <w:rFonts w:ascii="Times New Roman" w:hAnsi="Times New Roman" w:cs="Times New Roman"/>
        </w:rPr>
        <w:t xml:space="preserve"> Driver can change his/her status from online to</w:t>
      </w:r>
      <w:r w:rsidR="00DD4088" w:rsidRPr="00735E39">
        <w:rPr>
          <w:rFonts w:ascii="Times New Roman" w:hAnsi="Times New Roman" w:cs="Times New Roman"/>
        </w:rPr>
        <w:t xml:space="preserve"> offline and vice versa. (URS-21</w:t>
      </w:r>
      <w:r w:rsidR="001F3DB4" w:rsidRPr="00735E39">
        <w:rPr>
          <w:rFonts w:ascii="Times New Roman" w:hAnsi="Times New Roman" w:cs="Times New Roman"/>
        </w:rPr>
        <w:t>)</w:t>
      </w:r>
    </w:p>
    <w:tbl>
      <w:tblPr>
        <w:tblStyle w:val="a3"/>
        <w:tblW w:w="0" w:type="auto"/>
        <w:tblLook w:val="04A0"/>
      </w:tblPr>
      <w:tblGrid>
        <w:gridCol w:w="2088"/>
        <w:gridCol w:w="7154"/>
      </w:tblGrid>
      <w:tr w:rsidR="001F3DB4" w:rsidRPr="00735E39" w:rsidTr="00800E94">
        <w:tc>
          <w:tcPr>
            <w:tcW w:w="2088" w:type="dxa"/>
          </w:tcPr>
          <w:p w:rsidR="001F3DB4" w:rsidRPr="00735E39" w:rsidRDefault="001F3DB4" w:rsidP="00800E94">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1F3DB4" w:rsidRPr="00735E39" w:rsidRDefault="001F3DB4" w:rsidP="00800E94">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URS-2</w:t>
            </w:r>
            <w:r w:rsidR="00DD4088" w:rsidRPr="00735E39">
              <w:rPr>
                <w:rFonts w:ascii="Times New Roman" w:hAnsi="Times New Roman" w:cs="Times New Roman"/>
                <w:noProof/>
                <w:sz w:val="24"/>
                <w:szCs w:val="24"/>
              </w:rPr>
              <w:t>1</w:t>
            </w: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rPr>
              <w:t>Driver can change his/her status from online to offline and vice versa.</w:t>
            </w: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w:t>
            </w: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1F3DB4" w:rsidRPr="00735E39" w:rsidRDefault="001F3DB4" w:rsidP="00800E94">
            <w:pPr>
              <w:spacing w:after="100" w:afterAutospacing="1" w:line="276" w:lineRule="auto"/>
              <w:rPr>
                <w:rFonts w:ascii="Times New Roman" w:hAnsi="Times New Roman" w:cs="Times New Roman"/>
                <w:noProof/>
                <w:color w:val="FF0000"/>
                <w:sz w:val="24"/>
                <w:szCs w:val="24"/>
              </w:rPr>
            </w:pPr>
            <w:r w:rsidRPr="00735E39">
              <w:rPr>
                <w:rFonts w:ascii="Times New Roman" w:hAnsi="Times New Roman" w:cs="Times New Roman"/>
                <w:color w:val="FF0000"/>
              </w:rPr>
              <w:t>Driver can change his/her status from online to offline and vice versa.</w:t>
            </w: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1F3DB4" w:rsidRPr="00735E39" w:rsidRDefault="00C44874" w:rsidP="00800E94">
            <w:pPr>
              <w:spacing w:line="276" w:lineRule="auto"/>
              <w:rPr>
                <w:rFonts w:ascii="Times New Roman" w:hAnsi="Times New Roman" w:cs="Times New Roman"/>
                <w:noProof/>
                <w:color w:val="9BBB59" w:themeColor="accent3"/>
                <w:sz w:val="24"/>
                <w:szCs w:val="24"/>
              </w:rPr>
            </w:pPr>
            <w:r w:rsidRPr="00735E39">
              <w:rPr>
                <w:rFonts w:ascii="Times New Roman" w:hAnsi="Times New Roman" w:cs="Times New Roman"/>
                <w:noProof/>
                <w:color w:val="9BBB59" w:themeColor="accent3"/>
                <w:sz w:val="24"/>
                <w:szCs w:val="24"/>
              </w:rPr>
              <w:t>Driver select me</w:t>
            </w:r>
            <w:r w:rsidR="001F3DB4" w:rsidRPr="00735E39">
              <w:rPr>
                <w:rFonts w:ascii="Times New Roman" w:hAnsi="Times New Roman" w:cs="Times New Roman"/>
                <w:noProof/>
                <w:color w:val="9BBB59" w:themeColor="accent3"/>
                <w:sz w:val="24"/>
                <w:szCs w:val="24"/>
              </w:rPr>
              <w:t>nu online/offline from the option menu.</w:t>
            </w: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1F3DB4" w:rsidRPr="00735E39" w:rsidRDefault="001F3DB4" w:rsidP="00800E94">
            <w:pPr>
              <w:tabs>
                <w:tab w:val="left" w:pos="3940"/>
              </w:tabs>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Driver can log in to the system (URS-08)</w:t>
            </w:r>
            <w:r w:rsidRPr="00735E39">
              <w:rPr>
                <w:rFonts w:ascii="Times New Roman" w:hAnsi="Times New Roman" w:cs="Times New Roman"/>
                <w:noProof/>
                <w:sz w:val="24"/>
                <w:szCs w:val="24"/>
              </w:rPr>
              <w:tab/>
            </w:r>
          </w:p>
        </w:tc>
      </w:tr>
      <w:tr w:rsidR="001F3DB4" w:rsidRPr="00735E39" w:rsidTr="00800E94">
        <w:tc>
          <w:tcPr>
            <w:tcW w:w="2088" w:type="dxa"/>
          </w:tcPr>
          <w:p w:rsidR="001F3DB4" w:rsidRPr="00735E39" w:rsidRDefault="001F3DB4" w:rsidP="00800E94">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1F3DB4" w:rsidRPr="00735E39" w:rsidRDefault="001F3DB4" w:rsidP="00800E94">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1F3DB4" w:rsidRPr="00735E39" w:rsidRDefault="001F3DB4" w:rsidP="001F3DB4">
            <w:pPr>
              <w:pStyle w:val="a4"/>
              <w:spacing w:line="276" w:lineRule="auto"/>
              <w:ind w:left="39"/>
              <w:rPr>
                <w:rFonts w:ascii="Times New Roman" w:hAnsi="Times New Roman" w:cs="Times New Roman"/>
                <w:noProof/>
                <w:color w:val="FF0000"/>
                <w:sz w:val="24"/>
                <w:szCs w:val="24"/>
              </w:rPr>
            </w:pPr>
            <w:r w:rsidRPr="00735E39">
              <w:rPr>
                <w:rFonts w:ascii="Times New Roman" w:hAnsi="Times New Roman" w:cs="Times New Roman"/>
                <w:noProof/>
                <w:color w:val="000000" w:themeColor="text1"/>
                <w:sz w:val="24"/>
                <w:szCs w:val="24"/>
              </w:rPr>
              <w:t>1. Driver select manu online/offline from the option menu.</w:t>
            </w:r>
          </w:p>
          <w:p w:rsidR="001F3DB4" w:rsidRPr="00735E39" w:rsidRDefault="001F3DB4" w:rsidP="001F3DB4">
            <w:pPr>
              <w:pStyle w:val="a4"/>
              <w:spacing w:line="276" w:lineRule="auto"/>
              <w:ind w:left="39"/>
              <w:rPr>
                <w:rFonts w:ascii="Times New Roman" w:hAnsi="Times New Roman" w:cs="Times New Roman"/>
                <w:noProof/>
                <w:color w:val="4F81BD" w:themeColor="accent1"/>
                <w:sz w:val="24"/>
                <w:szCs w:val="24"/>
              </w:rPr>
            </w:pPr>
            <w:r w:rsidRPr="00735E39">
              <w:rPr>
                <w:rFonts w:ascii="Times New Roman" w:hAnsi="Times New Roman" w:cs="Times New Roman"/>
                <w:noProof/>
                <w:color w:val="4F81BD" w:themeColor="accent1"/>
                <w:sz w:val="24"/>
                <w:szCs w:val="24"/>
              </w:rPr>
              <w:t xml:space="preserve">2. </w:t>
            </w:r>
            <w:r w:rsidRPr="00735E39">
              <w:rPr>
                <w:rFonts w:ascii="Times New Roman" w:hAnsi="Times New Roman" w:cs="Times New Roman"/>
                <w:noProof/>
                <w:color w:val="8064A2" w:themeColor="accent4"/>
                <w:sz w:val="24"/>
                <w:szCs w:val="24"/>
              </w:rPr>
              <w:t>System changes driver status to “offline” or “online”</w:t>
            </w:r>
          </w:p>
          <w:p w:rsidR="001F3DB4" w:rsidRPr="00735E39" w:rsidRDefault="001F3DB4" w:rsidP="0012795D">
            <w:pPr>
              <w:pStyle w:val="a4"/>
              <w:spacing w:line="276" w:lineRule="auto"/>
              <w:ind w:left="39"/>
              <w:rPr>
                <w:rFonts w:ascii="Times New Roman" w:hAnsi="Times New Roman" w:cs="Times New Roman"/>
                <w:noProof/>
                <w:color w:val="9BBB59" w:themeColor="accent3"/>
                <w:sz w:val="24"/>
                <w:szCs w:val="24"/>
              </w:rPr>
            </w:pPr>
            <w:r w:rsidRPr="00735E39">
              <w:rPr>
                <w:rFonts w:ascii="Times New Roman" w:hAnsi="Times New Roman" w:cs="Times New Roman"/>
                <w:noProof/>
                <w:color w:val="9BBB59" w:themeColor="accent3"/>
                <w:sz w:val="24"/>
                <w:szCs w:val="24"/>
              </w:rPr>
              <w:t>3. System chall display the message after the Driver status has been changed.</w:t>
            </w: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1F3DB4" w:rsidRPr="00735E39" w:rsidRDefault="001F3DB4" w:rsidP="001F3DB4">
            <w:pPr>
              <w:pStyle w:val="a4"/>
              <w:spacing w:line="276" w:lineRule="auto"/>
              <w:ind w:left="360"/>
              <w:rPr>
                <w:rFonts w:ascii="Times New Roman" w:hAnsi="Times New Roman" w:cs="Times New Roman"/>
                <w:noProof/>
                <w:sz w:val="24"/>
                <w:szCs w:val="24"/>
              </w:rPr>
            </w:pP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1F3DB4" w:rsidRPr="00735E39" w:rsidRDefault="001F3DB4" w:rsidP="00800E94">
            <w:pPr>
              <w:spacing w:after="100" w:afterAutospacing="1" w:line="276" w:lineRule="auto"/>
              <w:rPr>
                <w:rFonts w:ascii="Times New Roman" w:hAnsi="Times New Roman" w:cs="Times New Roman"/>
                <w:noProof/>
                <w:sz w:val="24"/>
                <w:szCs w:val="24"/>
              </w:rPr>
            </w:pPr>
          </w:p>
        </w:tc>
      </w:tr>
      <w:tr w:rsidR="001F3DB4" w:rsidRPr="00735E39" w:rsidTr="00800E94">
        <w:tc>
          <w:tcPr>
            <w:tcW w:w="2088" w:type="dxa"/>
          </w:tcPr>
          <w:p w:rsidR="001F3DB4" w:rsidRPr="00735E39" w:rsidRDefault="001F3DB4"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1F3DB4" w:rsidRPr="00735E39" w:rsidRDefault="001F3DB4" w:rsidP="00800E94">
            <w:pPr>
              <w:spacing w:after="100" w:afterAutospacing="1" w:line="276" w:lineRule="auto"/>
              <w:rPr>
                <w:rFonts w:ascii="Times New Roman" w:hAnsi="Times New Roman" w:cs="Times New Roman"/>
                <w:noProof/>
                <w:sz w:val="24"/>
                <w:szCs w:val="24"/>
              </w:rPr>
            </w:pPr>
          </w:p>
        </w:tc>
      </w:tr>
    </w:tbl>
    <w:p w:rsidR="001F3DB4" w:rsidRPr="00735E39" w:rsidRDefault="001F3DB4" w:rsidP="001F3DB4">
      <w:pPr>
        <w:rPr>
          <w:rFonts w:ascii="Times New Roman" w:hAnsi="Times New Roman" w:cs="Times New Roman"/>
        </w:rPr>
      </w:pPr>
    </w:p>
    <w:p w:rsidR="009A1413" w:rsidRDefault="009A1413" w:rsidP="00CF1FC2">
      <w:pPr>
        <w:jc w:val="center"/>
        <w:rPr>
          <w:rFonts w:ascii="Times New Roman" w:hAnsi="Times New Roman" w:cs="Times New Roman"/>
        </w:rPr>
      </w:pPr>
    </w:p>
    <w:p w:rsidR="009A1413" w:rsidRDefault="009A1413" w:rsidP="00CF1FC2">
      <w:pPr>
        <w:jc w:val="center"/>
        <w:rPr>
          <w:rFonts w:ascii="Times New Roman" w:hAnsi="Times New Roman" w:cs="Times New Roman"/>
        </w:rPr>
      </w:pPr>
    </w:p>
    <w:p w:rsidR="009A1413" w:rsidRDefault="009A1413" w:rsidP="00CF1FC2">
      <w:pPr>
        <w:jc w:val="center"/>
        <w:rPr>
          <w:rFonts w:ascii="Times New Roman" w:hAnsi="Times New Roman" w:cs="Times New Roman"/>
        </w:rPr>
      </w:pPr>
    </w:p>
    <w:p w:rsidR="001F3DB4" w:rsidRPr="00735E39" w:rsidRDefault="001F3DB4" w:rsidP="00CF1FC2">
      <w:pPr>
        <w:jc w:val="center"/>
        <w:rPr>
          <w:rFonts w:ascii="Times New Roman" w:hAnsi="Times New Roman" w:cs="Times New Roman"/>
        </w:rPr>
      </w:pPr>
      <w:r w:rsidRPr="00735E39">
        <w:rPr>
          <w:rFonts w:ascii="Times New Roman" w:hAnsi="Times New Roman" w:cs="Times New Roman"/>
        </w:rPr>
        <w:br w:type="page"/>
      </w:r>
      <w:r w:rsidR="00735E39" w:rsidRPr="00735E39">
        <w:rPr>
          <w:rFonts w:ascii="Times New Roman" w:hAnsi="Times New Roman" w:cs="Times New Roman"/>
          <w:noProof/>
        </w:rPr>
        <w:lastRenderedPageBreak/>
        <w:drawing>
          <wp:inline distT="0" distB="0" distL="0" distR="0">
            <wp:extent cx="2507582" cy="5591980"/>
            <wp:effectExtent l="19050" t="0" r="7018" b="0"/>
            <wp:docPr id="6" name="Picture 9" descr="C:\Users\User\Documents\Doc_progress2\ActivityDiagram\Driver Change stat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Doc_progress2\ActivityDiagram\Driver Change statuse.jpg"/>
                    <pic:cNvPicPr>
                      <a:picLocks noChangeAspect="1" noChangeArrowheads="1"/>
                    </pic:cNvPicPr>
                  </pic:nvPicPr>
                  <pic:blipFill>
                    <a:blip r:embed="rId35"/>
                    <a:srcRect/>
                    <a:stretch>
                      <a:fillRect/>
                    </a:stretch>
                  </pic:blipFill>
                  <pic:spPr bwMode="auto">
                    <a:xfrm>
                      <a:off x="0" y="0"/>
                      <a:ext cx="2507730" cy="5592310"/>
                    </a:xfrm>
                    <a:prstGeom prst="rect">
                      <a:avLst/>
                    </a:prstGeom>
                    <a:noFill/>
                    <a:ln w="9525">
                      <a:noFill/>
                      <a:miter lim="800000"/>
                      <a:headEnd/>
                      <a:tailEnd/>
                    </a:ln>
                  </pic:spPr>
                </pic:pic>
              </a:graphicData>
            </a:graphic>
          </wp:inline>
        </w:drawing>
      </w:r>
      <w:r w:rsidR="00476286" w:rsidRPr="00735E39">
        <w:rPr>
          <w:rFonts w:ascii="Times New Roman" w:hAnsi="Times New Roman" w:cs="Times New Roman"/>
        </w:rPr>
        <w:br w:type="page"/>
      </w:r>
    </w:p>
    <w:p w:rsidR="00D9402D" w:rsidRPr="00735E39" w:rsidRDefault="00D9402D" w:rsidP="00D9402D">
      <w:pPr>
        <w:rPr>
          <w:rFonts w:ascii="Times New Roman" w:hAnsi="Times New Roman" w:cs="Times New Roman"/>
        </w:rPr>
      </w:pPr>
      <w:r w:rsidRPr="00735E39">
        <w:rPr>
          <w:rFonts w:ascii="Times New Roman" w:hAnsi="Times New Roman" w:cs="Times New Roman"/>
        </w:rPr>
        <w:lastRenderedPageBreak/>
        <w:t>4.22 Passenge</w:t>
      </w:r>
      <w:r w:rsidR="00DD4088" w:rsidRPr="00735E39">
        <w:rPr>
          <w:rFonts w:ascii="Times New Roman" w:hAnsi="Times New Roman" w:cs="Times New Roman"/>
        </w:rPr>
        <w:t>r can cancel the request (URS-22</w:t>
      </w:r>
      <w:r w:rsidRPr="00735E39">
        <w:rPr>
          <w:rFonts w:ascii="Times New Roman" w:hAnsi="Times New Roman" w:cs="Times New Roman"/>
        </w:rPr>
        <w:t>)</w:t>
      </w:r>
    </w:p>
    <w:tbl>
      <w:tblPr>
        <w:tblStyle w:val="a3"/>
        <w:tblW w:w="0" w:type="auto"/>
        <w:tblLook w:val="04A0"/>
      </w:tblPr>
      <w:tblGrid>
        <w:gridCol w:w="2088"/>
        <w:gridCol w:w="7154"/>
      </w:tblGrid>
      <w:tr w:rsidR="00D9402D" w:rsidRPr="00735E39" w:rsidTr="00800E94">
        <w:tc>
          <w:tcPr>
            <w:tcW w:w="2088" w:type="dxa"/>
          </w:tcPr>
          <w:p w:rsidR="00D9402D" w:rsidRPr="00735E39" w:rsidRDefault="00D9402D" w:rsidP="00800E94">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D9402D" w:rsidRPr="00735E39" w:rsidRDefault="00D9402D" w:rsidP="00800E94">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URS-2</w:t>
            </w:r>
            <w:r w:rsidR="00DD4088" w:rsidRPr="00735E39">
              <w:rPr>
                <w:rFonts w:ascii="Times New Roman" w:hAnsi="Times New Roman" w:cs="Times New Roman"/>
                <w:noProof/>
                <w:sz w:val="24"/>
                <w:szCs w:val="24"/>
              </w:rPr>
              <w:t>2</w:t>
            </w: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rPr>
              <w:t>Passenger can cancel the request</w:t>
            </w: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w:t>
            </w: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can cancel the request which has already been sent to Driver.</w:t>
            </w: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D9402D" w:rsidRPr="00735E39" w:rsidRDefault="00D9402D" w:rsidP="00800E94">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clicks on “cancel request” button </w:t>
            </w: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D9402D" w:rsidRPr="00735E39" w:rsidRDefault="00D9402D" w:rsidP="00800E94">
            <w:pPr>
              <w:tabs>
                <w:tab w:val="left" w:pos="3940"/>
              </w:tabs>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w:t>
            </w:r>
            <w:r w:rsidRPr="00735E39">
              <w:rPr>
                <w:rFonts w:ascii="Times New Roman" w:hAnsi="Times New Roman" w:cs="Times New Roman"/>
                <w:noProof/>
                <w:sz w:val="32"/>
                <w:szCs w:val="32"/>
              </w:rPr>
              <w:t>sent the request to driver (URS-05)</w:t>
            </w:r>
            <w:r w:rsidRPr="00735E39">
              <w:rPr>
                <w:rFonts w:ascii="Times New Roman" w:hAnsi="Times New Roman" w:cs="Times New Roman"/>
                <w:noProof/>
                <w:sz w:val="24"/>
                <w:szCs w:val="24"/>
              </w:rPr>
              <w:tab/>
            </w:r>
          </w:p>
        </w:tc>
      </w:tr>
      <w:tr w:rsidR="00D9402D" w:rsidRPr="00735E39" w:rsidTr="00800E94">
        <w:tc>
          <w:tcPr>
            <w:tcW w:w="2088" w:type="dxa"/>
          </w:tcPr>
          <w:p w:rsidR="00D9402D" w:rsidRPr="00735E39" w:rsidRDefault="00D9402D" w:rsidP="00800E94">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D9402D" w:rsidRPr="00735E39" w:rsidRDefault="00D9402D" w:rsidP="00800E94">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D9402D" w:rsidRPr="00735E39" w:rsidRDefault="00D9402D" w:rsidP="00D9402D">
            <w:pPr>
              <w:pStyle w:val="a4"/>
              <w:spacing w:line="276" w:lineRule="auto"/>
              <w:ind w:left="39"/>
              <w:rPr>
                <w:rFonts w:ascii="Times New Roman" w:hAnsi="Times New Roman" w:cs="Times New Roman"/>
                <w:noProof/>
                <w:sz w:val="24"/>
                <w:szCs w:val="24"/>
              </w:rPr>
            </w:pPr>
            <w:r w:rsidRPr="00735E39">
              <w:rPr>
                <w:rFonts w:ascii="Times New Roman" w:hAnsi="Times New Roman" w:cs="Times New Roman"/>
                <w:noProof/>
                <w:color w:val="FF0000"/>
                <w:sz w:val="24"/>
                <w:szCs w:val="24"/>
              </w:rPr>
              <w:t>1.</w:t>
            </w:r>
            <w:r w:rsidRPr="00735E39">
              <w:rPr>
                <w:rFonts w:ascii="Times New Roman" w:hAnsi="Times New Roman" w:cs="Times New Roman"/>
                <w:noProof/>
                <w:sz w:val="24"/>
                <w:szCs w:val="24"/>
              </w:rPr>
              <w:t xml:space="preserve"> Passenger clicks on “cancel request” button.</w:t>
            </w:r>
          </w:p>
          <w:p w:rsidR="007D26EA" w:rsidRPr="00735E39" w:rsidRDefault="007D26EA" w:rsidP="00D9402D">
            <w:pPr>
              <w:pStyle w:val="a4"/>
              <w:spacing w:line="276" w:lineRule="auto"/>
              <w:ind w:left="39"/>
              <w:rPr>
                <w:rFonts w:ascii="Times New Roman" w:hAnsi="Times New Roman" w:cs="Times New Roman"/>
                <w:noProof/>
                <w:sz w:val="24"/>
                <w:szCs w:val="24"/>
              </w:rPr>
            </w:pPr>
            <w:r w:rsidRPr="00735E39">
              <w:rPr>
                <w:rFonts w:ascii="Times New Roman" w:hAnsi="Times New Roman" w:cs="Times New Roman"/>
                <w:noProof/>
                <w:sz w:val="24"/>
                <w:szCs w:val="24"/>
              </w:rPr>
              <w:t>2. System displays the confirmation popup.</w:t>
            </w:r>
          </w:p>
          <w:p w:rsidR="007D26EA" w:rsidRPr="00735E39" w:rsidRDefault="007D26EA" w:rsidP="00D9402D">
            <w:pPr>
              <w:pStyle w:val="a4"/>
              <w:spacing w:line="276" w:lineRule="auto"/>
              <w:ind w:left="39"/>
              <w:rPr>
                <w:rFonts w:ascii="Times New Roman" w:hAnsi="Times New Roman" w:cs="Times New Roman"/>
                <w:noProof/>
                <w:sz w:val="24"/>
                <w:szCs w:val="24"/>
              </w:rPr>
            </w:pPr>
            <w:r w:rsidRPr="00735E39">
              <w:rPr>
                <w:rFonts w:ascii="Times New Roman" w:hAnsi="Times New Roman" w:cs="Times New Roman"/>
                <w:noProof/>
                <w:sz w:val="24"/>
                <w:szCs w:val="24"/>
              </w:rPr>
              <w:t>3. Passenger clicks “Ok”.</w:t>
            </w:r>
          </w:p>
          <w:p w:rsidR="00D9402D" w:rsidRPr="00735E39" w:rsidRDefault="007D26EA" w:rsidP="00D9402D">
            <w:pPr>
              <w:pStyle w:val="a4"/>
              <w:spacing w:line="276" w:lineRule="auto"/>
              <w:ind w:left="39"/>
              <w:rPr>
                <w:rFonts w:ascii="Times New Roman" w:hAnsi="Times New Roman" w:cs="Times New Roman"/>
                <w:noProof/>
                <w:sz w:val="24"/>
                <w:szCs w:val="24"/>
              </w:rPr>
            </w:pPr>
            <w:r w:rsidRPr="00735E39">
              <w:rPr>
                <w:rFonts w:ascii="Times New Roman" w:hAnsi="Times New Roman" w:cs="Times New Roman"/>
                <w:noProof/>
                <w:sz w:val="24"/>
                <w:szCs w:val="24"/>
              </w:rPr>
              <w:t>4</w:t>
            </w:r>
            <w:r w:rsidR="00D9402D" w:rsidRPr="00735E39">
              <w:rPr>
                <w:rFonts w:ascii="Times New Roman" w:hAnsi="Times New Roman" w:cs="Times New Roman"/>
                <w:noProof/>
                <w:sz w:val="24"/>
                <w:szCs w:val="24"/>
              </w:rPr>
              <w:t xml:space="preserve">. </w:t>
            </w:r>
            <w:r w:rsidR="00D9402D" w:rsidRPr="00735E39">
              <w:rPr>
                <w:rFonts w:ascii="Times New Roman" w:hAnsi="Times New Roman" w:cs="Times New Roman"/>
                <w:noProof/>
                <w:color w:val="8064A2" w:themeColor="accent4"/>
                <w:sz w:val="24"/>
                <w:szCs w:val="24"/>
              </w:rPr>
              <w:t>System change the request staus to “cancel</w:t>
            </w:r>
            <w:r w:rsidR="005D4B39" w:rsidRPr="00735E39">
              <w:rPr>
                <w:rFonts w:ascii="Times New Roman" w:hAnsi="Times New Roman" w:cs="Times New Roman"/>
                <w:noProof/>
                <w:color w:val="8064A2" w:themeColor="accent4"/>
                <w:sz w:val="24"/>
                <w:szCs w:val="24"/>
              </w:rPr>
              <w:t>led</w:t>
            </w:r>
            <w:r w:rsidR="00D9402D" w:rsidRPr="00735E39">
              <w:rPr>
                <w:rFonts w:ascii="Times New Roman" w:hAnsi="Times New Roman" w:cs="Times New Roman"/>
                <w:noProof/>
                <w:color w:val="8064A2" w:themeColor="accent4"/>
                <w:sz w:val="24"/>
                <w:szCs w:val="24"/>
              </w:rPr>
              <w:t>”</w:t>
            </w:r>
          </w:p>
          <w:p w:rsidR="00D9402D" w:rsidRPr="00735E39" w:rsidRDefault="007D26EA" w:rsidP="00D9402D">
            <w:pPr>
              <w:pStyle w:val="a4"/>
              <w:spacing w:line="276" w:lineRule="auto"/>
              <w:ind w:left="39"/>
              <w:rPr>
                <w:rFonts w:ascii="Times New Roman" w:hAnsi="Times New Roman" w:cs="Times New Roman"/>
                <w:noProof/>
                <w:sz w:val="24"/>
                <w:szCs w:val="24"/>
              </w:rPr>
            </w:pPr>
            <w:r w:rsidRPr="00735E39">
              <w:rPr>
                <w:rFonts w:ascii="Times New Roman" w:hAnsi="Times New Roman" w:cs="Times New Roman"/>
                <w:noProof/>
                <w:sz w:val="24"/>
                <w:szCs w:val="24"/>
              </w:rPr>
              <w:t>5</w:t>
            </w:r>
            <w:r w:rsidR="00D9402D" w:rsidRPr="00735E39">
              <w:rPr>
                <w:rFonts w:ascii="Times New Roman" w:hAnsi="Times New Roman" w:cs="Times New Roman"/>
                <w:noProof/>
                <w:sz w:val="24"/>
                <w:szCs w:val="24"/>
              </w:rPr>
              <w:t xml:space="preserve">. </w:t>
            </w:r>
            <w:r w:rsidR="00D9402D" w:rsidRPr="00735E39">
              <w:rPr>
                <w:rFonts w:ascii="Times New Roman" w:hAnsi="Times New Roman" w:cs="Times New Roman"/>
                <w:noProof/>
                <w:color w:val="E36C0A" w:themeColor="accent6" w:themeShade="BF"/>
                <w:sz w:val="24"/>
                <w:szCs w:val="24"/>
              </w:rPr>
              <w:t xml:space="preserve">System shall display the notification that </w:t>
            </w:r>
            <w:r w:rsidR="005B5370" w:rsidRPr="00735E39">
              <w:rPr>
                <w:rFonts w:ascii="Times New Roman" w:hAnsi="Times New Roman" w:cs="Times New Roman"/>
                <w:noProof/>
                <w:color w:val="E36C0A" w:themeColor="accent6" w:themeShade="BF"/>
                <w:sz w:val="24"/>
                <w:szCs w:val="24"/>
              </w:rPr>
              <w:t>Passenger cancele</w:t>
            </w:r>
            <w:r w:rsidR="00D9402D" w:rsidRPr="00735E39">
              <w:rPr>
                <w:rFonts w:ascii="Times New Roman" w:hAnsi="Times New Roman" w:cs="Times New Roman"/>
                <w:noProof/>
                <w:color w:val="E36C0A" w:themeColor="accent6" w:themeShade="BF"/>
                <w:sz w:val="24"/>
                <w:szCs w:val="24"/>
              </w:rPr>
              <w:t>d request to Driver.</w:t>
            </w:r>
          </w:p>
          <w:p w:rsidR="00800E94" w:rsidRPr="00735E39" w:rsidRDefault="007D26EA" w:rsidP="00E408DE">
            <w:pPr>
              <w:pStyle w:val="a4"/>
              <w:spacing w:line="276" w:lineRule="auto"/>
              <w:ind w:left="39"/>
              <w:rPr>
                <w:rFonts w:ascii="Times New Roman" w:hAnsi="Times New Roman" w:cs="Times New Roman"/>
                <w:noProof/>
                <w:color w:val="8064A2" w:themeColor="accent4"/>
                <w:sz w:val="24"/>
                <w:szCs w:val="24"/>
              </w:rPr>
            </w:pPr>
            <w:r w:rsidRPr="00735E39">
              <w:rPr>
                <w:rFonts w:ascii="Times New Roman" w:hAnsi="Times New Roman" w:cs="Times New Roman"/>
                <w:noProof/>
                <w:color w:val="8064A2" w:themeColor="accent4"/>
                <w:sz w:val="24"/>
                <w:szCs w:val="24"/>
              </w:rPr>
              <w:t>6</w:t>
            </w:r>
            <w:r w:rsidR="003F1944" w:rsidRPr="00735E39">
              <w:rPr>
                <w:rFonts w:ascii="Times New Roman" w:hAnsi="Times New Roman" w:cs="Times New Roman"/>
                <w:noProof/>
                <w:color w:val="8064A2" w:themeColor="accent4"/>
                <w:sz w:val="24"/>
                <w:szCs w:val="24"/>
              </w:rPr>
              <w:softHyphen/>
            </w:r>
            <w:r w:rsidR="003F1944" w:rsidRPr="00735E39">
              <w:rPr>
                <w:rFonts w:ascii="Times New Roman" w:hAnsi="Times New Roman" w:cs="Times New Roman"/>
                <w:noProof/>
                <w:color w:val="8064A2" w:themeColor="accent4"/>
                <w:sz w:val="24"/>
                <w:szCs w:val="24"/>
              </w:rPr>
              <w:softHyphen/>
            </w:r>
            <w:r w:rsidR="003F1944" w:rsidRPr="00735E39">
              <w:rPr>
                <w:rFonts w:ascii="Times New Roman" w:hAnsi="Times New Roman" w:cs="Times New Roman"/>
                <w:noProof/>
                <w:color w:val="8064A2" w:themeColor="accent4"/>
                <w:sz w:val="24"/>
                <w:szCs w:val="24"/>
              </w:rPr>
              <w:softHyphen/>
            </w:r>
            <w:r w:rsidR="003F1944" w:rsidRPr="00735E39">
              <w:rPr>
                <w:rFonts w:ascii="Times New Roman" w:hAnsi="Times New Roman" w:cs="Times New Roman"/>
                <w:noProof/>
                <w:color w:val="8064A2" w:themeColor="accent4"/>
                <w:sz w:val="24"/>
                <w:szCs w:val="24"/>
              </w:rPr>
              <w:softHyphen/>
            </w:r>
            <w:r w:rsidR="00E408DE" w:rsidRPr="00735E39">
              <w:rPr>
                <w:rFonts w:ascii="Times New Roman" w:hAnsi="Times New Roman" w:cs="Times New Roman"/>
                <w:noProof/>
                <w:color w:val="8064A2" w:themeColor="accent4"/>
                <w:sz w:val="24"/>
                <w:szCs w:val="24"/>
              </w:rPr>
              <w:t>.System shall display the updated search result page.</w:t>
            </w:r>
            <w:r w:rsidR="00800E94" w:rsidRPr="00735E39">
              <w:rPr>
                <w:rFonts w:ascii="Times New Roman" w:hAnsi="Times New Roman" w:cs="Times New Roman"/>
                <w:noProof/>
                <w:color w:val="8064A2" w:themeColor="accent4"/>
                <w:sz w:val="24"/>
                <w:szCs w:val="24"/>
              </w:rPr>
              <w:t xml:space="preserve"> </w:t>
            </w: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D9402D" w:rsidRPr="00735E39" w:rsidRDefault="00D9402D" w:rsidP="005B5370">
            <w:pPr>
              <w:pStyle w:val="a4"/>
              <w:spacing w:line="276" w:lineRule="auto"/>
              <w:ind w:left="360"/>
              <w:rPr>
                <w:rFonts w:ascii="Times New Roman" w:hAnsi="Times New Roman" w:cs="Times New Roman"/>
                <w:noProof/>
                <w:sz w:val="24"/>
                <w:szCs w:val="24"/>
              </w:rPr>
            </w:pP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D9402D" w:rsidRPr="00735E39" w:rsidRDefault="00D9402D" w:rsidP="00800E94">
            <w:pPr>
              <w:spacing w:after="100" w:afterAutospacing="1" w:line="276" w:lineRule="auto"/>
              <w:rPr>
                <w:rFonts w:ascii="Times New Roman" w:hAnsi="Times New Roman" w:cs="Times New Roman"/>
                <w:noProof/>
                <w:sz w:val="24"/>
                <w:szCs w:val="24"/>
              </w:rPr>
            </w:pPr>
          </w:p>
        </w:tc>
      </w:tr>
      <w:tr w:rsidR="00D9402D" w:rsidRPr="00735E39" w:rsidTr="00800E94">
        <w:tc>
          <w:tcPr>
            <w:tcW w:w="2088" w:type="dxa"/>
          </w:tcPr>
          <w:p w:rsidR="00D9402D" w:rsidRPr="00735E39" w:rsidRDefault="00D9402D" w:rsidP="00800E94">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D9402D" w:rsidRPr="00735E39" w:rsidRDefault="00D9402D" w:rsidP="00800E94">
            <w:pPr>
              <w:spacing w:after="100" w:afterAutospacing="1" w:line="276" w:lineRule="auto"/>
              <w:rPr>
                <w:rFonts w:ascii="Times New Roman" w:hAnsi="Times New Roman" w:cs="Times New Roman"/>
                <w:noProof/>
                <w:sz w:val="24"/>
                <w:szCs w:val="24"/>
              </w:rPr>
            </w:pPr>
          </w:p>
        </w:tc>
      </w:tr>
    </w:tbl>
    <w:p w:rsidR="00D9402D" w:rsidRPr="00735E39" w:rsidRDefault="00D9402D" w:rsidP="00D9402D">
      <w:pPr>
        <w:rPr>
          <w:rFonts w:ascii="Times New Roman" w:hAnsi="Times New Roman" w:cs="Times New Roman"/>
        </w:rPr>
      </w:pPr>
    </w:p>
    <w:p w:rsidR="00D9402D" w:rsidRPr="00735E39" w:rsidRDefault="00D9402D" w:rsidP="00D9402D">
      <w:pPr>
        <w:rPr>
          <w:rFonts w:ascii="Times New Roman" w:hAnsi="Times New Roman" w:cs="Times New Roman"/>
        </w:rPr>
      </w:pPr>
    </w:p>
    <w:p w:rsidR="001F3DB4" w:rsidRPr="00735E39" w:rsidRDefault="003F1944" w:rsidP="002C77E6">
      <w:pPr>
        <w:jc w:val="center"/>
        <w:rPr>
          <w:rFonts w:ascii="Times New Roman" w:hAnsi="Times New Roman" w:cs="Times New Roman"/>
        </w:rPr>
      </w:pPr>
      <w:r w:rsidRPr="00735E39">
        <w:rPr>
          <w:rFonts w:ascii="Times New Roman" w:hAnsi="Times New Roman" w:cs="Times New Roman"/>
        </w:rPr>
        <w:softHyphen/>
      </w:r>
      <w:r w:rsidRPr="00735E39">
        <w:rPr>
          <w:rFonts w:ascii="Times New Roman" w:hAnsi="Times New Roman" w:cs="Times New Roman"/>
        </w:rPr>
        <w:softHyphen/>
      </w:r>
    </w:p>
    <w:p w:rsidR="00476286" w:rsidRPr="00735E39" w:rsidRDefault="00476286">
      <w:pPr>
        <w:rPr>
          <w:rFonts w:ascii="Times New Roman" w:hAnsi="Times New Roman" w:cs="Times New Roman"/>
          <w:sz w:val="28"/>
          <w:szCs w:val="26"/>
          <w:lang w:bidi="ar-SA"/>
        </w:rPr>
      </w:pPr>
      <w:r w:rsidRPr="00735E39">
        <w:rPr>
          <w:rFonts w:ascii="Times New Roman" w:hAnsi="Times New Roman" w:cs="Times New Roman"/>
          <w:sz w:val="28"/>
          <w:szCs w:val="26"/>
          <w:lang w:bidi="ar-SA"/>
        </w:rPr>
        <w:br w:type="page"/>
      </w:r>
    </w:p>
    <w:p w:rsidR="002C77E6" w:rsidRPr="00735E39" w:rsidRDefault="00735E39" w:rsidP="0079746E">
      <w:pPr>
        <w:jc w:val="center"/>
        <w:rPr>
          <w:rFonts w:ascii="Times New Roman" w:hAnsi="Times New Roman" w:cs="Times New Roman"/>
          <w:sz w:val="28"/>
          <w:szCs w:val="26"/>
          <w:lang w:bidi="ar-SA"/>
        </w:rPr>
      </w:pPr>
      <w:r w:rsidRPr="00735E39">
        <w:rPr>
          <w:rFonts w:ascii="Times New Roman" w:hAnsi="Times New Roman" w:cs="Times New Roman"/>
          <w:noProof/>
          <w:sz w:val="28"/>
          <w:szCs w:val="26"/>
        </w:rPr>
        <w:lastRenderedPageBreak/>
        <w:drawing>
          <wp:inline distT="0" distB="0" distL="0" distR="0">
            <wp:extent cx="4620260" cy="5775325"/>
            <wp:effectExtent l="19050" t="0" r="8890" b="0"/>
            <wp:docPr id="8" name="Picture 8" descr="C:\Users\User\Documents\Doc_progress2\ActivityDiagram\Passenger Canc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oc_progress2\ActivityDiagram\Passenger Cancle request.jpg"/>
                    <pic:cNvPicPr>
                      <a:picLocks noChangeAspect="1" noChangeArrowheads="1"/>
                    </pic:cNvPicPr>
                  </pic:nvPicPr>
                  <pic:blipFill>
                    <a:blip r:embed="rId36"/>
                    <a:srcRect/>
                    <a:stretch>
                      <a:fillRect/>
                    </a:stretch>
                  </pic:blipFill>
                  <pic:spPr bwMode="auto">
                    <a:xfrm>
                      <a:off x="0" y="0"/>
                      <a:ext cx="4620260" cy="5775325"/>
                    </a:xfrm>
                    <a:prstGeom prst="rect">
                      <a:avLst/>
                    </a:prstGeom>
                    <a:noFill/>
                    <a:ln w="9525">
                      <a:noFill/>
                      <a:miter lim="800000"/>
                      <a:headEnd/>
                      <a:tailEnd/>
                    </a:ln>
                  </pic:spPr>
                </pic:pic>
              </a:graphicData>
            </a:graphic>
          </wp:inline>
        </w:drawing>
      </w:r>
    </w:p>
    <w:p w:rsidR="005745AB" w:rsidRPr="00735E39" w:rsidRDefault="005745AB" w:rsidP="0079746E">
      <w:pPr>
        <w:jc w:val="center"/>
        <w:rPr>
          <w:rFonts w:ascii="Times New Roman" w:hAnsi="Times New Roman" w:cs="Times New Roman"/>
          <w:sz w:val="28"/>
          <w:szCs w:val="26"/>
          <w:lang w:bidi="ar-SA"/>
        </w:rPr>
      </w:pPr>
    </w:p>
    <w:p w:rsidR="005745AB" w:rsidRPr="00735E39" w:rsidRDefault="005745AB" w:rsidP="005745AB">
      <w:pPr>
        <w:rPr>
          <w:rFonts w:ascii="Times New Roman" w:hAnsi="Times New Roman" w:cs="Times New Roman"/>
          <w:sz w:val="28"/>
          <w:szCs w:val="26"/>
          <w:lang w:bidi="ar-SA"/>
        </w:rPr>
      </w:pPr>
      <w:r w:rsidRPr="00735E39">
        <w:rPr>
          <w:rFonts w:ascii="Times New Roman" w:hAnsi="Times New Roman" w:cs="Times New Roman"/>
          <w:sz w:val="28"/>
          <w:szCs w:val="26"/>
          <w:lang w:bidi="ar-SA"/>
        </w:rPr>
        <w:br w:type="page"/>
      </w:r>
      <w:r w:rsidR="00E408DE" w:rsidRPr="00735E39">
        <w:rPr>
          <w:rFonts w:ascii="Times New Roman" w:hAnsi="Times New Roman" w:cs="Times New Roman"/>
          <w:sz w:val="28"/>
          <w:szCs w:val="26"/>
          <w:lang w:bidi="ar-SA"/>
        </w:rPr>
        <w:lastRenderedPageBreak/>
        <w:t>4.23</w:t>
      </w:r>
      <w:r w:rsidRPr="00735E39">
        <w:rPr>
          <w:rFonts w:ascii="Times New Roman" w:hAnsi="Times New Roman" w:cs="Times New Roman"/>
          <w:sz w:val="28"/>
          <w:szCs w:val="26"/>
          <w:lang w:bidi="ar-SA"/>
        </w:rPr>
        <w:t xml:space="preserve"> </w:t>
      </w:r>
      <w:r w:rsidRPr="00735E39">
        <w:rPr>
          <w:rFonts w:ascii="Times New Roman" w:hAnsi="Times New Roman" w:cs="Times New Roman"/>
          <w:noProof/>
          <w:sz w:val="24"/>
          <w:szCs w:val="24"/>
        </w:rPr>
        <w:t>Passenger can view the request information that has been sent to Driver(URS-23)</w:t>
      </w:r>
    </w:p>
    <w:tbl>
      <w:tblPr>
        <w:tblStyle w:val="a3"/>
        <w:tblW w:w="0" w:type="auto"/>
        <w:tblLook w:val="04A0"/>
      </w:tblPr>
      <w:tblGrid>
        <w:gridCol w:w="2088"/>
        <w:gridCol w:w="7154"/>
      </w:tblGrid>
      <w:tr w:rsidR="005745AB" w:rsidRPr="00735E39" w:rsidTr="00735E39">
        <w:tc>
          <w:tcPr>
            <w:tcW w:w="2088" w:type="dxa"/>
          </w:tcPr>
          <w:p w:rsidR="005745AB" w:rsidRPr="00735E39" w:rsidRDefault="005745AB" w:rsidP="00735E39">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Use Case ID</w:t>
            </w:r>
          </w:p>
        </w:tc>
        <w:tc>
          <w:tcPr>
            <w:tcW w:w="7154" w:type="dxa"/>
          </w:tcPr>
          <w:p w:rsidR="005745AB" w:rsidRPr="00735E39" w:rsidRDefault="005745AB" w:rsidP="00735E39">
            <w:pPr>
              <w:spacing w:after="100" w:afterAutospacing="1" w:line="276" w:lineRule="auto"/>
              <w:jc w:val="center"/>
              <w:rPr>
                <w:rFonts w:ascii="Times New Roman" w:hAnsi="Times New Roman" w:cs="Times New Roman"/>
                <w:noProof/>
                <w:sz w:val="24"/>
                <w:szCs w:val="24"/>
              </w:rPr>
            </w:pPr>
            <w:r w:rsidRPr="00735E39">
              <w:rPr>
                <w:rFonts w:ascii="Times New Roman" w:hAnsi="Times New Roman" w:cs="Times New Roman"/>
                <w:noProof/>
                <w:sz w:val="24"/>
                <w:szCs w:val="24"/>
              </w:rPr>
              <w:t>URS-23</w:t>
            </w: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Use Case name:</w:t>
            </w:r>
          </w:p>
        </w:tc>
        <w:tc>
          <w:tcPr>
            <w:tcW w:w="7154"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 can view the request information that has been sent to Driver</w:t>
            </w: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Actors:</w:t>
            </w:r>
          </w:p>
        </w:tc>
        <w:tc>
          <w:tcPr>
            <w:tcW w:w="7154"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Passenger</w:t>
            </w: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Description:</w:t>
            </w:r>
          </w:p>
        </w:tc>
        <w:tc>
          <w:tcPr>
            <w:tcW w:w="7154" w:type="dxa"/>
          </w:tcPr>
          <w:p w:rsidR="005745AB" w:rsidRPr="00735E39" w:rsidRDefault="005745AB" w:rsidP="00F22FB7">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can view the request information that has been sent to Driver. The information includes Driver’s name ,Car </w:t>
            </w:r>
            <w:r w:rsidR="00F22FB7" w:rsidRPr="00735E39">
              <w:rPr>
                <w:rFonts w:ascii="Times New Roman" w:hAnsi="Times New Roman" w:cs="Times New Roman"/>
                <w:noProof/>
                <w:sz w:val="24"/>
                <w:szCs w:val="24"/>
              </w:rPr>
              <w:t>license plate number</w:t>
            </w:r>
            <w:r w:rsidRPr="00735E39">
              <w:rPr>
                <w:rFonts w:ascii="Times New Roman" w:hAnsi="Times New Roman" w:cs="Times New Roman"/>
                <w:noProof/>
                <w:sz w:val="24"/>
                <w:szCs w:val="24"/>
              </w:rPr>
              <w:t xml:space="preserve"> number and Destination.</w:t>
            </w: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Trigger:</w:t>
            </w:r>
          </w:p>
        </w:tc>
        <w:tc>
          <w:tcPr>
            <w:tcW w:w="7154" w:type="dxa"/>
          </w:tcPr>
          <w:p w:rsidR="005745AB" w:rsidRPr="00735E39" w:rsidRDefault="005745AB" w:rsidP="005745AB">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clicks on the request that has been sent. </w:t>
            </w: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Pre-conditions:</w:t>
            </w:r>
          </w:p>
        </w:tc>
        <w:tc>
          <w:tcPr>
            <w:tcW w:w="7154" w:type="dxa"/>
          </w:tcPr>
          <w:p w:rsidR="005745AB" w:rsidRPr="00735E39" w:rsidRDefault="005745AB" w:rsidP="00735E39">
            <w:pPr>
              <w:tabs>
                <w:tab w:val="left" w:pos="3940"/>
              </w:tabs>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 xml:space="preserve">Passenger </w:t>
            </w:r>
            <w:r w:rsidRPr="00735E39">
              <w:rPr>
                <w:rFonts w:ascii="Times New Roman" w:hAnsi="Times New Roman" w:cs="Times New Roman"/>
                <w:noProof/>
                <w:sz w:val="32"/>
                <w:szCs w:val="32"/>
              </w:rPr>
              <w:t>sent the request to driver (URS-05)</w:t>
            </w:r>
            <w:r w:rsidRPr="00735E39">
              <w:rPr>
                <w:rFonts w:ascii="Times New Roman" w:hAnsi="Times New Roman" w:cs="Times New Roman"/>
                <w:noProof/>
                <w:sz w:val="24"/>
                <w:szCs w:val="24"/>
              </w:rPr>
              <w:tab/>
            </w:r>
          </w:p>
        </w:tc>
      </w:tr>
      <w:tr w:rsidR="005745AB" w:rsidRPr="00735E39" w:rsidTr="00735E39">
        <w:tc>
          <w:tcPr>
            <w:tcW w:w="2088" w:type="dxa"/>
          </w:tcPr>
          <w:p w:rsidR="005745AB" w:rsidRPr="00735E39" w:rsidRDefault="005745AB" w:rsidP="00735E39">
            <w:pPr>
              <w:tabs>
                <w:tab w:val="left" w:pos="2736"/>
              </w:tabs>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Post-conditions:</w:t>
            </w:r>
          </w:p>
        </w:tc>
        <w:tc>
          <w:tcPr>
            <w:tcW w:w="7154" w:type="dxa"/>
          </w:tcPr>
          <w:p w:rsidR="005745AB" w:rsidRPr="00735E39" w:rsidRDefault="005745AB" w:rsidP="00735E39">
            <w:pPr>
              <w:spacing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Normal Flows:</w:t>
            </w:r>
          </w:p>
        </w:tc>
        <w:tc>
          <w:tcPr>
            <w:tcW w:w="7154" w:type="dxa"/>
          </w:tcPr>
          <w:p w:rsidR="005745AB" w:rsidRPr="00735E39" w:rsidRDefault="005745AB" w:rsidP="00735E39">
            <w:pPr>
              <w:pStyle w:val="a4"/>
              <w:spacing w:line="276" w:lineRule="auto"/>
              <w:ind w:left="39"/>
              <w:rPr>
                <w:rFonts w:ascii="Times New Roman" w:hAnsi="Times New Roman" w:cs="Times New Roman"/>
                <w:noProof/>
                <w:sz w:val="24"/>
                <w:szCs w:val="24"/>
              </w:rPr>
            </w:pPr>
            <w:r w:rsidRPr="00735E39">
              <w:rPr>
                <w:rFonts w:ascii="Times New Roman" w:hAnsi="Times New Roman" w:cs="Times New Roman"/>
                <w:noProof/>
                <w:color w:val="FF0000"/>
                <w:sz w:val="24"/>
                <w:szCs w:val="24"/>
              </w:rPr>
              <w:t>1.</w:t>
            </w:r>
            <w:r w:rsidRPr="00735E39">
              <w:rPr>
                <w:rFonts w:ascii="Times New Roman" w:hAnsi="Times New Roman" w:cs="Times New Roman"/>
                <w:noProof/>
                <w:sz w:val="24"/>
                <w:szCs w:val="24"/>
              </w:rPr>
              <w:t xml:space="preserve"> Passenger clicks on the request that has been sent.</w:t>
            </w:r>
          </w:p>
          <w:p w:rsidR="005745AB" w:rsidRPr="00735E39" w:rsidRDefault="005745AB" w:rsidP="00735E39">
            <w:pPr>
              <w:pStyle w:val="a4"/>
              <w:spacing w:line="276" w:lineRule="auto"/>
              <w:ind w:left="39"/>
              <w:rPr>
                <w:rFonts w:ascii="Times New Roman" w:hAnsi="Times New Roman" w:cs="Times New Roman"/>
                <w:noProof/>
                <w:sz w:val="24"/>
                <w:szCs w:val="24"/>
              </w:rPr>
            </w:pPr>
            <w:r w:rsidRPr="00735E39">
              <w:rPr>
                <w:rFonts w:ascii="Times New Roman" w:hAnsi="Times New Roman" w:cs="Times New Roman"/>
                <w:noProof/>
                <w:color w:val="8064A2" w:themeColor="accent4"/>
                <w:sz w:val="24"/>
                <w:szCs w:val="24"/>
              </w:rPr>
              <w:t>2. System shall display the interface that show the request information</w:t>
            </w:r>
            <w:r w:rsidR="00F22FB7" w:rsidRPr="00735E39">
              <w:rPr>
                <w:rFonts w:ascii="Times New Roman" w:hAnsi="Times New Roman" w:cs="Times New Roman"/>
                <w:noProof/>
                <w:color w:val="8064A2" w:themeColor="accent4"/>
                <w:sz w:val="24"/>
                <w:szCs w:val="24"/>
              </w:rPr>
              <w:t xml:space="preserve"> includes Driver’s name ,Car license plate number and Destination.</w:t>
            </w:r>
            <w:r w:rsidRPr="00735E39">
              <w:rPr>
                <w:rFonts w:ascii="Times New Roman" w:hAnsi="Times New Roman" w:cs="Times New Roman"/>
                <w:noProof/>
                <w:sz w:val="24"/>
                <w:szCs w:val="24"/>
              </w:rPr>
              <w:t xml:space="preserve"> </w:t>
            </w:r>
          </w:p>
          <w:p w:rsidR="005745AB" w:rsidRPr="00735E39" w:rsidRDefault="005745AB" w:rsidP="00735E39">
            <w:pPr>
              <w:pStyle w:val="a4"/>
              <w:spacing w:line="276" w:lineRule="auto"/>
              <w:ind w:left="39"/>
              <w:rPr>
                <w:rFonts w:ascii="Times New Roman" w:hAnsi="Times New Roman" w:cs="Times New Roman"/>
                <w:noProof/>
                <w:sz w:val="24"/>
                <w:szCs w:val="24"/>
              </w:rPr>
            </w:pPr>
            <w:r w:rsidRPr="00735E39">
              <w:rPr>
                <w:rFonts w:ascii="Times New Roman" w:hAnsi="Times New Roman" w:cs="Times New Roman"/>
                <w:noProof/>
                <w:sz w:val="24"/>
                <w:szCs w:val="24"/>
              </w:rPr>
              <w:t xml:space="preserve">3. </w:t>
            </w:r>
            <w:r w:rsidRPr="00735E39">
              <w:rPr>
                <w:rFonts w:ascii="Times New Roman" w:hAnsi="Times New Roman" w:cs="Times New Roman"/>
                <w:noProof/>
                <w:color w:val="8064A2" w:themeColor="accent4"/>
                <w:sz w:val="24"/>
                <w:szCs w:val="24"/>
              </w:rPr>
              <w:t xml:space="preserve">System shall display the </w:t>
            </w:r>
            <w:r w:rsidR="00F22FB7" w:rsidRPr="00735E39">
              <w:rPr>
                <w:rFonts w:ascii="Times New Roman" w:hAnsi="Times New Roman" w:cs="Times New Roman"/>
                <w:noProof/>
                <w:color w:val="8064A2" w:themeColor="accent4"/>
                <w:sz w:val="24"/>
                <w:szCs w:val="24"/>
              </w:rPr>
              <w:t>map functions that allow Passenger to view Driver’s current location.</w:t>
            </w: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Alternative Flows:</w:t>
            </w:r>
          </w:p>
        </w:tc>
        <w:tc>
          <w:tcPr>
            <w:tcW w:w="7154" w:type="dxa"/>
          </w:tcPr>
          <w:p w:rsidR="005745AB" w:rsidRPr="00735E39" w:rsidRDefault="00F22FB7"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Exceptions:</w:t>
            </w:r>
          </w:p>
        </w:tc>
        <w:tc>
          <w:tcPr>
            <w:tcW w:w="7154" w:type="dxa"/>
          </w:tcPr>
          <w:p w:rsidR="005745AB" w:rsidRPr="00735E39" w:rsidRDefault="00F22FB7" w:rsidP="00F22FB7">
            <w:pPr>
              <w:pStyle w:val="a4"/>
              <w:spacing w:line="276" w:lineRule="auto"/>
              <w:ind w:left="39"/>
              <w:rPr>
                <w:rFonts w:ascii="Times New Roman" w:hAnsi="Times New Roman" w:cs="Times New Roman"/>
                <w:noProof/>
                <w:sz w:val="24"/>
                <w:szCs w:val="24"/>
              </w:rPr>
            </w:pPr>
            <w:r w:rsidRPr="00735E39">
              <w:rPr>
                <w:rFonts w:ascii="Times New Roman" w:hAnsi="Times New Roman" w:cs="Times New Roman"/>
                <w:noProof/>
                <w:sz w:val="24"/>
                <w:szCs w:val="24"/>
              </w:rPr>
              <w:t>N/A</w:t>
            </w: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Includes:</w:t>
            </w:r>
          </w:p>
        </w:tc>
        <w:tc>
          <w:tcPr>
            <w:tcW w:w="7154" w:type="dxa"/>
          </w:tcPr>
          <w:p w:rsidR="005745AB" w:rsidRPr="00735E39" w:rsidRDefault="005745AB" w:rsidP="00735E39">
            <w:pPr>
              <w:spacing w:after="100" w:afterAutospacing="1" w:line="276" w:lineRule="auto"/>
              <w:rPr>
                <w:rFonts w:ascii="Times New Roman" w:hAnsi="Times New Roman" w:cs="Times New Roman"/>
                <w:noProof/>
                <w:sz w:val="24"/>
                <w:szCs w:val="24"/>
              </w:rPr>
            </w:pPr>
          </w:p>
        </w:tc>
      </w:tr>
      <w:tr w:rsidR="005745AB" w:rsidRPr="00735E39" w:rsidTr="00735E39">
        <w:tc>
          <w:tcPr>
            <w:tcW w:w="2088" w:type="dxa"/>
          </w:tcPr>
          <w:p w:rsidR="005745AB" w:rsidRPr="00735E39" w:rsidRDefault="005745AB" w:rsidP="00735E39">
            <w:pPr>
              <w:spacing w:after="100" w:afterAutospacing="1" w:line="276" w:lineRule="auto"/>
              <w:rPr>
                <w:rFonts w:ascii="Times New Roman" w:hAnsi="Times New Roman" w:cs="Times New Roman"/>
                <w:noProof/>
                <w:sz w:val="24"/>
                <w:szCs w:val="24"/>
              </w:rPr>
            </w:pPr>
            <w:r w:rsidRPr="00735E39">
              <w:rPr>
                <w:rFonts w:ascii="Times New Roman" w:hAnsi="Times New Roman" w:cs="Times New Roman"/>
                <w:noProof/>
                <w:sz w:val="24"/>
                <w:szCs w:val="24"/>
              </w:rPr>
              <w:t>Note and Issues:</w:t>
            </w:r>
          </w:p>
        </w:tc>
        <w:tc>
          <w:tcPr>
            <w:tcW w:w="7154" w:type="dxa"/>
          </w:tcPr>
          <w:p w:rsidR="005745AB" w:rsidRPr="00735E39" w:rsidRDefault="005745AB" w:rsidP="00735E39">
            <w:pPr>
              <w:spacing w:after="100" w:afterAutospacing="1" w:line="276" w:lineRule="auto"/>
              <w:rPr>
                <w:rFonts w:ascii="Times New Roman" w:hAnsi="Times New Roman" w:cs="Times New Roman"/>
                <w:noProof/>
                <w:sz w:val="24"/>
                <w:szCs w:val="24"/>
              </w:rPr>
            </w:pPr>
          </w:p>
        </w:tc>
      </w:tr>
    </w:tbl>
    <w:p w:rsidR="005745AB" w:rsidRPr="00735E39" w:rsidRDefault="005745AB" w:rsidP="0079746E">
      <w:pPr>
        <w:jc w:val="center"/>
        <w:rPr>
          <w:rFonts w:ascii="Times New Roman" w:hAnsi="Times New Roman" w:cs="Times New Roman"/>
          <w:sz w:val="28"/>
          <w:szCs w:val="26"/>
          <w:lang w:bidi="ar-SA"/>
        </w:rPr>
      </w:pPr>
    </w:p>
    <w:p w:rsidR="00735E39" w:rsidRPr="00735E39" w:rsidRDefault="00735E39" w:rsidP="0079746E">
      <w:pPr>
        <w:jc w:val="center"/>
        <w:rPr>
          <w:rFonts w:ascii="Times New Roman" w:hAnsi="Times New Roman" w:cs="Times New Roman"/>
          <w:sz w:val="28"/>
          <w:szCs w:val="26"/>
          <w:lang w:bidi="ar-SA"/>
        </w:rPr>
      </w:pPr>
    </w:p>
    <w:p w:rsidR="00735E39" w:rsidRPr="00735E39" w:rsidRDefault="00735E39" w:rsidP="0079746E">
      <w:pPr>
        <w:jc w:val="center"/>
        <w:rPr>
          <w:rFonts w:ascii="Times New Roman" w:hAnsi="Times New Roman" w:cs="Times New Roman"/>
          <w:sz w:val="28"/>
          <w:szCs w:val="26"/>
          <w:lang w:bidi="ar-SA"/>
        </w:rPr>
      </w:pPr>
    </w:p>
    <w:p w:rsidR="00735E39" w:rsidRPr="00735E39" w:rsidRDefault="00735E39">
      <w:pPr>
        <w:rPr>
          <w:rFonts w:ascii="Times New Roman" w:hAnsi="Times New Roman" w:cs="Times New Roman"/>
          <w:sz w:val="28"/>
          <w:szCs w:val="26"/>
          <w:lang w:bidi="ar-SA"/>
        </w:rPr>
      </w:pPr>
      <w:r w:rsidRPr="00735E39">
        <w:rPr>
          <w:rFonts w:ascii="Times New Roman" w:hAnsi="Times New Roman" w:cs="Times New Roman"/>
          <w:sz w:val="28"/>
          <w:szCs w:val="26"/>
          <w:lang w:bidi="ar-SA"/>
        </w:rPr>
        <w:br w:type="page"/>
      </w:r>
    </w:p>
    <w:p w:rsidR="00735E39" w:rsidRPr="00735E39" w:rsidRDefault="00735E39" w:rsidP="0079746E">
      <w:pPr>
        <w:jc w:val="center"/>
        <w:rPr>
          <w:rFonts w:ascii="Times New Roman" w:hAnsi="Times New Roman" w:cs="Times New Roman"/>
          <w:sz w:val="28"/>
          <w:szCs w:val="26"/>
          <w:lang w:bidi="ar-SA"/>
        </w:rPr>
      </w:pPr>
      <w:r w:rsidRPr="00735E39">
        <w:rPr>
          <w:rFonts w:ascii="Times New Roman" w:hAnsi="Times New Roman" w:cs="Times New Roman"/>
          <w:noProof/>
          <w:sz w:val="28"/>
          <w:szCs w:val="26"/>
        </w:rPr>
        <w:lastRenderedPageBreak/>
        <w:drawing>
          <wp:inline distT="0" distB="0" distL="0" distR="0">
            <wp:extent cx="1877060" cy="3874135"/>
            <wp:effectExtent l="19050" t="0" r="8890" b="0"/>
            <wp:docPr id="7" name="Picture 7" descr="C:\Users\User\Documents\Doc_progress2\ActivityDiagram\Passenger can view 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Doc_progress2\ActivityDiagram\Passenger can view rq.jpg"/>
                    <pic:cNvPicPr>
                      <a:picLocks noChangeAspect="1" noChangeArrowheads="1"/>
                    </pic:cNvPicPr>
                  </pic:nvPicPr>
                  <pic:blipFill>
                    <a:blip r:embed="rId37"/>
                    <a:srcRect/>
                    <a:stretch>
                      <a:fillRect/>
                    </a:stretch>
                  </pic:blipFill>
                  <pic:spPr bwMode="auto">
                    <a:xfrm>
                      <a:off x="0" y="0"/>
                      <a:ext cx="1877060" cy="3874135"/>
                    </a:xfrm>
                    <a:prstGeom prst="rect">
                      <a:avLst/>
                    </a:prstGeom>
                    <a:noFill/>
                    <a:ln w="9525">
                      <a:noFill/>
                      <a:miter lim="800000"/>
                      <a:headEnd/>
                      <a:tailEnd/>
                    </a:ln>
                  </pic:spPr>
                </pic:pic>
              </a:graphicData>
            </a:graphic>
          </wp:inline>
        </w:drawing>
      </w:r>
    </w:p>
    <w:sectPr w:rsidR="00735E39" w:rsidRPr="00735E39" w:rsidSect="00B55EC2">
      <w:footerReference w:type="default" r:id="rId38"/>
      <w:footerReference w:type="first" r:id="rId39"/>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8C9" w:rsidRDefault="00F108C9" w:rsidP="007B374B">
      <w:pPr>
        <w:spacing w:after="0" w:line="240" w:lineRule="auto"/>
      </w:pPr>
      <w:r>
        <w:separator/>
      </w:r>
    </w:p>
  </w:endnote>
  <w:endnote w:type="continuationSeparator" w:id="1">
    <w:p w:rsidR="00F108C9" w:rsidRDefault="00F108C9"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3B8" w:rsidRDefault="009C03B8">
    <w:pPr>
      <w:pStyle w:val="af6"/>
    </w:pPr>
  </w:p>
  <w:tbl>
    <w:tblPr>
      <w:tblStyle w:val="a3"/>
      <w:tblW w:w="9889" w:type="dxa"/>
      <w:tblLayout w:type="fixed"/>
      <w:tblLook w:val="00A0"/>
    </w:tblPr>
    <w:tblGrid>
      <w:gridCol w:w="1384"/>
      <w:gridCol w:w="2835"/>
      <w:gridCol w:w="1134"/>
      <w:gridCol w:w="2126"/>
      <w:gridCol w:w="993"/>
      <w:gridCol w:w="1417"/>
    </w:tblGrid>
    <w:tr w:rsidR="009C03B8">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9C03B8" w:rsidRDefault="009C03B8"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9C03B8" w:rsidRDefault="009C03B8"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9C03B8" w:rsidRDefault="009C03B8"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9C03B8" w:rsidRDefault="009C03B8"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9C03B8" w:rsidRDefault="009C03B8"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9C03B8" w:rsidRDefault="009C03B8" w:rsidP="00DE2A74">
          <w:pPr>
            <w:pStyle w:val="af6"/>
            <w:spacing w:before="2" w:after="2"/>
            <w:ind w:right="360"/>
            <w:jc w:val="center"/>
            <w:rPr>
              <w:sz w:val="14"/>
              <w:szCs w:val="14"/>
              <w:lang w:val="en-AU" w:eastAsia="ja-JP" w:bidi="ar-SA"/>
            </w:rPr>
          </w:pPr>
          <w:fldSimple w:instr=" PAGE   \* MERGEFORMAT ">
            <w:r w:rsidR="00BE572F" w:rsidRPr="00BE572F">
              <w:rPr>
                <w:rFonts w:cs="Calibri"/>
                <w:noProof/>
                <w:sz w:val="14"/>
                <w:szCs w:val="14"/>
                <w:lang w:val="th-TH"/>
              </w:rPr>
              <w:t>66</w:t>
            </w:r>
          </w:fldSimple>
        </w:p>
      </w:tc>
    </w:tr>
    <w:tr w:rsidR="009C03B8">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9C03B8" w:rsidRDefault="009C03B8"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9C03B8" w:rsidRDefault="009C03B8"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9C03B8" w:rsidRDefault="009C03B8"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9C03B8" w:rsidRDefault="009C03B8"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9C03B8" w:rsidRDefault="009C03B8"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9C03B8" w:rsidRDefault="009C03B8" w:rsidP="00DE2A74">
          <w:pPr>
            <w:pStyle w:val="af6"/>
            <w:spacing w:before="2" w:after="2"/>
            <w:ind w:right="360"/>
            <w:jc w:val="center"/>
            <w:rPr>
              <w:sz w:val="14"/>
              <w:szCs w:val="14"/>
              <w:lang w:val="en-AU" w:eastAsia="ja-JP" w:bidi="ar-SA"/>
            </w:rPr>
          </w:pPr>
          <w:r>
            <w:rPr>
              <w:sz w:val="14"/>
              <w:szCs w:val="14"/>
            </w:rPr>
            <w:t>27/08/2014</w:t>
          </w:r>
        </w:p>
      </w:tc>
    </w:tr>
  </w:tbl>
  <w:p w:rsidR="009C03B8" w:rsidRDefault="009C03B8" w:rsidP="00032EB0">
    <w:pPr>
      <w:pStyle w:val="af6"/>
      <w:rPr>
        <w:sz w:val="24"/>
        <w:szCs w:val="24"/>
        <w:lang w:val="en-AU" w:eastAsia="ja-JP" w:bidi="ar-SA"/>
      </w:rPr>
    </w:pPr>
  </w:p>
  <w:p w:rsidR="009C03B8" w:rsidRDefault="009C03B8">
    <w:pPr>
      <w:pStyle w:val="af6"/>
    </w:pPr>
  </w:p>
  <w:p w:rsidR="009C03B8" w:rsidRDefault="009C03B8">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3B8" w:rsidRDefault="009C03B8" w:rsidP="00032EB0">
    <w:pPr>
      <w:pStyle w:val="af6"/>
      <w:rPr>
        <w:sz w:val="24"/>
        <w:szCs w:val="24"/>
        <w:lang w:val="en-AU" w:eastAsia="ja-JP" w:bidi="ar-SA"/>
      </w:rPr>
    </w:pPr>
  </w:p>
  <w:p w:rsidR="009C03B8" w:rsidRDefault="009C03B8">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8C9" w:rsidRDefault="00F108C9" w:rsidP="007B374B">
      <w:pPr>
        <w:spacing w:after="0" w:line="240" w:lineRule="auto"/>
      </w:pPr>
      <w:r>
        <w:separator/>
      </w:r>
    </w:p>
  </w:footnote>
  <w:footnote w:type="continuationSeparator" w:id="1">
    <w:p w:rsidR="00F108C9" w:rsidRDefault="00F108C9"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04E0"/>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95D"/>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05DA"/>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08B"/>
    <w:rsid w:val="00242A80"/>
    <w:rsid w:val="00244C67"/>
    <w:rsid w:val="00246DDA"/>
    <w:rsid w:val="00252227"/>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944"/>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76286"/>
    <w:rsid w:val="0048012F"/>
    <w:rsid w:val="00486BE8"/>
    <w:rsid w:val="00487E4E"/>
    <w:rsid w:val="00490F9D"/>
    <w:rsid w:val="00491BAC"/>
    <w:rsid w:val="00495EBB"/>
    <w:rsid w:val="00496E2C"/>
    <w:rsid w:val="004A074B"/>
    <w:rsid w:val="004A232A"/>
    <w:rsid w:val="004A28E0"/>
    <w:rsid w:val="004A63F3"/>
    <w:rsid w:val="004A7687"/>
    <w:rsid w:val="004A7823"/>
    <w:rsid w:val="004B1AA5"/>
    <w:rsid w:val="004B3047"/>
    <w:rsid w:val="004B3102"/>
    <w:rsid w:val="004B5938"/>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5AB"/>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28E7"/>
    <w:rsid w:val="005C44CA"/>
    <w:rsid w:val="005C6D59"/>
    <w:rsid w:val="005D0362"/>
    <w:rsid w:val="005D1B52"/>
    <w:rsid w:val="005D2F8E"/>
    <w:rsid w:val="005D369E"/>
    <w:rsid w:val="005D4B39"/>
    <w:rsid w:val="005D4CE0"/>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3E1B"/>
    <w:rsid w:val="00674177"/>
    <w:rsid w:val="00675495"/>
    <w:rsid w:val="0068032C"/>
    <w:rsid w:val="0068287F"/>
    <w:rsid w:val="00683087"/>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768"/>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0370"/>
    <w:rsid w:val="007211EF"/>
    <w:rsid w:val="00723826"/>
    <w:rsid w:val="007238F1"/>
    <w:rsid w:val="00726BAA"/>
    <w:rsid w:val="00727169"/>
    <w:rsid w:val="007306C6"/>
    <w:rsid w:val="007324E8"/>
    <w:rsid w:val="00735E39"/>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26EA"/>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0E94"/>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13C8"/>
    <w:rsid w:val="00833982"/>
    <w:rsid w:val="008402C4"/>
    <w:rsid w:val="0084605C"/>
    <w:rsid w:val="00847BB2"/>
    <w:rsid w:val="00851005"/>
    <w:rsid w:val="008560CD"/>
    <w:rsid w:val="00856BAC"/>
    <w:rsid w:val="0086041C"/>
    <w:rsid w:val="00861809"/>
    <w:rsid w:val="008620D8"/>
    <w:rsid w:val="008634D9"/>
    <w:rsid w:val="00866191"/>
    <w:rsid w:val="00867787"/>
    <w:rsid w:val="00870923"/>
    <w:rsid w:val="00870B40"/>
    <w:rsid w:val="00870BC6"/>
    <w:rsid w:val="008733D9"/>
    <w:rsid w:val="0087417D"/>
    <w:rsid w:val="0087426F"/>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413"/>
    <w:rsid w:val="009A19A9"/>
    <w:rsid w:val="009A532D"/>
    <w:rsid w:val="009B0F83"/>
    <w:rsid w:val="009B70F1"/>
    <w:rsid w:val="009C03B8"/>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67DC"/>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273E"/>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2A75"/>
    <w:rsid w:val="00BA2C10"/>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572F"/>
    <w:rsid w:val="00BE718F"/>
    <w:rsid w:val="00BE7622"/>
    <w:rsid w:val="00BF09D8"/>
    <w:rsid w:val="00BF0B4F"/>
    <w:rsid w:val="00C02495"/>
    <w:rsid w:val="00C027C7"/>
    <w:rsid w:val="00C032EC"/>
    <w:rsid w:val="00C06A97"/>
    <w:rsid w:val="00C06AAA"/>
    <w:rsid w:val="00C10343"/>
    <w:rsid w:val="00C11E27"/>
    <w:rsid w:val="00C12AEA"/>
    <w:rsid w:val="00C13A7D"/>
    <w:rsid w:val="00C13B66"/>
    <w:rsid w:val="00C14A7E"/>
    <w:rsid w:val="00C15CD3"/>
    <w:rsid w:val="00C15EA2"/>
    <w:rsid w:val="00C21867"/>
    <w:rsid w:val="00C25379"/>
    <w:rsid w:val="00C30DBC"/>
    <w:rsid w:val="00C33227"/>
    <w:rsid w:val="00C41453"/>
    <w:rsid w:val="00C4222F"/>
    <w:rsid w:val="00C4334E"/>
    <w:rsid w:val="00C43562"/>
    <w:rsid w:val="00C44874"/>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85E94"/>
    <w:rsid w:val="00C90AE9"/>
    <w:rsid w:val="00C932E3"/>
    <w:rsid w:val="00C9416E"/>
    <w:rsid w:val="00C94F96"/>
    <w:rsid w:val="00C95A9F"/>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1FC2"/>
    <w:rsid w:val="00CF204F"/>
    <w:rsid w:val="00CF71A3"/>
    <w:rsid w:val="00D00044"/>
    <w:rsid w:val="00D00986"/>
    <w:rsid w:val="00D06BF9"/>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D4088"/>
    <w:rsid w:val="00DD62FD"/>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08DE"/>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3F04"/>
    <w:rsid w:val="00EC6CD5"/>
    <w:rsid w:val="00ED1FD6"/>
    <w:rsid w:val="00ED2133"/>
    <w:rsid w:val="00EE01BA"/>
    <w:rsid w:val="00EE3FD2"/>
    <w:rsid w:val="00EE4F62"/>
    <w:rsid w:val="00EE64EE"/>
    <w:rsid w:val="00EE6B42"/>
    <w:rsid w:val="00EE70F6"/>
    <w:rsid w:val="00EF0139"/>
    <w:rsid w:val="00EF0162"/>
    <w:rsid w:val="00EF5841"/>
    <w:rsid w:val="00EF64C1"/>
    <w:rsid w:val="00EF6747"/>
    <w:rsid w:val="00F106FD"/>
    <w:rsid w:val="00F108C9"/>
    <w:rsid w:val="00F1354B"/>
    <w:rsid w:val="00F13773"/>
    <w:rsid w:val="00F14B43"/>
    <w:rsid w:val="00F14BFB"/>
    <w:rsid w:val="00F15F52"/>
    <w:rsid w:val="00F22FB7"/>
    <w:rsid w:val="00F2348A"/>
    <w:rsid w:val="00F2626A"/>
    <w:rsid w:val="00F30820"/>
    <w:rsid w:val="00F30CEC"/>
    <w:rsid w:val="00F30E8D"/>
    <w:rsid w:val="00F31B27"/>
    <w:rsid w:val="00F35130"/>
    <w:rsid w:val="00F3560A"/>
    <w:rsid w:val="00F373A9"/>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2584"/>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 w:id="381028333">
      <w:bodyDiv w:val="1"/>
      <w:marLeft w:val="0"/>
      <w:marRight w:val="0"/>
      <w:marTop w:val="0"/>
      <w:marBottom w:val="0"/>
      <w:divBdr>
        <w:top w:val="none" w:sz="0" w:space="0" w:color="auto"/>
        <w:left w:val="none" w:sz="0" w:space="0" w:color="auto"/>
        <w:bottom w:val="none" w:sz="0" w:space="0" w:color="auto"/>
        <w:right w:val="none" w:sz="0" w:space="0" w:color="auto"/>
      </w:divBdr>
    </w:div>
    <w:div w:id="758912706">
      <w:bodyDiv w:val="1"/>
      <w:marLeft w:val="0"/>
      <w:marRight w:val="0"/>
      <w:marTop w:val="0"/>
      <w:marBottom w:val="0"/>
      <w:divBdr>
        <w:top w:val="none" w:sz="0" w:space="0" w:color="auto"/>
        <w:left w:val="none" w:sz="0" w:space="0" w:color="auto"/>
        <w:bottom w:val="none" w:sz="0" w:space="0" w:color="auto"/>
        <w:right w:val="none" w:sz="0" w:space="0" w:color="auto"/>
      </w:divBdr>
    </w:div>
    <w:div w:id="784353447">
      <w:bodyDiv w:val="1"/>
      <w:marLeft w:val="0"/>
      <w:marRight w:val="0"/>
      <w:marTop w:val="0"/>
      <w:marBottom w:val="0"/>
      <w:divBdr>
        <w:top w:val="none" w:sz="0" w:space="0" w:color="auto"/>
        <w:left w:val="none" w:sz="0" w:space="0" w:color="auto"/>
        <w:bottom w:val="none" w:sz="0" w:space="0" w:color="auto"/>
        <w:right w:val="none" w:sz="0" w:space="0" w:color="auto"/>
      </w:divBdr>
    </w:div>
    <w:div w:id="1319847022">
      <w:bodyDiv w:val="1"/>
      <w:marLeft w:val="0"/>
      <w:marRight w:val="0"/>
      <w:marTop w:val="0"/>
      <w:marBottom w:val="0"/>
      <w:divBdr>
        <w:top w:val="none" w:sz="0" w:space="0" w:color="auto"/>
        <w:left w:val="none" w:sz="0" w:space="0" w:color="auto"/>
        <w:bottom w:val="none" w:sz="0" w:space="0" w:color="auto"/>
        <w:right w:val="none" w:sz="0" w:space="0" w:color="auto"/>
      </w:divBdr>
    </w:div>
    <w:div w:id="1466199998">
      <w:bodyDiv w:val="1"/>
      <w:marLeft w:val="0"/>
      <w:marRight w:val="0"/>
      <w:marTop w:val="0"/>
      <w:marBottom w:val="0"/>
      <w:divBdr>
        <w:top w:val="none" w:sz="0" w:space="0" w:color="auto"/>
        <w:left w:val="none" w:sz="0" w:space="0" w:color="auto"/>
        <w:bottom w:val="none" w:sz="0" w:space="0" w:color="auto"/>
        <w:right w:val="none" w:sz="0" w:space="0" w:color="auto"/>
      </w:divBdr>
    </w:div>
    <w:div w:id="1532959572">
      <w:bodyDiv w:val="1"/>
      <w:marLeft w:val="0"/>
      <w:marRight w:val="0"/>
      <w:marTop w:val="0"/>
      <w:marBottom w:val="0"/>
      <w:divBdr>
        <w:top w:val="none" w:sz="0" w:space="0" w:color="auto"/>
        <w:left w:val="none" w:sz="0" w:space="0" w:color="auto"/>
        <w:bottom w:val="none" w:sz="0" w:space="0" w:color="auto"/>
        <w:right w:val="none" w:sz="0" w:space="0" w:color="auto"/>
      </w:divBdr>
    </w:div>
    <w:div w:id="17855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theredtaxiservice.com/admin%20"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5.jpeg"/><Relationship Id="rId42"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theredtaxiservice.com/admin%20" TargetMode="External"/><Relationship Id="rId33" Type="http://schemas.openxmlformats.org/officeDocument/2006/relationships/image" Target="media/image24.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microsoft.com/office/2011/relationships/people" Target="peop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6E4B5-8275-479B-8A8F-C93E0D2B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7260</Words>
  <Characters>41383</Characters>
  <Application>Microsoft Office Word</Application>
  <DocSecurity>0</DocSecurity>
  <Lines>344</Lines>
  <Paragraphs>97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2014-05-21T15:33:00Z</cp:lastPrinted>
  <dcterms:created xsi:type="dcterms:W3CDTF">2014-10-20T13:29:00Z</dcterms:created>
  <dcterms:modified xsi:type="dcterms:W3CDTF">2014-10-20T13:29:00Z</dcterms:modified>
</cp:coreProperties>
</file>