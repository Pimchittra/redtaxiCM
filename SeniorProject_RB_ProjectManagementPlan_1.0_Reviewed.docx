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80"/>
        <w:gridCol w:w="3081"/>
        <w:gridCol w:w="3081"/>
      </w:tblGrid>
      <w:tr w:rsidR="00E45057" w:rsidRPr="00683393" w14:paraId="7FAB2868" w14:textId="77777777" w:rsidTr="00936554">
        <w:tc>
          <w:tcPr>
            <w:tcW w:w="9242" w:type="dxa"/>
            <w:gridSpan w:val="3"/>
          </w:tcPr>
          <w:p w14:paraId="7E2C2C44" w14:textId="77777777" w:rsidR="00E45057" w:rsidRPr="00683393" w:rsidRDefault="00E45057">
            <w:pPr>
              <w:rPr>
                <w:rFonts w:ascii="Times New Roman" w:hAnsi="Times New Roman" w:cs="Times New Roman"/>
                <w:b/>
                <w:bCs/>
                <w:sz w:val="28"/>
              </w:rPr>
            </w:pPr>
            <w:r w:rsidRPr="00683393">
              <w:rPr>
                <w:rFonts w:ascii="Times New Roman" w:hAnsi="Times New Roman" w:cs="Times New Roman"/>
                <w:b/>
                <w:bCs/>
                <w:sz w:val="44"/>
                <w:szCs w:val="44"/>
              </w:rPr>
              <w:t>Project Plan</w:t>
            </w:r>
          </w:p>
        </w:tc>
      </w:tr>
      <w:tr w:rsidR="00EB4A45" w:rsidRPr="00683393" w14:paraId="6F05900E" w14:textId="77777777" w:rsidTr="00EB4A45">
        <w:tc>
          <w:tcPr>
            <w:tcW w:w="3080" w:type="dxa"/>
          </w:tcPr>
          <w:p w14:paraId="643A19C9" w14:textId="77777777" w:rsidR="00EB4A45" w:rsidRPr="00683393" w:rsidRDefault="00CC2BD9">
            <w:pPr>
              <w:rPr>
                <w:rFonts w:ascii="Times New Roman" w:hAnsi="Times New Roman" w:cs="Times New Roman"/>
                <w:sz w:val="28"/>
              </w:rPr>
            </w:pPr>
            <w:r w:rsidRPr="00683393">
              <w:rPr>
                <w:rFonts w:ascii="Times New Roman" w:hAnsi="Times New Roman" w:cs="Times New Roman"/>
                <w:sz w:val="28"/>
              </w:rPr>
              <w:t>Cross Ref</w:t>
            </w:r>
            <w:r w:rsidR="00324A25" w:rsidRPr="00683393">
              <w:rPr>
                <w:rFonts w:ascii="Times New Roman" w:hAnsi="Times New Roman" w:cs="Times New Roman"/>
                <w:sz w:val="28"/>
              </w:rPr>
              <w:t>. VSE-29110</w:t>
            </w:r>
          </w:p>
        </w:tc>
        <w:tc>
          <w:tcPr>
            <w:tcW w:w="3081" w:type="dxa"/>
          </w:tcPr>
          <w:p w14:paraId="23FC258A" w14:textId="77777777" w:rsidR="00EB4A45" w:rsidRPr="00683393" w:rsidRDefault="00324A25">
            <w:pPr>
              <w:rPr>
                <w:rFonts w:ascii="Times New Roman" w:hAnsi="Times New Roman" w:cs="Times New Roman"/>
                <w:sz w:val="28"/>
              </w:rPr>
            </w:pPr>
            <w:r w:rsidRPr="00683393">
              <w:rPr>
                <w:rFonts w:ascii="Times New Roman" w:hAnsi="Times New Roman" w:cs="Times New Roman"/>
                <w:sz w:val="28"/>
              </w:rPr>
              <w:t>Coverage Level:</w:t>
            </w:r>
          </w:p>
        </w:tc>
        <w:tc>
          <w:tcPr>
            <w:tcW w:w="3081" w:type="dxa"/>
          </w:tcPr>
          <w:p w14:paraId="1B38D9BB" w14:textId="77777777" w:rsidR="00EB4A45" w:rsidRPr="00683393" w:rsidRDefault="00324A25">
            <w:pPr>
              <w:rPr>
                <w:rFonts w:ascii="Times New Roman" w:hAnsi="Times New Roman" w:cs="Times New Roman"/>
                <w:sz w:val="28"/>
              </w:rPr>
            </w:pPr>
            <w:r w:rsidRPr="00683393">
              <w:rPr>
                <w:rFonts w:ascii="Times New Roman" w:hAnsi="Times New Roman" w:cs="Times New Roman"/>
                <w:sz w:val="28"/>
              </w:rPr>
              <w:t>Version :</w:t>
            </w:r>
          </w:p>
        </w:tc>
      </w:tr>
      <w:tr w:rsidR="00EB4A45" w:rsidRPr="00683393" w14:paraId="6B9C5389" w14:textId="77777777" w:rsidTr="00EB4A45">
        <w:tc>
          <w:tcPr>
            <w:tcW w:w="3080" w:type="dxa"/>
          </w:tcPr>
          <w:p w14:paraId="437460F9" w14:textId="77777777" w:rsidR="00EB4A45" w:rsidRPr="00683393" w:rsidRDefault="00EB4A45">
            <w:pPr>
              <w:rPr>
                <w:rFonts w:ascii="Times New Roman" w:hAnsi="Times New Roman" w:cs="Times New Roman"/>
                <w:sz w:val="28"/>
              </w:rPr>
            </w:pPr>
          </w:p>
        </w:tc>
        <w:tc>
          <w:tcPr>
            <w:tcW w:w="3081" w:type="dxa"/>
          </w:tcPr>
          <w:p w14:paraId="62B8FBE8" w14:textId="77777777" w:rsidR="00EB4A45" w:rsidRPr="00683393" w:rsidRDefault="00EB4A45">
            <w:pPr>
              <w:rPr>
                <w:rFonts w:ascii="Times New Roman" w:hAnsi="Times New Roman" w:cs="Times New Roman"/>
                <w:sz w:val="28"/>
              </w:rPr>
            </w:pPr>
          </w:p>
        </w:tc>
        <w:tc>
          <w:tcPr>
            <w:tcW w:w="3081" w:type="dxa"/>
          </w:tcPr>
          <w:p w14:paraId="6DA4F01C" w14:textId="77777777" w:rsidR="00EB4A45" w:rsidRPr="00683393" w:rsidRDefault="00EB4A45">
            <w:pPr>
              <w:rPr>
                <w:rFonts w:ascii="Times New Roman" w:hAnsi="Times New Roman" w:cs="Times New Roman"/>
                <w:sz w:val="28"/>
              </w:rPr>
            </w:pPr>
          </w:p>
        </w:tc>
      </w:tr>
    </w:tbl>
    <w:p w14:paraId="673DA83A" w14:textId="77777777" w:rsidR="00EB4A45" w:rsidRPr="00683393" w:rsidRDefault="00EB4A45">
      <w:pPr>
        <w:rPr>
          <w:rFonts w:ascii="Times New Roman" w:hAnsi="Times New Roman" w:cs="Times New Roman"/>
          <w:sz w:val="28"/>
        </w:rPr>
      </w:pPr>
    </w:p>
    <w:tbl>
      <w:tblPr>
        <w:tblStyle w:val="TableGrid"/>
        <w:tblW w:w="0" w:type="auto"/>
        <w:tblLook w:val="04A0" w:firstRow="1" w:lastRow="0" w:firstColumn="1" w:lastColumn="0" w:noHBand="0" w:noVBand="1"/>
      </w:tblPr>
      <w:tblGrid>
        <w:gridCol w:w="4621"/>
        <w:gridCol w:w="4621"/>
      </w:tblGrid>
      <w:tr w:rsidR="00BB0C14" w:rsidRPr="00683393" w14:paraId="33C1661B" w14:textId="77777777" w:rsidTr="00BB0C14">
        <w:tc>
          <w:tcPr>
            <w:tcW w:w="4621" w:type="dxa"/>
          </w:tcPr>
          <w:p w14:paraId="436BA3D8" w14:textId="77777777"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Process Ownership</w:t>
            </w:r>
          </w:p>
        </w:tc>
        <w:tc>
          <w:tcPr>
            <w:tcW w:w="4621" w:type="dxa"/>
          </w:tcPr>
          <w:p w14:paraId="13796917" w14:textId="77777777"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Approving Authority</w:t>
            </w:r>
          </w:p>
        </w:tc>
      </w:tr>
      <w:tr w:rsidR="00BB0C14" w:rsidRPr="00683393" w14:paraId="357B2391" w14:textId="77777777" w:rsidTr="00BB0C14">
        <w:tc>
          <w:tcPr>
            <w:tcW w:w="4621" w:type="dxa"/>
          </w:tcPr>
          <w:p w14:paraId="1D76EFFB" w14:textId="77777777" w:rsidR="00BB0C14" w:rsidRPr="00683393" w:rsidRDefault="00BB0C14">
            <w:pPr>
              <w:rPr>
                <w:rFonts w:ascii="Times New Roman" w:hAnsi="Times New Roman" w:cs="Times New Roman"/>
                <w:sz w:val="28"/>
              </w:rPr>
            </w:pPr>
          </w:p>
        </w:tc>
        <w:tc>
          <w:tcPr>
            <w:tcW w:w="4621" w:type="dxa"/>
          </w:tcPr>
          <w:p w14:paraId="76E11F4F" w14:textId="77777777" w:rsidR="00BB0C14" w:rsidRPr="00683393" w:rsidRDefault="00BB0C14">
            <w:pPr>
              <w:rPr>
                <w:rFonts w:ascii="Times New Roman" w:hAnsi="Times New Roman" w:cs="Times New Roman"/>
                <w:sz w:val="28"/>
              </w:rPr>
            </w:pPr>
          </w:p>
        </w:tc>
      </w:tr>
      <w:tr w:rsidR="00BB0C14" w:rsidRPr="00683393" w14:paraId="64AA9F44" w14:textId="77777777" w:rsidTr="00BB0C14">
        <w:tc>
          <w:tcPr>
            <w:tcW w:w="4621" w:type="dxa"/>
          </w:tcPr>
          <w:p w14:paraId="501053E8" w14:textId="77777777"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Scope</w:t>
            </w:r>
          </w:p>
        </w:tc>
        <w:tc>
          <w:tcPr>
            <w:tcW w:w="4621" w:type="dxa"/>
          </w:tcPr>
          <w:p w14:paraId="1D6FCA25" w14:textId="77777777"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Approved Date</w:t>
            </w:r>
          </w:p>
        </w:tc>
      </w:tr>
      <w:tr w:rsidR="00BB0C14" w:rsidRPr="00683393" w14:paraId="785C13BA" w14:textId="77777777" w:rsidTr="00BB0C14">
        <w:tc>
          <w:tcPr>
            <w:tcW w:w="4621" w:type="dxa"/>
          </w:tcPr>
          <w:p w14:paraId="00ACEBE4" w14:textId="77777777" w:rsidR="00BB0C14" w:rsidRPr="00683393" w:rsidRDefault="00BB0C14">
            <w:pPr>
              <w:rPr>
                <w:rFonts w:ascii="Times New Roman" w:hAnsi="Times New Roman" w:cs="Times New Roman"/>
                <w:sz w:val="28"/>
              </w:rPr>
            </w:pPr>
          </w:p>
        </w:tc>
        <w:tc>
          <w:tcPr>
            <w:tcW w:w="4621" w:type="dxa"/>
          </w:tcPr>
          <w:p w14:paraId="04E24ACB" w14:textId="77777777" w:rsidR="00BB0C14" w:rsidRPr="00683393" w:rsidRDefault="00BB0C14">
            <w:pPr>
              <w:rPr>
                <w:rFonts w:ascii="Times New Roman" w:hAnsi="Times New Roman" w:cs="Times New Roman"/>
                <w:sz w:val="28"/>
              </w:rPr>
            </w:pPr>
          </w:p>
        </w:tc>
      </w:tr>
    </w:tbl>
    <w:p w14:paraId="7F6DC4EE" w14:textId="77777777" w:rsidR="00BB0C14" w:rsidRPr="00683393" w:rsidRDefault="00BB0C14">
      <w:pPr>
        <w:rPr>
          <w:rFonts w:ascii="Times New Roman" w:hAnsi="Times New Roman" w:cs="Times New Roman"/>
          <w:sz w:val="28"/>
        </w:rPr>
      </w:pPr>
    </w:p>
    <w:tbl>
      <w:tblPr>
        <w:tblStyle w:val="TableGrid"/>
        <w:tblW w:w="0" w:type="auto"/>
        <w:tblLook w:val="04A0" w:firstRow="1" w:lastRow="0" w:firstColumn="1" w:lastColumn="0" w:noHBand="0" w:noVBand="1"/>
      </w:tblPr>
      <w:tblGrid>
        <w:gridCol w:w="1694"/>
        <w:gridCol w:w="1664"/>
        <w:gridCol w:w="2472"/>
        <w:gridCol w:w="1736"/>
        <w:gridCol w:w="1676"/>
      </w:tblGrid>
      <w:tr w:rsidR="004B02A2" w:rsidRPr="00683393" w14:paraId="05E2094E" w14:textId="77777777" w:rsidTr="00936554">
        <w:tc>
          <w:tcPr>
            <w:tcW w:w="9242" w:type="dxa"/>
            <w:gridSpan w:val="5"/>
          </w:tcPr>
          <w:p w14:paraId="3128D0E1" w14:textId="77777777" w:rsidR="004B02A2" w:rsidRPr="00683393" w:rsidRDefault="004B02A2">
            <w:pPr>
              <w:rPr>
                <w:rFonts w:ascii="Times New Roman" w:hAnsi="Times New Roman" w:cs="Times New Roman"/>
                <w:b/>
                <w:bCs/>
                <w:sz w:val="28"/>
              </w:rPr>
            </w:pPr>
            <w:r w:rsidRPr="00683393">
              <w:rPr>
                <w:rFonts w:ascii="Times New Roman" w:hAnsi="Times New Roman" w:cs="Times New Roman"/>
                <w:b/>
                <w:bCs/>
                <w:sz w:val="28"/>
              </w:rPr>
              <w:t>Document History</w:t>
            </w:r>
          </w:p>
        </w:tc>
      </w:tr>
      <w:tr w:rsidR="00E45057" w:rsidRPr="00683393" w14:paraId="15D15DA8" w14:textId="77777777" w:rsidTr="004B02A2">
        <w:tc>
          <w:tcPr>
            <w:tcW w:w="1848" w:type="dxa"/>
          </w:tcPr>
          <w:p w14:paraId="4B8BA657" w14:textId="77777777" w:rsidR="004B02A2" w:rsidRPr="00683393" w:rsidRDefault="00E45057">
            <w:pPr>
              <w:rPr>
                <w:rFonts w:ascii="Times New Roman" w:hAnsi="Times New Roman" w:cs="Times New Roman"/>
                <w:b/>
                <w:bCs/>
                <w:sz w:val="28"/>
              </w:rPr>
            </w:pPr>
            <w:r w:rsidRPr="00683393">
              <w:rPr>
                <w:rFonts w:ascii="Times New Roman" w:hAnsi="Times New Roman" w:cs="Times New Roman"/>
                <w:b/>
                <w:bCs/>
                <w:sz w:val="28"/>
              </w:rPr>
              <w:t>Version Number</w:t>
            </w:r>
          </w:p>
        </w:tc>
        <w:tc>
          <w:tcPr>
            <w:tcW w:w="1848" w:type="dxa"/>
          </w:tcPr>
          <w:p w14:paraId="47792981" w14:textId="77777777" w:rsidR="004B02A2" w:rsidRPr="00683393" w:rsidRDefault="00E45057">
            <w:pPr>
              <w:rPr>
                <w:rFonts w:ascii="Times New Roman" w:hAnsi="Times New Roman" w:cs="Times New Roman"/>
                <w:b/>
                <w:bCs/>
                <w:sz w:val="28"/>
              </w:rPr>
            </w:pPr>
            <w:r w:rsidRPr="00683393">
              <w:rPr>
                <w:rFonts w:ascii="Times New Roman" w:hAnsi="Times New Roman" w:cs="Times New Roman"/>
                <w:b/>
                <w:bCs/>
                <w:sz w:val="28"/>
              </w:rPr>
              <w:t>Record Date</w:t>
            </w:r>
          </w:p>
        </w:tc>
        <w:tc>
          <w:tcPr>
            <w:tcW w:w="1848" w:type="dxa"/>
          </w:tcPr>
          <w:p w14:paraId="0E3A01CC" w14:textId="77777777" w:rsidR="004B02A2" w:rsidRPr="00683393" w:rsidRDefault="00E45057">
            <w:pPr>
              <w:rPr>
                <w:rFonts w:ascii="Times New Roman" w:hAnsi="Times New Roman" w:cs="Times New Roman"/>
                <w:b/>
                <w:bCs/>
                <w:sz w:val="28"/>
              </w:rPr>
            </w:pPr>
            <w:r w:rsidRPr="00683393">
              <w:rPr>
                <w:rFonts w:ascii="Times New Roman" w:hAnsi="Times New Roman" w:cs="Times New Roman"/>
                <w:b/>
                <w:bCs/>
                <w:sz w:val="28"/>
              </w:rPr>
              <w:t>Prepared/modified by</w:t>
            </w:r>
          </w:p>
        </w:tc>
        <w:tc>
          <w:tcPr>
            <w:tcW w:w="1849" w:type="dxa"/>
          </w:tcPr>
          <w:p w14:paraId="6263B0F8" w14:textId="77777777" w:rsidR="004B02A2" w:rsidRPr="00683393" w:rsidRDefault="00E45057">
            <w:pPr>
              <w:rPr>
                <w:rFonts w:ascii="Times New Roman" w:hAnsi="Times New Roman" w:cs="Times New Roman"/>
                <w:b/>
                <w:bCs/>
                <w:sz w:val="28"/>
              </w:rPr>
            </w:pPr>
            <w:r w:rsidRPr="00683393">
              <w:rPr>
                <w:rFonts w:ascii="Times New Roman" w:hAnsi="Times New Roman" w:cs="Times New Roman"/>
                <w:b/>
                <w:bCs/>
                <w:sz w:val="28"/>
              </w:rPr>
              <w:t>Reviewed by</w:t>
            </w:r>
          </w:p>
        </w:tc>
        <w:tc>
          <w:tcPr>
            <w:tcW w:w="1849" w:type="dxa"/>
          </w:tcPr>
          <w:p w14:paraId="25890D56" w14:textId="77777777" w:rsidR="004B02A2" w:rsidRPr="00683393" w:rsidRDefault="00E45057">
            <w:pPr>
              <w:rPr>
                <w:rFonts w:ascii="Times New Roman" w:hAnsi="Times New Roman" w:cs="Times New Roman"/>
                <w:b/>
                <w:bCs/>
                <w:sz w:val="28"/>
              </w:rPr>
            </w:pPr>
            <w:r w:rsidRPr="00683393">
              <w:rPr>
                <w:rFonts w:ascii="Times New Roman" w:hAnsi="Times New Roman" w:cs="Times New Roman"/>
                <w:b/>
                <w:bCs/>
                <w:sz w:val="28"/>
              </w:rPr>
              <w:t>Change Details</w:t>
            </w:r>
          </w:p>
        </w:tc>
      </w:tr>
      <w:tr w:rsidR="00E45057" w:rsidRPr="00683393" w14:paraId="55B4EDF1" w14:textId="77777777" w:rsidTr="004B02A2">
        <w:tc>
          <w:tcPr>
            <w:tcW w:w="1848" w:type="dxa"/>
          </w:tcPr>
          <w:p w14:paraId="1C02BF77" w14:textId="77777777" w:rsidR="004B02A2" w:rsidRPr="00683393" w:rsidRDefault="00D25736">
            <w:pPr>
              <w:rPr>
                <w:rFonts w:ascii="Times New Roman" w:hAnsi="Times New Roman" w:cs="Times New Roman"/>
                <w:sz w:val="28"/>
              </w:rPr>
            </w:pPr>
            <w:r w:rsidRPr="00683393">
              <w:rPr>
                <w:rFonts w:ascii="Times New Roman" w:hAnsi="Times New Roman" w:cs="Times New Roman"/>
                <w:sz w:val="28"/>
              </w:rPr>
              <w:t>1.0</w:t>
            </w:r>
          </w:p>
        </w:tc>
        <w:tc>
          <w:tcPr>
            <w:tcW w:w="1848" w:type="dxa"/>
          </w:tcPr>
          <w:p w14:paraId="3077EC02" w14:textId="77777777" w:rsidR="004B02A2" w:rsidRPr="00683393" w:rsidRDefault="004B02A2">
            <w:pPr>
              <w:rPr>
                <w:rFonts w:ascii="Times New Roman" w:hAnsi="Times New Roman" w:cs="Times New Roman"/>
                <w:sz w:val="28"/>
              </w:rPr>
            </w:pPr>
          </w:p>
        </w:tc>
        <w:tc>
          <w:tcPr>
            <w:tcW w:w="1848" w:type="dxa"/>
          </w:tcPr>
          <w:p w14:paraId="03A5CFEA" w14:textId="77777777" w:rsidR="004B02A2" w:rsidRPr="00683393" w:rsidRDefault="0081538C">
            <w:pPr>
              <w:rPr>
                <w:rFonts w:ascii="Times New Roman" w:hAnsi="Times New Roman" w:cs="Times New Roman"/>
                <w:sz w:val="28"/>
              </w:rPr>
            </w:pPr>
            <w:proofErr w:type="spellStart"/>
            <w:r w:rsidRPr="00683393">
              <w:rPr>
                <w:rFonts w:ascii="Times New Roman" w:hAnsi="Times New Roman" w:cs="Times New Roman"/>
                <w:sz w:val="28"/>
              </w:rPr>
              <w:t>Kanittee,Pimchittra</w:t>
            </w:r>
            <w:proofErr w:type="spellEnd"/>
          </w:p>
        </w:tc>
        <w:tc>
          <w:tcPr>
            <w:tcW w:w="1849" w:type="dxa"/>
          </w:tcPr>
          <w:p w14:paraId="0B25E68E" w14:textId="77777777" w:rsidR="004B02A2" w:rsidRPr="00683393" w:rsidRDefault="0081538C">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480A7EF2" w14:textId="77777777" w:rsidR="004B02A2" w:rsidRPr="00683393" w:rsidRDefault="0081538C">
            <w:pPr>
              <w:rPr>
                <w:rFonts w:ascii="Times New Roman" w:hAnsi="Times New Roman" w:cs="Times New Roman"/>
                <w:sz w:val="28"/>
              </w:rPr>
            </w:pPr>
            <w:r w:rsidRPr="00683393">
              <w:rPr>
                <w:rFonts w:ascii="Times New Roman" w:hAnsi="Times New Roman" w:cs="Times New Roman"/>
                <w:sz w:val="28"/>
              </w:rPr>
              <w:t>Draft</w:t>
            </w:r>
          </w:p>
        </w:tc>
      </w:tr>
      <w:tr w:rsidR="00E45057" w:rsidRPr="00683393" w14:paraId="05D52B1A" w14:textId="77777777" w:rsidTr="004B02A2">
        <w:tc>
          <w:tcPr>
            <w:tcW w:w="1848" w:type="dxa"/>
          </w:tcPr>
          <w:p w14:paraId="19192333" w14:textId="77777777" w:rsidR="004B02A2" w:rsidRPr="00683393" w:rsidRDefault="004B02A2">
            <w:pPr>
              <w:rPr>
                <w:rFonts w:ascii="Times New Roman" w:hAnsi="Times New Roman" w:cs="Times New Roman"/>
                <w:sz w:val="28"/>
              </w:rPr>
            </w:pPr>
          </w:p>
        </w:tc>
        <w:tc>
          <w:tcPr>
            <w:tcW w:w="1848" w:type="dxa"/>
          </w:tcPr>
          <w:p w14:paraId="74681D89" w14:textId="77777777" w:rsidR="004B02A2" w:rsidRPr="00683393" w:rsidRDefault="004B02A2">
            <w:pPr>
              <w:rPr>
                <w:rFonts w:ascii="Times New Roman" w:hAnsi="Times New Roman" w:cs="Times New Roman"/>
                <w:sz w:val="28"/>
              </w:rPr>
            </w:pPr>
          </w:p>
        </w:tc>
        <w:tc>
          <w:tcPr>
            <w:tcW w:w="1848" w:type="dxa"/>
          </w:tcPr>
          <w:p w14:paraId="594211F2" w14:textId="77777777" w:rsidR="004B02A2" w:rsidRPr="00683393" w:rsidRDefault="004B02A2">
            <w:pPr>
              <w:rPr>
                <w:rFonts w:ascii="Times New Roman" w:hAnsi="Times New Roman" w:cs="Times New Roman"/>
                <w:sz w:val="28"/>
              </w:rPr>
            </w:pPr>
          </w:p>
        </w:tc>
        <w:tc>
          <w:tcPr>
            <w:tcW w:w="1849" w:type="dxa"/>
          </w:tcPr>
          <w:p w14:paraId="56B75072" w14:textId="77777777" w:rsidR="004B02A2" w:rsidRPr="00683393" w:rsidRDefault="004B02A2">
            <w:pPr>
              <w:rPr>
                <w:rFonts w:ascii="Times New Roman" w:hAnsi="Times New Roman" w:cs="Times New Roman"/>
                <w:sz w:val="28"/>
              </w:rPr>
            </w:pPr>
          </w:p>
        </w:tc>
        <w:tc>
          <w:tcPr>
            <w:tcW w:w="1849" w:type="dxa"/>
          </w:tcPr>
          <w:p w14:paraId="519615F5" w14:textId="77777777" w:rsidR="004B02A2" w:rsidRPr="00683393" w:rsidRDefault="004B02A2">
            <w:pPr>
              <w:rPr>
                <w:rFonts w:ascii="Times New Roman" w:hAnsi="Times New Roman" w:cs="Times New Roman"/>
                <w:sz w:val="28"/>
              </w:rPr>
            </w:pPr>
          </w:p>
        </w:tc>
      </w:tr>
    </w:tbl>
    <w:p w14:paraId="5DE348C7" w14:textId="77777777" w:rsidR="004B02A2" w:rsidRPr="00683393" w:rsidRDefault="004B02A2" w:rsidP="00CA1508">
      <w:pPr>
        <w:jc w:val="right"/>
        <w:rPr>
          <w:rFonts w:ascii="Times New Roman" w:hAnsi="Times New Roman" w:cs="Times New Roman"/>
          <w:sz w:val="28"/>
        </w:rPr>
      </w:pPr>
    </w:p>
    <w:p w14:paraId="736BED4E" w14:textId="77777777" w:rsidR="006C0813" w:rsidRPr="00683393" w:rsidRDefault="006C0813" w:rsidP="00CA1508">
      <w:pPr>
        <w:jc w:val="right"/>
        <w:rPr>
          <w:rFonts w:ascii="Times New Roman" w:hAnsi="Times New Roman" w:cs="Times New Roman"/>
          <w:b/>
          <w:bCs/>
          <w:sz w:val="28"/>
        </w:rPr>
      </w:pPr>
      <w:r w:rsidRPr="00683393">
        <w:rPr>
          <w:rFonts w:ascii="Times New Roman" w:hAnsi="Times New Roman" w:cs="Times New Roman"/>
          <w:b/>
          <w:bCs/>
          <w:sz w:val="28"/>
        </w:rPr>
        <w:t>Document develops by</w:t>
      </w:r>
    </w:p>
    <w:p w14:paraId="0E7BC293" w14:textId="77777777" w:rsidR="006C0813" w:rsidRPr="00683393" w:rsidRDefault="006C0813" w:rsidP="00CA1508">
      <w:pPr>
        <w:jc w:val="right"/>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Hongron</w:t>
      </w:r>
      <w:proofErr w:type="spellEnd"/>
    </w:p>
    <w:p w14:paraId="3CE430FB" w14:textId="77777777" w:rsidR="006C0813" w:rsidRPr="00683393" w:rsidRDefault="006C0813" w:rsidP="00CA1508">
      <w:pPr>
        <w:jc w:val="right"/>
        <w:rPr>
          <w:rFonts w:ascii="Times New Roman" w:hAnsi="Times New Roman" w:cs="Times New Roman"/>
          <w:sz w:val="28"/>
        </w:rPr>
      </w:pPr>
      <w:proofErr w:type="spellStart"/>
      <w:proofErr w:type="gramStart"/>
      <w:r w:rsidRPr="00683393">
        <w:rPr>
          <w:rFonts w:ascii="Times New Roman" w:hAnsi="Times New Roman" w:cs="Times New Roman"/>
          <w:sz w:val="28"/>
        </w:rPr>
        <w:t>Pimchittra</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Sukkasem</w:t>
      </w:r>
      <w:proofErr w:type="spellEnd"/>
      <w:proofErr w:type="gramEnd"/>
    </w:p>
    <w:p w14:paraId="1937F423" w14:textId="77777777" w:rsidR="006C0813" w:rsidRPr="00683393" w:rsidRDefault="006C0813" w:rsidP="00CA1508">
      <w:pPr>
        <w:jc w:val="right"/>
        <w:rPr>
          <w:rFonts w:ascii="Times New Roman" w:hAnsi="Times New Roman" w:cs="Times New Roman"/>
          <w:sz w:val="28"/>
        </w:rPr>
      </w:pPr>
    </w:p>
    <w:p w14:paraId="129DAC39" w14:textId="77777777" w:rsidR="006C0813" w:rsidRPr="00683393" w:rsidRDefault="006C0813" w:rsidP="00CA1508">
      <w:pPr>
        <w:jc w:val="right"/>
        <w:rPr>
          <w:rFonts w:ascii="Times New Roman" w:hAnsi="Times New Roman" w:cs="Times New Roman"/>
          <w:b/>
          <w:bCs/>
          <w:sz w:val="28"/>
        </w:rPr>
      </w:pPr>
      <w:r w:rsidRPr="00683393">
        <w:rPr>
          <w:rFonts w:ascii="Times New Roman" w:hAnsi="Times New Roman" w:cs="Times New Roman"/>
          <w:b/>
          <w:bCs/>
          <w:sz w:val="28"/>
        </w:rPr>
        <w:t>Document Approved by</w:t>
      </w:r>
    </w:p>
    <w:p w14:paraId="45E4C173" w14:textId="77777777" w:rsidR="006C0813" w:rsidRPr="00683393" w:rsidRDefault="0000781F" w:rsidP="00CA1508">
      <w:pPr>
        <w:jc w:val="right"/>
        <w:rPr>
          <w:rFonts w:ascii="Times New Roman" w:hAnsi="Times New Roman" w:cs="Times New Roman"/>
          <w:sz w:val="28"/>
        </w:rPr>
      </w:pPr>
      <w:r w:rsidRPr="00683393">
        <w:rPr>
          <w:rFonts w:ascii="Times New Roman" w:hAnsi="Times New Roman" w:cs="Times New Roman"/>
          <w:sz w:val="28"/>
        </w:rPr>
        <w:t xml:space="preserve">Ms. </w:t>
      </w:r>
      <w:proofErr w:type="spellStart"/>
      <w:r w:rsidRPr="00683393">
        <w:rPr>
          <w:rFonts w:ascii="Times New Roman" w:hAnsi="Times New Roman" w:cs="Times New Roman"/>
          <w:sz w:val="28"/>
        </w:rPr>
        <w:t>Yun</w:t>
      </w:r>
      <w:r w:rsidR="006C0813" w:rsidRPr="00683393">
        <w:rPr>
          <w:rFonts w:ascii="Times New Roman" w:hAnsi="Times New Roman" w:cs="Times New Roman"/>
          <w:sz w:val="28"/>
        </w:rPr>
        <w:t>rim</w:t>
      </w:r>
      <w:proofErr w:type="spellEnd"/>
      <w:r w:rsidR="006C0813" w:rsidRPr="00683393">
        <w:rPr>
          <w:rFonts w:ascii="Times New Roman" w:hAnsi="Times New Roman" w:cs="Times New Roman"/>
          <w:sz w:val="28"/>
        </w:rPr>
        <w:t xml:space="preserve"> Park</w:t>
      </w:r>
    </w:p>
    <w:p w14:paraId="73DE4233" w14:textId="77777777" w:rsidR="006C0813" w:rsidRPr="00683393" w:rsidRDefault="006C0813">
      <w:pPr>
        <w:rPr>
          <w:rFonts w:ascii="Times New Roman" w:hAnsi="Times New Roman" w:cs="Times New Roman"/>
          <w:sz w:val="28"/>
        </w:rPr>
      </w:pPr>
    </w:p>
    <w:p w14:paraId="309E8E2C" w14:textId="77777777" w:rsidR="00ED350A" w:rsidRDefault="00ED350A">
      <w:pPr>
        <w:rPr>
          <w:rFonts w:ascii="Times New Roman" w:hAnsi="Times New Roman" w:cs="Times New Roman"/>
          <w:b/>
          <w:bCs/>
          <w:sz w:val="28"/>
        </w:rPr>
      </w:pPr>
    </w:p>
    <w:p w14:paraId="4DC0FA56" w14:textId="77777777" w:rsidR="00ED350A" w:rsidRDefault="00ED350A">
      <w:pPr>
        <w:rPr>
          <w:rFonts w:ascii="Times New Roman" w:hAnsi="Times New Roman" w:cs="Times New Roman"/>
          <w:b/>
          <w:bCs/>
          <w:sz w:val="28"/>
        </w:rPr>
      </w:pPr>
    </w:p>
    <w:p w14:paraId="7F509299" w14:textId="77777777" w:rsidR="00ED350A" w:rsidRDefault="00ED350A">
      <w:pPr>
        <w:rPr>
          <w:rFonts w:ascii="Times New Roman" w:hAnsi="Times New Roman" w:cs="Times New Roman"/>
          <w:b/>
          <w:bCs/>
          <w:sz w:val="28"/>
        </w:rPr>
      </w:pPr>
    </w:p>
    <w:p w14:paraId="51150439" w14:textId="77777777" w:rsidR="00ED350A" w:rsidRDefault="00ED350A">
      <w:pPr>
        <w:rPr>
          <w:rFonts w:ascii="Times New Roman" w:hAnsi="Times New Roman" w:cs="Times New Roman"/>
          <w:b/>
          <w:bCs/>
          <w:sz w:val="28"/>
        </w:rPr>
      </w:pPr>
    </w:p>
    <w:p w14:paraId="2E4FD64D" w14:textId="77777777" w:rsidR="006F7DA3" w:rsidRPr="00ED350A" w:rsidRDefault="0000781F">
      <w:pPr>
        <w:rPr>
          <w:rFonts w:ascii="Times New Roman" w:hAnsi="Times New Roman" w:cs="Times New Roman"/>
          <w:b/>
          <w:bCs/>
          <w:sz w:val="32"/>
          <w:szCs w:val="32"/>
        </w:rPr>
      </w:pPr>
      <w:r w:rsidRPr="00ED350A">
        <w:rPr>
          <w:rFonts w:ascii="Times New Roman" w:hAnsi="Times New Roman" w:cs="Times New Roman"/>
          <w:b/>
          <w:bCs/>
          <w:sz w:val="32"/>
          <w:szCs w:val="32"/>
        </w:rPr>
        <w:lastRenderedPageBreak/>
        <w:t xml:space="preserve">Objective: </w:t>
      </w:r>
    </w:p>
    <w:p w14:paraId="47DD0869" w14:textId="77777777" w:rsidR="0000781F" w:rsidRPr="00683393" w:rsidRDefault="00CA1508">
      <w:pPr>
        <w:rPr>
          <w:rFonts w:ascii="Times New Roman" w:hAnsi="Times New Roman" w:cs="Times New Roman"/>
          <w:sz w:val="28"/>
        </w:rPr>
      </w:pPr>
      <w:r w:rsidRPr="00683393">
        <w:rPr>
          <w:rFonts w:ascii="Times New Roman" w:hAnsi="Times New Roman" w:cs="Times New Roman"/>
          <w:sz w:val="28"/>
        </w:rPr>
        <w:t>-</w:t>
      </w:r>
      <w:r w:rsidR="0000781F" w:rsidRPr="00683393">
        <w:rPr>
          <w:rFonts w:ascii="Times New Roman" w:hAnsi="Times New Roman" w:cs="Times New Roman"/>
          <w:sz w:val="28"/>
        </w:rPr>
        <w:t>To provide guidelines to prepare a minimum Project Management Plan for projects handled within company.</w:t>
      </w:r>
    </w:p>
    <w:p w14:paraId="05988614" w14:textId="77777777" w:rsidR="006F7DA3" w:rsidRPr="00683393" w:rsidRDefault="001E33E4">
      <w:pPr>
        <w:rPr>
          <w:rFonts w:ascii="Times New Roman" w:hAnsi="Times New Roman" w:cs="Times New Roman"/>
          <w:sz w:val="28"/>
        </w:rPr>
      </w:pPr>
      <w:r w:rsidRPr="00683393">
        <w:rPr>
          <w:rFonts w:ascii="Times New Roman" w:hAnsi="Times New Roman" w:cs="Times New Roman"/>
          <w:sz w:val="28"/>
        </w:rPr>
        <w:t>-</w:t>
      </w:r>
      <w:r w:rsidR="0000781F" w:rsidRPr="00683393">
        <w:rPr>
          <w:rFonts w:ascii="Times New Roman" w:hAnsi="Times New Roman" w:cs="Times New Roman"/>
          <w:sz w:val="28"/>
        </w:rPr>
        <w:t>To provide checklists and templates that ensure the relevant aspects of project management are cover</w:t>
      </w:r>
      <w:r w:rsidR="006F7DA3" w:rsidRPr="00683393">
        <w:rPr>
          <w:rFonts w:ascii="Times New Roman" w:hAnsi="Times New Roman" w:cs="Times New Roman"/>
          <w:sz w:val="28"/>
        </w:rPr>
        <w:t>e</w:t>
      </w:r>
      <w:r w:rsidR="0000781F" w:rsidRPr="00683393">
        <w:rPr>
          <w:rFonts w:ascii="Times New Roman" w:hAnsi="Times New Roman" w:cs="Times New Roman"/>
          <w:sz w:val="28"/>
        </w:rPr>
        <w:t>d.</w:t>
      </w:r>
    </w:p>
    <w:p w14:paraId="475C7040" w14:textId="77777777" w:rsidR="0000781F" w:rsidRPr="00683393" w:rsidRDefault="0000781F">
      <w:pPr>
        <w:rPr>
          <w:rFonts w:ascii="Times New Roman" w:hAnsi="Times New Roman" w:cs="Times New Roman"/>
          <w:sz w:val="28"/>
        </w:rPr>
      </w:pPr>
      <w:r w:rsidRPr="00683393">
        <w:rPr>
          <w:rFonts w:ascii="Times New Roman" w:hAnsi="Times New Roman" w:cs="Times New Roman"/>
          <w:sz w:val="28"/>
        </w:rPr>
        <w:t xml:space="preserve"> </w:t>
      </w:r>
    </w:p>
    <w:tbl>
      <w:tblPr>
        <w:tblStyle w:val="TableGrid"/>
        <w:tblW w:w="0" w:type="auto"/>
        <w:tblLook w:val="04A0" w:firstRow="1" w:lastRow="0" w:firstColumn="1" w:lastColumn="0" w:noHBand="0" w:noVBand="1"/>
      </w:tblPr>
      <w:tblGrid>
        <w:gridCol w:w="3080"/>
        <w:gridCol w:w="3081"/>
        <w:gridCol w:w="3081"/>
      </w:tblGrid>
      <w:tr w:rsidR="00C761FA" w:rsidRPr="00ED350A" w14:paraId="1F7A676C" w14:textId="77777777" w:rsidTr="00936554">
        <w:tc>
          <w:tcPr>
            <w:tcW w:w="9242" w:type="dxa"/>
            <w:gridSpan w:val="3"/>
          </w:tcPr>
          <w:p w14:paraId="404B2FED" w14:textId="77777777" w:rsidR="00C761FA" w:rsidRPr="00ED350A" w:rsidRDefault="00C761FA">
            <w:pPr>
              <w:rPr>
                <w:rFonts w:ascii="Times New Roman" w:hAnsi="Times New Roman" w:cs="Times New Roman"/>
                <w:b/>
                <w:bCs/>
                <w:sz w:val="32"/>
                <w:szCs w:val="32"/>
              </w:rPr>
            </w:pPr>
            <w:r w:rsidRPr="00ED350A">
              <w:rPr>
                <w:rFonts w:ascii="Times New Roman" w:hAnsi="Times New Roman" w:cs="Times New Roman"/>
                <w:b/>
                <w:bCs/>
                <w:sz w:val="32"/>
                <w:szCs w:val="32"/>
              </w:rPr>
              <w:t xml:space="preserve">Project Information </w:t>
            </w:r>
          </w:p>
        </w:tc>
      </w:tr>
      <w:tr w:rsidR="000515D1" w:rsidRPr="00ED350A" w14:paraId="62F03AC5" w14:textId="77777777" w:rsidTr="000515D1">
        <w:tc>
          <w:tcPr>
            <w:tcW w:w="3080" w:type="dxa"/>
          </w:tcPr>
          <w:p w14:paraId="35DE6949" w14:textId="77777777" w:rsidR="000515D1" w:rsidRPr="00ED350A" w:rsidRDefault="000515D1">
            <w:pPr>
              <w:rPr>
                <w:rFonts w:ascii="Times New Roman" w:hAnsi="Times New Roman" w:cs="Times New Roman"/>
                <w:b/>
                <w:bCs/>
                <w:sz w:val="32"/>
                <w:szCs w:val="32"/>
              </w:rPr>
            </w:pPr>
            <w:r w:rsidRPr="00ED350A">
              <w:rPr>
                <w:rFonts w:ascii="Times New Roman" w:hAnsi="Times New Roman" w:cs="Times New Roman"/>
                <w:b/>
                <w:bCs/>
                <w:sz w:val="32"/>
                <w:szCs w:val="32"/>
              </w:rPr>
              <w:t>Name</w:t>
            </w:r>
          </w:p>
        </w:tc>
        <w:tc>
          <w:tcPr>
            <w:tcW w:w="3081" w:type="dxa"/>
          </w:tcPr>
          <w:p w14:paraId="3079E133" w14:textId="77777777" w:rsidR="000515D1" w:rsidRPr="00ED350A" w:rsidRDefault="000515D1">
            <w:pPr>
              <w:rPr>
                <w:rFonts w:ascii="Times New Roman" w:hAnsi="Times New Roman" w:cs="Times New Roman"/>
                <w:b/>
                <w:bCs/>
                <w:sz w:val="32"/>
                <w:szCs w:val="32"/>
              </w:rPr>
            </w:pPr>
            <w:r w:rsidRPr="00ED350A">
              <w:rPr>
                <w:rFonts w:ascii="Times New Roman" w:hAnsi="Times New Roman" w:cs="Times New Roman"/>
                <w:b/>
                <w:bCs/>
                <w:sz w:val="32"/>
                <w:szCs w:val="32"/>
              </w:rPr>
              <w:t>Phase</w:t>
            </w:r>
          </w:p>
        </w:tc>
        <w:tc>
          <w:tcPr>
            <w:tcW w:w="3081" w:type="dxa"/>
          </w:tcPr>
          <w:p w14:paraId="4EC12689" w14:textId="77777777" w:rsidR="000515D1" w:rsidRPr="00ED350A" w:rsidRDefault="000515D1">
            <w:pPr>
              <w:rPr>
                <w:rFonts w:ascii="Times New Roman" w:hAnsi="Times New Roman" w:cs="Times New Roman"/>
                <w:b/>
                <w:bCs/>
                <w:sz w:val="32"/>
                <w:szCs w:val="32"/>
              </w:rPr>
            </w:pPr>
            <w:r w:rsidRPr="00ED350A">
              <w:rPr>
                <w:rFonts w:ascii="Times New Roman" w:hAnsi="Times New Roman" w:cs="Times New Roman"/>
                <w:b/>
                <w:bCs/>
                <w:sz w:val="32"/>
                <w:szCs w:val="32"/>
              </w:rPr>
              <w:t>Description</w:t>
            </w:r>
          </w:p>
        </w:tc>
      </w:tr>
      <w:tr w:rsidR="00A61F05" w:rsidRPr="00683393" w14:paraId="46B04B0A" w14:textId="77777777" w:rsidTr="000515D1">
        <w:tc>
          <w:tcPr>
            <w:tcW w:w="3080" w:type="dxa"/>
            <w:vMerge w:val="restart"/>
          </w:tcPr>
          <w:p w14:paraId="350B9213"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The Chiang</w:t>
            </w:r>
            <w:r w:rsidR="00627408" w:rsidRPr="00683393">
              <w:rPr>
                <w:rFonts w:ascii="Times New Roman" w:hAnsi="Times New Roman" w:cs="Times New Roman"/>
                <w:sz w:val="28"/>
              </w:rPr>
              <w:t xml:space="preserve"> Mai Red Taxi service Assistant</w:t>
            </w:r>
            <w:r w:rsidRPr="00683393">
              <w:rPr>
                <w:rFonts w:ascii="Times New Roman" w:hAnsi="Times New Roman" w:cs="Times New Roman"/>
                <w:sz w:val="28"/>
              </w:rPr>
              <w:t xml:space="preserve"> </w:t>
            </w:r>
          </w:p>
        </w:tc>
        <w:tc>
          <w:tcPr>
            <w:tcW w:w="3081" w:type="dxa"/>
          </w:tcPr>
          <w:p w14:paraId="17EFBC12"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 xml:space="preserve">Requirements Specification </w:t>
            </w:r>
          </w:p>
        </w:tc>
        <w:tc>
          <w:tcPr>
            <w:tcW w:w="3081" w:type="dxa"/>
          </w:tcPr>
          <w:p w14:paraId="630EB7DB"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Overview of Project.</w:t>
            </w:r>
          </w:p>
        </w:tc>
      </w:tr>
      <w:tr w:rsidR="00A61F05" w:rsidRPr="00683393" w14:paraId="6E97D526" w14:textId="77777777" w:rsidTr="000515D1">
        <w:tc>
          <w:tcPr>
            <w:tcW w:w="3080" w:type="dxa"/>
            <w:vMerge/>
          </w:tcPr>
          <w:p w14:paraId="743B897C" w14:textId="77777777" w:rsidR="00A61F05" w:rsidRPr="00683393" w:rsidRDefault="00A61F05">
            <w:pPr>
              <w:rPr>
                <w:rFonts w:ascii="Times New Roman" w:hAnsi="Times New Roman" w:cs="Times New Roman"/>
                <w:sz w:val="28"/>
              </w:rPr>
            </w:pPr>
          </w:p>
        </w:tc>
        <w:tc>
          <w:tcPr>
            <w:tcW w:w="3081" w:type="dxa"/>
          </w:tcPr>
          <w:p w14:paraId="2B16457F"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Requirements Specification</w:t>
            </w:r>
          </w:p>
        </w:tc>
        <w:tc>
          <w:tcPr>
            <w:tcW w:w="3081" w:type="dxa"/>
          </w:tcPr>
          <w:p w14:paraId="1074DEE6"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Management Schedule, Quality Stand, Estimate risk, Cost, and configuration management.</w:t>
            </w:r>
          </w:p>
        </w:tc>
      </w:tr>
      <w:tr w:rsidR="00A61F05" w:rsidRPr="00683393" w14:paraId="3F34DD6A" w14:textId="77777777" w:rsidTr="000515D1">
        <w:tc>
          <w:tcPr>
            <w:tcW w:w="3080" w:type="dxa"/>
            <w:vMerge/>
          </w:tcPr>
          <w:p w14:paraId="51D90A77" w14:textId="77777777" w:rsidR="00A61F05" w:rsidRPr="00683393" w:rsidRDefault="00A61F05">
            <w:pPr>
              <w:rPr>
                <w:rFonts w:ascii="Times New Roman" w:hAnsi="Times New Roman" w:cs="Times New Roman"/>
                <w:sz w:val="28"/>
              </w:rPr>
            </w:pPr>
          </w:p>
        </w:tc>
        <w:tc>
          <w:tcPr>
            <w:tcW w:w="3081" w:type="dxa"/>
          </w:tcPr>
          <w:p w14:paraId="0E735438"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Requirements Specification</w:t>
            </w:r>
          </w:p>
        </w:tc>
        <w:tc>
          <w:tcPr>
            <w:tcW w:w="3081" w:type="dxa"/>
          </w:tcPr>
          <w:p w14:paraId="7972ABC7"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Project requirement that has analyzed from developer teams and accepted from users.</w:t>
            </w:r>
          </w:p>
        </w:tc>
      </w:tr>
      <w:tr w:rsidR="00A61F05" w:rsidRPr="00683393" w14:paraId="720269B1" w14:textId="77777777" w:rsidTr="000515D1">
        <w:tc>
          <w:tcPr>
            <w:tcW w:w="3080" w:type="dxa"/>
            <w:vMerge/>
          </w:tcPr>
          <w:p w14:paraId="6A1F098A" w14:textId="77777777" w:rsidR="00A61F05" w:rsidRPr="00683393" w:rsidRDefault="00A61F05">
            <w:pPr>
              <w:rPr>
                <w:rFonts w:ascii="Times New Roman" w:hAnsi="Times New Roman" w:cs="Times New Roman"/>
                <w:sz w:val="28"/>
              </w:rPr>
            </w:pPr>
          </w:p>
        </w:tc>
        <w:tc>
          <w:tcPr>
            <w:tcW w:w="3081" w:type="dxa"/>
          </w:tcPr>
          <w:p w14:paraId="43BDF1C3"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Requirements Specification</w:t>
            </w:r>
          </w:p>
        </w:tc>
        <w:tc>
          <w:tcPr>
            <w:tcW w:w="3081" w:type="dxa"/>
          </w:tcPr>
          <w:p w14:paraId="68F09EA1"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Traceability Document that can find, change, update when errors occurs.</w:t>
            </w:r>
          </w:p>
        </w:tc>
      </w:tr>
      <w:tr w:rsidR="00A61F05" w:rsidRPr="00683393" w14:paraId="68565270" w14:textId="77777777" w:rsidTr="000515D1">
        <w:tc>
          <w:tcPr>
            <w:tcW w:w="3080" w:type="dxa"/>
            <w:vMerge/>
          </w:tcPr>
          <w:p w14:paraId="619D9805" w14:textId="77777777" w:rsidR="00A61F05" w:rsidRPr="00683393" w:rsidRDefault="00A61F05">
            <w:pPr>
              <w:rPr>
                <w:rFonts w:ascii="Times New Roman" w:hAnsi="Times New Roman" w:cs="Times New Roman"/>
                <w:sz w:val="28"/>
              </w:rPr>
            </w:pPr>
          </w:p>
        </w:tc>
        <w:tc>
          <w:tcPr>
            <w:tcW w:w="3081" w:type="dxa"/>
          </w:tcPr>
          <w:p w14:paraId="75DDE73B"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System Design</w:t>
            </w:r>
          </w:p>
        </w:tc>
        <w:tc>
          <w:tcPr>
            <w:tcW w:w="3081" w:type="dxa"/>
          </w:tcPr>
          <w:p w14:paraId="5CFCC675"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Design of software which is algorithm, diagrams, database design, so on.</w:t>
            </w:r>
          </w:p>
        </w:tc>
      </w:tr>
      <w:tr w:rsidR="00A61F05" w:rsidRPr="00683393" w14:paraId="39B6DCE0" w14:textId="77777777" w:rsidTr="000515D1">
        <w:tc>
          <w:tcPr>
            <w:tcW w:w="3080" w:type="dxa"/>
            <w:vMerge/>
          </w:tcPr>
          <w:p w14:paraId="52A58E05" w14:textId="77777777" w:rsidR="00A61F05" w:rsidRPr="00683393" w:rsidRDefault="00A61F05">
            <w:pPr>
              <w:rPr>
                <w:rFonts w:ascii="Times New Roman" w:hAnsi="Times New Roman" w:cs="Times New Roman"/>
                <w:sz w:val="28"/>
              </w:rPr>
            </w:pPr>
          </w:p>
        </w:tc>
        <w:tc>
          <w:tcPr>
            <w:tcW w:w="3081" w:type="dxa"/>
          </w:tcPr>
          <w:p w14:paraId="34462EE8"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Implementation</w:t>
            </w:r>
          </w:p>
        </w:tc>
        <w:tc>
          <w:tcPr>
            <w:tcW w:w="3081" w:type="dxa"/>
          </w:tcPr>
          <w:p w14:paraId="03825300"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Construction process, which is implementation and integration.</w:t>
            </w:r>
          </w:p>
        </w:tc>
      </w:tr>
      <w:tr w:rsidR="00A61F05" w:rsidRPr="00683393" w14:paraId="20DEAE1C" w14:textId="77777777" w:rsidTr="000515D1">
        <w:tc>
          <w:tcPr>
            <w:tcW w:w="3080" w:type="dxa"/>
            <w:vMerge/>
          </w:tcPr>
          <w:p w14:paraId="374447DB" w14:textId="77777777" w:rsidR="00A61F05" w:rsidRPr="00683393" w:rsidRDefault="00A61F05">
            <w:pPr>
              <w:rPr>
                <w:rFonts w:ascii="Times New Roman" w:hAnsi="Times New Roman" w:cs="Times New Roman"/>
                <w:sz w:val="28"/>
              </w:rPr>
            </w:pPr>
          </w:p>
        </w:tc>
        <w:tc>
          <w:tcPr>
            <w:tcW w:w="3081" w:type="dxa"/>
          </w:tcPr>
          <w:p w14:paraId="5185652A"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Testing</w:t>
            </w:r>
          </w:p>
        </w:tc>
        <w:tc>
          <w:tcPr>
            <w:tcW w:w="3081" w:type="dxa"/>
          </w:tcPr>
          <w:p w14:paraId="0586D67A" w14:textId="77777777" w:rsidR="00A61F05" w:rsidRPr="00683393" w:rsidRDefault="00A61F05">
            <w:pPr>
              <w:rPr>
                <w:rFonts w:ascii="Times New Roman" w:hAnsi="Times New Roman" w:cs="Times New Roman"/>
                <w:sz w:val="28"/>
              </w:rPr>
            </w:pPr>
            <w:r w:rsidRPr="00683393">
              <w:rPr>
                <w:rFonts w:ascii="Times New Roman" w:hAnsi="Times New Roman" w:cs="Times New Roman"/>
                <w:sz w:val="28"/>
              </w:rPr>
              <w:t>Document about test case for a system.</w:t>
            </w:r>
          </w:p>
        </w:tc>
      </w:tr>
    </w:tbl>
    <w:p w14:paraId="19CA2CF5" w14:textId="77777777" w:rsidR="0045575D" w:rsidRDefault="0045575D">
      <w:pPr>
        <w:rPr>
          <w:rFonts w:ascii="Times New Roman" w:hAnsi="Times New Roman" w:cs="Times New Roman"/>
          <w:sz w:val="28"/>
        </w:rPr>
      </w:pPr>
    </w:p>
    <w:p w14:paraId="7C2B8319" w14:textId="77777777" w:rsidR="00ED350A" w:rsidRPr="00683393" w:rsidRDefault="00ED350A">
      <w:pPr>
        <w:rPr>
          <w:rFonts w:ascii="Times New Roman" w:hAnsi="Times New Roman" w:cs="Times New Roman"/>
          <w:sz w:val="28"/>
        </w:rPr>
      </w:pPr>
    </w:p>
    <w:p w14:paraId="2C515CF4" w14:textId="77777777" w:rsidR="0045575D" w:rsidRPr="00683393" w:rsidRDefault="0045575D">
      <w:pPr>
        <w:rPr>
          <w:rFonts w:ascii="Times New Roman" w:hAnsi="Times New Roman" w:cs="Times New Roman"/>
          <w:b/>
          <w:bCs/>
          <w:sz w:val="44"/>
          <w:szCs w:val="44"/>
        </w:rPr>
      </w:pPr>
      <w:r w:rsidRPr="00683393">
        <w:rPr>
          <w:rFonts w:ascii="Times New Roman" w:hAnsi="Times New Roman" w:cs="Times New Roman"/>
          <w:b/>
          <w:bCs/>
          <w:sz w:val="44"/>
          <w:szCs w:val="44"/>
        </w:rPr>
        <w:lastRenderedPageBreak/>
        <w:t>Chapter One</w:t>
      </w:r>
    </w:p>
    <w:p w14:paraId="4867D4AE" w14:textId="77777777" w:rsidR="0045575D" w:rsidRPr="00ED350A" w:rsidRDefault="0045575D">
      <w:pPr>
        <w:rPr>
          <w:rFonts w:ascii="Times New Roman" w:hAnsi="Times New Roman" w:cs="Times New Roman"/>
          <w:b/>
          <w:bCs/>
          <w:sz w:val="36"/>
          <w:szCs w:val="36"/>
        </w:rPr>
      </w:pPr>
      <w:r w:rsidRPr="00ED350A">
        <w:rPr>
          <w:rFonts w:ascii="Times New Roman" w:hAnsi="Times New Roman" w:cs="Times New Roman"/>
          <w:b/>
          <w:bCs/>
          <w:sz w:val="36"/>
          <w:szCs w:val="36"/>
        </w:rPr>
        <w:t>Introduction</w:t>
      </w:r>
    </w:p>
    <w:p w14:paraId="52570175" w14:textId="77777777" w:rsidR="00F17414" w:rsidRPr="00683393" w:rsidRDefault="0045575D">
      <w:pPr>
        <w:rPr>
          <w:rFonts w:ascii="Times New Roman" w:hAnsi="Times New Roman" w:cs="Times New Roman"/>
          <w:sz w:val="28"/>
        </w:rPr>
      </w:pPr>
      <w:r w:rsidRPr="00683393">
        <w:rPr>
          <w:rFonts w:ascii="Times New Roman" w:hAnsi="Times New Roman" w:cs="Times New Roman"/>
          <w:sz w:val="28"/>
        </w:rPr>
        <w:tab/>
        <w:t xml:space="preserve">The Chiang Mai Red Taxi Service </w:t>
      </w:r>
      <w:r w:rsidR="00575E95" w:rsidRPr="00683393">
        <w:rPr>
          <w:rFonts w:ascii="Times New Roman" w:hAnsi="Times New Roman" w:cs="Times New Roman"/>
          <w:sz w:val="28"/>
        </w:rPr>
        <w:t>Assistant</w:t>
      </w:r>
      <w:r w:rsidR="00487807" w:rsidRPr="00683393">
        <w:rPr>
          <w:rFonts w:ascii="Times New Roman" w:hAnsi="Times New Roman" w:cs="Times New Roman"/>
          <w:sz w:val="28"/>
        </w:rPr>
        <w:t xml:space="preserve"> </w:t>
      </w:r>
      <w:r w:rsidRPr="00683393">
        <w:rPr>
          <w:rFonts w:ascii="Times New Roman" w:hAnsi="Times New Roman" w:cs="Times New Roman"/>
          <w:sz w:val="28"/>
        </w:rPr>
        <w:t>is an appli</w:t>
      </w:r>
      <w:r w:rsidR="00487807" w:rsidRPr="00683393">
        <w:rPr>
          <w:rFonts w:ascii="Times New Roman" w:hAnsi="Times New Roman" w:cs="Times New Roman"/>
          <w:sz w:val="28"/>
        </w:rPr>
        <w:t>cation that</w:t>
      </w:r>
      <w:r w:rsidR="009750A0" w:rsidRPr="00683393">
        <w:rPr>
          <w:rFonts w:ascii="Times New Roman" w:hAnsi="Times New Roman" w:cs="Times New Roman"/>
          <w:sz w:val="28"/>
        </w:rPr>
        <w:t xml:space="preserve"> </w:t>
      </w:r>
      <w:ins w:id="0" w:author="rimi park" w:date="2014-05-19T12:58:00Z">
        <w:r w:rsidR="00BB7AB6">
          <w:rPr>
            <w:rFonts w:ascii="Times New Roman" w:hAnsi="Times New Roman" w:cs="Times New Roman"/>
            <w:sz w:val="28"/>
          </w:rPr>
          <w:t>p</w:t>
        </w:r>
      </w:ins>
      <w:del w:id="1" w:author="rimi park" w:date="2014-05-19T12:58:00Z">
        <w:r w:rsidR="009750A0" w:rsidRPr="00683393" w:rsidDel="00BB7AB6">
          <w:rPr>
            <w:rFonts w:ascii="Times New Roman" w:hAnsi="Times New Roman" w:cs="Times New Roman"/>
            <w:sz w:val="28"/>
          </w:rPr>
          <w:delText>P</w:delText>
        </w:r>
      </w:del>
      <w:r w:rsidR="009750A0" w:rsidRPr="00683393">
        <w:rPr>
          <w:rFonts w:ascii="Times New Roman" w:hAnsi="Times New Roman" w:cs="Times New Roman"/>
          <w:sz w:val="28"/>
        </w:rPr>
        <w:t>assenger</w:t>
      </w:r>
      <w:ins w:id="2" w:author="rimi park" w:date="2014-05-19T12:58:00Z">
        <w:r w:rsidR="00BB7AB6">
          <w:rPr>
            <w:rFonts w:ascii="Times New Roman" w:hAnsi="Times New Roman" w:cs="Times New Roman"/>
            <w:sz w:val="28"/>
          </w:rPr>
          <w:t>s</w:t>
        </w:r>
      </w:ins>
      <w:r w:rsidR="009750A0" w:rsidRPr="00683393">
        <w:rPr>
          <w:rFonts w:ascii="Times New Roman" w:hAnsi="Times New Roman" w:cs="Times New Roman"/>
          <w:sz w:val="28"/>
        </w:rPr>
        <w:t xml:space="preserve"> can book Red taxi in Chiang Mai and select where they want to go from the general lists</w:t>
      </w:r>
      <w:r w:rsidR="00EB4552" w:rsidRPr="00683393">
        <w:rPr>
          <w:rFonts w:ascii="Times New Roman" w:hAnsi="Times New Roman" w:cs="Times New Roman"/>
          <w:sz w:val="28"/>
        </w:rPr>
        <w:t xml:space="preserve">. </w:t>
      </w:r>
      <w:ins w:id="3" w:author="rimi park" w:date="2014-05-19T12:58:00Z">
        <w:r w:rsidR="00BB7AB6">
          <w:rPr>
            <w:rFonts w:ascii="Times New Roman" w:hAnsi="Times New Roman" w:cs="Times New Roman"/>
            <w:sz w:val="28"/>
          </w:rPr>
          <w:t>A p</w:t>
        </w:r>
      </w:ins>
      <w:del w:id="4" w:author="rimi park" w:date="2014-05-19T12:58:00Z">
        <w:r w:rsidR="00EB4552" w:rsidRPr="00683393" w:rsidDel="00BB7AB6">
          <w:rPr>
            <w:rFonts w:ascii="Times New Roman" w:hAnsi="Times New Roman" w:cs="Times New Roman"/>
            <w:sz w:val="28"/>
          </w:rPr>
          <w:delText>P</w:delText>
        </w:r>
      </w:del>
      <w:r w:rsidR="00EB4552" w:rsidRPr="00683393">
        <w:rPr>
          <w:rFonts w:ascii="Times New Roman" w:hAnsi="Times New Roman" w:cs="Times New Roman"/>
          <w:sz w:val="28"/>
        </w:rPr>
        <w:t>assenger send</w:t>
      </w:r>
      <w:ins w:id="5" w:author="rimi park" w:date="2014-05-19T12:58:00Z">
        <w:r w:rsidR="00BB7AB6">
          <w:rPr>
            <w:rFonts w:ascii="Times New Roman" w:hAnsi="Times New Roman" w:cs="Times New Roman"/>
            <w:sz w:val="28"/>
          </w:rPr>
          <w:t>s</w:t>
        </w:r>
      </w:ins>
      <w:r w:rsidR="00EB4552" w:rsidRPr="00683393">
        <w:rPr>
          <w:rFonts w:ascii="Times New Roman" w:hAnsi="Times New Roman" w:cs="Times New Roman"/>
          <w:sz w:val="28"/>
        </w:rPr>
        <w:t xml:space="preserve"> </w:t>
      </w:r>
      <w:ins w:id="6" w:author="rimi park" w:date="2014-05-19T12:58:00Z">
        <w:r w:rsidR="00BB7AB6">
          <w:rPr>
            <w:rFonts w:ascii="Times New Roman" w:hAnsi="Times New Roman" w:cs="Times New Roman"/>
            <w:sz w:val="28"/>
          </w:rPr>
          <w:t xml:space="preserve">a </w:t>
        </w:r>
      </w:ins>
      <w:r w:rsidR="00EB4552" w:rsidRPr="00683393">
        <w:rPr>
          <w:rFonts w:ascii="Times New Roman" w:hAnsi="Times New Roman" w:cs="Times New Roman"/>
          <w:sz w:val="28"/>
        </w:rPr>
        <w:t xml:space="preserve">request to </w:t>
      </w:r>
      <w:ins w:id="7" w:author="rimi park" w:date="2014-05-19T12:58:00Z">
        <w:r w:rsidR="00BB7AB6">
          <w:rPr>
            <w:rFonts w:ascii="Times New Roman" w:hAnsi="Times New Roman" w:cs="Times New Roman"/>
            <w:sz w:val="28"/>
          </w:rPr>
          <w:t xml:space="preserve">a </w:t>
        </w:r>
      </w:ins>
      <w:r w:rsidR="00883F15" w:rsidRPr="00683393">
        <w:rPr>
          <w:rFonts w:ascii="Times New Roman" w:hAnsi="Times New Roman" w:cs="Times New Roman"/>
          <w:sz w:val="28"/>
        </w:rPr>
        <w:t xml:space="preserve">driver, </w:t>
      </w:r>
      <w:r w:rsidR="00EB4552" w:rsidRPr="00683393">
        <w:rPr>
          <w:rFonts w:ascii="Times New Roman" w:hAnsi="Times New Roman" w:cs="Times New Roman"/>
          <w:sz w:val="28"/>
        </w:rPr>
        <w:t xml:space="preserve">and </w:t>
      </w:r>
      <w:ins w:id="8" w:author="rimi park" w:date="2014-05-19T12:58:00Z">
        <w:r w:rsidR="00BB7AB6">
          <w:rPr>
            <w:rFonts w:ascii="Times New Roman" w:hAnsi="Times New Roman" w:cs="Times New Roman"/>
            <w:sz w:val="28"/>
          </w:rPr>
          <w:t xml:space="preserve">the </w:t>
        </w:r>
      </w:ins>
      <w:r w:rsidR="00BC4172" w:rsidRPr="00683393">
        <w:rPr>
          <w:rFonts w:ascii="Times New Roman" w:hAnsi="Times New Roman" w:cs="Times New Roman"/>
          <w:sz w:val="28"/>
        </w:rPr>
        <w:t>driver can accept</w:t>
      </w:r>
      <w:r w:rsidR="00EB4552" w:rsidRPr="00683393">
        <w:rPr>
          <w:rFonts w:ascii="Times New Roman" w:hAnsi="Times New Roman" w:cs="Times New Roman"/>
          <w:sz w:val="28"/>
        </w:rPr>
        <w:t xml:space="preserve"> </w:t>
      </w:r>
      <w:r w:rsidR="00883F15" w:rsidRPr="00683393">
        <w:rPr>
          <w:rFonts w:ascii="Times New Roman" w:hAnsi="Times New Roman" w:cs="Times New Roman"/>
          <w:sz w:val="28"/>
        </w:rPr>
        <w:t>the request</w:t>
      </w:r>
      <w:r w:rsidR="00BC4172" w:rsidRPr="00683393">
        <w:rPr>
          <w:rFonts w:ascii="Times New Roman" w:hAnsi="Times New Roman" w:cs="Times New Roman"/>
          <w:sz w:val="28"/>
        </w:rPr>
        <w:t xml:space="preserve"> and the system will send </w:t>
      </w:r>
      <w:ins w:id="9" w:author="rimi park" w:date="2014-05-19T12:58:00Z">
        <w:r w:rsidR="00BB7AB6">
          <w:rPr>
            <w:rFonts w:ascii="Times New Roman" w:hAnsi="Times New Roman" w:cs="Times New Roman"/>
            <w:sz w:val="28"/>
          </w:rPr>
          <w:t xml:space="preserve">a </w:t>
        </w:r>
      </w:ins>
      <w:r w:rsidR="00BC4172" w:rsidRPr="00683393">
        <w:rPr>
          <w:rFonts w:ascii="Times New Roman" w:hAnsi="Times New Roman" w:cs="Times New Roman"/>
          <w:sz w:val="28"/>
        </w:rPr>
        <w:t xml:space="preserve">message to </w:t>
      </w:r>
      <w:ins w:id="10" w:author="rimi park" w:date="2014-05-19T12:59:00Z">
        <w:r w:rsidR="00BB7AB6">
          <w:rPr>
            <w:rFonts w:ascii="Times New Roman" w:hAnsi="Times New Roman" w:cs="Times New Roman"/>
            <w:sz w:val="28"/>
          </w:rPr>
          <w:t xml:space="preserve">the </w:t>
        </w:r>
      </w:ins>
      <w:r w:rsidR="00BC4172" w:rsidRPr="00683393">
        <w:rPr>
          <w:rFonts w:ascii="Times New Roman" w:hAnsi="Times New Roman" w:cs="Times New Roman"/>
          <w:sz w:val="28"/>
        </w:rPr>
        <w:t xml:space="preserve">passenger. </w:t>
      </w:r>
      <w:r w:rsidR="00A46E83" w:rsidRPr="00683393">
        <w:rPr>
          <w:rFonts w:ascii="Times New Roman" w:hAnsi="Times New Roman" w:cs="Times New Roman"/>
          <w:sz w:val="28"/>
        </w:rPr>
        <w:t xml:space="preserve"> The application will run on </w:t>
      </w:r>
      <w:proofErr w:type="gramStart"/>
      <w:ins w:id="11" w:author="rimi park" w:date="2014-05-19T12:59:00Z">
        <w:r w:rsidR="00BB7AB6">
          <w:rPr>
            <w:rFonts w:ascii="Times New Roman" w:hAnsi="Times New Roman" w:cs="Times New Roman"/>
            <w:sz w:val="28"/>
          </w:rPr>
          <w:t>A</w:t>
        </w:r>
      </w:ins>
      <w:proofErr w:type="gramEnd"/>
      <w:del w:id="12" w:author="rimi park" w:date="2014-05-19T12:59:00Z">
        <w:r w:rsidR="00A46E83" w:rsidRPr="00683393" w:rsidDel="00BB7AB6">
          <w:rPr>
            <w:rFonts w:ascii="Times New Roman" w:hAnsi="Times New Roman" w:cs="Times New Roman"/>
            <w:sz w:val="28"/>
          </w:rPr>
          <w:delText>a</w:delText>
        </w:r>
      </w:del>
      <w:r w:rsidR="00A46E83" w:rsidRPr="00683393">
        <w:rPr>
          <w:rFonts w:ascii="Times New Roman" w:hAnsi="Times New Roman" w:cs="Times New Roman"/>
          <w:sz w:val="28"/>
        </w:rPr>
        <w:t>ndroid platform.</w:t>
      </w:r>
    </w:p>
    <w:p w14:paraId="6EDFD512" w14:textId="77777777" w:rsidR="00F17414" w:rsidRPr="00ED350A" w:rsidRDefault="00F17414">
      <w:pPr>
        <w:rPr>
          <w:rFonts w:ascii="Times New Roman" w:hAnsi="Times New Roman" w:cs="Times New Roman"/>
          <w:b/>
          <w:bCs/>
          <w:sz w:val="36"/>
          <w:szCs w:val="36"/>
        </w:rPr>
      </w:pPr>
      <w:r w:rsidRPr="00ED350A">
        <w:rPr>
          <w:rFonts w:ascii="Times New Roman" w:hAnsi="Times New Roman" w:cs="Times New Roman"/>
          <w:b/>
          <w:bCs/>
          <w:sz w:val="36"/>
          <w:szCs w:val="36"/>
        </w:rPr>
        <w:t>Project Overview</w:t>
      </w:r>
    </w:p>
    <w:p w14:paraId="1BFDFF23" w14:textId="77777777" w:rsidR="0045575D" w:rsidRPr="00683393" w:rsidRDefault="00F17414">
      <w:pPr>
        <w:rPr>
          <w:rFonts w:ascii="Times New Roman" w:hAnsi="Times New Roman" w:cs="Times New Roman"/>
          <w:sz w:val="28"/>
        </w:rPr>
      </w:pPr>
      <w:r w:rsidRPr="00683393">
        <w:rPr>
          <w:rFonts w:ascii="Times New Roman" w:hAnsi="Times New Roman" w:cs="Times New Roman"/>
          <w:sz w:val="28"/>
        </w:rPr>
        <w:tab/>
        <w:t xml:space="preserve">The overview of the project will be a mobile application in </w:t>
      </w:r>
      <w:r w:rsidR="00AC6037" w:rsidRPr="00683393">
        <w:rPr>
          <w:rFonts w:ascii="Times New Roman" w:hAnsi="Times New Roman" w:cs="Times New Roman"/>
          <w:sz w:val="28"/>
        </w:rPr>
        <w:t xml:space="preserve">the form of </w:t>
      </w:r>
      <w:proofErr w:type="gramStart"/>
      <w:ins w:id="13" w:author="rimi park" w:date="2014-05-19T12:59:00Z">
        <w:r w:rsidR="00BB7AB6">
          <w:rPr>
            <w:rFonts w:ascii="Times New Roman" w:hAnsi="Times New Roman" w:cs="Times New Roman"/>
            <w:sz w:val="28"/>
          </w:rPr>
          <w:t>A</w:t>
        </w:r>
      </w:ins>
      <w:proofErr w:type="gramEnd"/>
      <w:del w:id="14" w:author="rimi park" w:date="2014-05-19T12:59:00Z">
        <w:r w:rsidR="00AC6037" w:rsidRPr="00683393" w:rsidDel="00BB7AB6">
          <w:rPr>
            <w:rFonts w:ascii="Times New Roman" w:hAnsi="Times New Roman" w:cs="Times New Roman"/>
            <w:sz w:val="28"/>
          </w:rPr>
          <w:delText>a</w:delText>
        </w:r>
      </w:del>
      <w:r w:rsidR="00AC6037" w:rsidRPr="00683393">
        <w:rPr>
          <w:rFonts w:ascii="Times New Roman" w:hAnsi="Times New Roman" w:cs="Times New Roman"/>
          <w:sz w:val="28"/>
        </w:rPr>
        <w:t>ndroid platform</w:t>
      </w:r>
      <w:r w:rsidR="002576A4" w:rsidRPr="00683393">
        <w:rPr>
          <w:rFonts w:ascii="Times New Roman" w:hAnsi="Times New Roman" w:cs="Times New Roman"/>
          <w:sz w:val="28"/>
        </w:rPr>
        <w:t xml:space="preserve">. The main </w:t>
      </w:r>
      <w:r w:rsidR="00F046D1" w:rsidRPr="00683393">
        <w:rPr>
          <w:rFonts w:ascii="Times New Roman" w:hAnsi="Times New Roman" w:cs="Times New Roman"/>
          <w:sz w:val="28"/>
        </w:rPr>
        <w:t>objective of the application is</w:t>
      </w:r>
      <w:r w:rsidR="006F49E7" w:rsidRPr="00683393">
        <w:rPr>
          <w:rFonts w:ascii="Times New Roman" w:hAnsi="Times New Roman" w:cs="Times New Roman"/>
          <w:sz w:val="28"/>
        </w:rPr>
        <w:t xml:space="preserve"> the system</w:t>
      </w:r>
      <w:r w:rsidR="004C12E9" w:rsidRPr="00683393">
        <w:rPr>
          <w:rFonts w:ascii="Times New Roman" w:hAnsi="Times New Roman" w:cs="Times New Roman"/>
          <w:sz w:val="28"/>
        </w:rPr>
        <w:t xml:space="preserve"> can respond</w:t>
      </w:r>
      <w:r w:rsidR="00E737B5" w:rsidRPr="00683393">
        <w:rPr>
          <w:rFonts w:ascii="Times New Roman" w:hAnsi="Times New Roman" w:cs="Times New Roman"/>
          <w:sz w:val="28"/>
        </w:rPr>
        <w:t xml:space="preserve"> the request from</w:t>
      </w:r>
      <w:r w:rsidR="008E4B1E" w:rsidRPr="00683393">
        <w:rPr>
          <w:rFonts w:ascii="Times New Roman" w:hAnsi="Times New Roman" w:cs="Times New Roman"/>
          <w:sz w:val="28"/>
        </w:rPr>
        <w:t xml:space="preserve"> </w:t>
      </w:r>
      <w:ins w:id="15" w:author="rimi park" w:date="2014-05-19T12:59:00Z">
        <w:r w:rsidR="00BB7AB6">
          <w:rPr>
            <w:rFonts w:ascii="Times New Roman" w:hAnsi="Times New Roman" w:cs="Times New Roman"/>
            <w:sz w:val="28"/>
          </w:rPr>
          <w:t xml:space="preserve">a </w:t>
        </w:r>
      </w:ins>
      <w:r w:rsidR="008E4B1E" w:rsidRPr="00683393">
        <w:rPr>
          <w:rFonts w:ascii="Times New Roman" w:hAnsi="Times New Roman" w:cs="Times New Roman"/>
          <w:sz w:val="28"/>
        </w:rPr>
        <w:t xml:space="preserve">passenger to </w:t>
      </w:r>
      <w:ins w:id="16" w:author="rimi park" w:date="2014-05-19T12:59:00Z">
        <w:r w:rsidR="00BB7AB6">
          <w:rPr>
            <w:rFonts w:ascii="Times New Roman" w:hAnsi="Times New Roman" w:cs="Times New Roman"/>
            <w:sz w:val="28"/>
          </w:rPr>
          <w:t>a</w:t>
        </w:r>
      </w:ins>
      <w:del w:id="17" w:author="rimi park" w:date="2014-05-19T12:59:00Z">
        <w:r w:rsidR="008E4B1E" w:rsidRPr="00683393" w:rsidDel="00BB7AB6">
          <w:rPr>
            <w:rFonts w:ascii="Times New Roman" w:hAnsi="Times New Roman" w:cs="Times New Roman"/>
            <w:sz w:val="28"/>
          </w:rPr>
          <w:delText>the</w:delText>
        </w:r>
      </w:del>
      <w:r w:rsidR="008E4B1E" w:rsidRPr="00683393">
        <w:rPr>
          <w:rFonts w:ascii="Times New Roman" w:hAnsi="Times New Roman" w:cs="Times New Roman"/>
          <w:sz w:val="28"/>
        </w:rPr>
        <w:t xml:space="preserve"> driver</w:t>
      </w:r>
      <w:ins w:id="18" w:author="rimi park" w:date="2014-05-19T12:59:00Z">
        <w:r w:rsidR="00BB7AB6">
          <w:rPr>
            <w:rFonts w:ascii="Times New Roman" w:hAnsi="Times New Roman" w:cs="Times New Roman"/>
            <w:sz w:val="28"/>
          </w:rPr>
          <w:t>.</w:t>
        </w:r>
      </w:ins>
      <w:del w:id="19" w:author="rimi park" w:date="2014-05-19T12:59:00Z">
        <w:r w:rsidR="008E4B1E" w:rsidRPr="00683393" w:rsidDel="00BB7AB6">
          <w:rPr>
            <w:rFonts w:ascii="Times New Roman" w:hAnsi="Times New Roman" w:cs="Times New Roman"/>
            <w:sz w:val="28"/>
          </w:rPr>
          <w:delText>,</w:delText>
        </w:r>
      </w:del>
      <w:r w:rsidR="008E4B1E" w:rsidRPr="00683393">
        <w:rPr>
          <w:rFonts w:ascii="Times New Roman" w:hAnsi="Times New Roman" w:cs="Times New Roman"/>
          <w:sz w:val="28"/>
        </w:rPr>
        <w:t xml:space="preserve"> </w:t>
      </w:r>
      <w:ins w:id="20" w:author="rimi park" w:date="2014-05-19T12:59:00Z">
        <w:r w:rsidR="00BB7AB6">
          <w:rPr>
            <w:rFonts w:ascii="Times New Roman" w:hAnsi="Times New Roman" w:cs="Times New Roman"/>
            <w:sz w:val="28"/>
          </w:rPr>
          <w:t xml:space="preserve">The </w:t>
        </w:r>
      </w:ins>
      <w:r w:rsidR="008E4B1E" w:rsidRPr="00683393">
        <w:rPr>
          <w:rFonts w:ascii="Times New Roman" w:hAnsi="Times New Roman" w:cs="Times New Roman"/>
          <w:sz w:val="28"/>
        </w:rPr>
        <w:t>driver can</w:t>
      </w:r>
      <w:r w:rsidR="002D1A1E" w:rsidRPr="00683393">
        <w:rPr>
          <w:rFonts w:ascii="Times New Roman" w:hAnsi="Times New Roman" w:cs="Times New Roman"/>
          <w:sz w:val="28"/>
        </w:rPr>
        <w:t xml:space="preserve"> accepts the request </w:t>
      </w:r>
      <w:r w:rsidR="004C12E9" w:rsidRPr="00683393">
        <w:rPr>
          <w:rFonts w:ascii="Times New Roman" w:hAnsi="Times New Roman" w:cs="Times New Roman"/>
          <w:sz w:val="28"/>
        </w:rPr>
        <w:t>and send</w:t>
      </w:r>
      <w:ins w:id="21" w:author="rimi park" w:date="2014-05-19T12:59:00Z">
        <w:r w:rsidR="00BB7AB6">
          <w:rPr>
            <w:rFonts w:ascii="Times New Roman" w:hAnsi="Times New Roman" w:cs="Times New Roman"/>
            <w:sz w:val="28"/>
          </w:rPr>
          <w:t>s</w:t>
        </w:r>
      </w:ins>
      <w:r w:rsidR="004C12E9" w:rsidRPr="00683393">
        <w:rPr>
          <w:rFonts w:ascii="Times New Roman" w:hAnsi="Times New Roman" w:cs="Times New Roman"/>
          <w:sz w:val="28"/>
        </w:rPr>
        <w:t xml:space="preserve"> </w:t>
      </w:r>
      <w:ins w:id="22" w:author="rimi park" w:date="2014-05-19T12:59:00Z">
        <w:r w:rsidR="00BB7AB6">
          <w:rPr>
            <w:rFonts w:ascii="Times New Roman" w:hAnsi="Times New Roman" w:cs="Times New Roman"/>
            <w:sz w:val="28"/>
          </w:rPr>
          <w:t xml:space="preserve">the acceptance </w:t>
        </w:r>
      </w:ins>
      <w:r w:rsidR="004C12E9" w:rsidRPr="00683393">
        <w:rPr>
          <w:rFonts w:ascii="Times New Roman" w:hAnsi="Times New Roman" w:cs="Times New Roman"/>
          <w:sz w:val="28"/>
        </w:rPr>
        <w:t>back</w:t>
      </w:r>
      <w:r w:rsidR="00692B13" w:rsidRPr="00683393">
        <w:rPr>
          <w:rFonts w:ascii="Times New Roman" w:hAnsi="Times New Roman" w:cs="Times New Roman"/>
          <w:sz w:val="28"/>
        </w:rPr>
        <w:t xml:space="preserve"> to the system. </w:t>
      </w:r>
      <w:r w:rsidR="004C12E9" w:rsidRPr="00683393">
        <w:rPr>
          <w:rFonts w:ascii="Times New Roman" w:hAnsi="Times New Roman" w:cs="Times New Roman"/>
          <w:sz w:val="28"/>
        </w:rPr>
        <w:t xml:space="preserve"> </w:t>
      </w:r>
      <w:r w:rsidR="0045575D" w:rsidRPr="00683393">
        <w:rPr>
          <w:rFonts w:ascii="Times New Roman" w:hAnsi="Times New Roman" w:cs="Times New Roman"/>
          <w:sz w:val="28"/>
        </w:rPr>
        <w:t xml:space="preserve"> </w:t>
      </w:r>
    </w:p>
    <w:p w14:paraId="7A31B542" w14:textId="77777777" w:rsidR="0045575D" w:rsidRPr="00683393" w:rsidRDefault="00297A70" w:rsidP="00297A70">
      <w:pPr>
        <w:pStyle w:val="ListParagraph"/>
        <w:numPr>
          <w:ilvl w:val="1"/>
          <w:numId w:val="1"/>
        </w:numPr>
        <w:rPr>
          <w:rFonts w:ascii="Times New Roman" w:hAnsi="Times New Roman" w:cs="Times New Roman"/>
          <w:b/>
          <w:bCs/>
          <w:sz w:val="28"/>
        </w:rPr>
      </w:pPr>
      <w:r w:rsidRPr="00683393">
        <w:rPr>
          <w:rFonts w:ascii="Times New Roman" w:hAnsi="Times New Roman" w:cs="Times New Roman"/>
          <w:b/>
          <w:bCs/>
          <w:sz w:val="28"/>
        </w:rPr>
        <w:t>Purpose</w:t>
      </w:r>
    </w:p>
    <w:p w14:paraId="6003931F" w14:textId="77777777" w:rsidR="00175CA5" w:rsidRPr="00ED350A" w:rsidRDefault="00AB18E3" w:rsidP="00ED350A">
      <w:pPr>
        <w:ind w:firstLine="420"/>
        <w:rPr>
          <w:rFonts w:ascii="Times New Roman" w:hAnsi="Times New Roman" w:cs="Times New Roman"/>
          <w:sz w:val="28"/>
        </w:rPr>
      </w:pPr>
      <w:r w:rsidRPr="00ED350A">
        <w:rPr>
          <w:rFonts w:ascii="Times New Roman" w:hAnsi="Times New Roman" w:cs="Times New Roman"/>
          <w:sz w:val="28"/>
        </w:rPr>
        <w:t>The software development plan</w:t>
      </w:r>
      <w:r w:rsidR="001A6C73" w:rsidRPr="00ED350A">
        <w:rPr>
          <w:rFonts w:ascii="Times New Roman" w:hAnsi="Times New Roman" w:cs="Times New Roman"/>
          <w:sz w:val="28"/>
        </w:rPr>
        <w:t xml:space="preserve"> is</w:t>
      </w:r>
      <w:r w:rsidR="00ED350A" w:rsidRPr="00ED350A">
        <w:rPr>
          <w:rFonts w:ascii="Times New Roman" w:hAnsi="Times New Roman" w:cs="Times New Roman"/>
          <w:sz w:val="28"/>
        </w:rPr>
        <w:t xml:space="preserve"> </w:t>
      </w:r>
      <w:ins w:id="23" w:author="rimi park" w:date="2014-05-19T13:00:00Z">
        <w:r w:rsidR="00BB7AB6">
          <w:rPr>
            <w:rFonts w:ascii="Times New Roman" w:hAnsi="Times New Roman" w:cs="Times New Roman"/>
            <w:sz w:val="28"/>
          </w:rPr>
          <w:t xml:space="preserve">a </w:t>
        </w:r>
      </w:ins>
      <w:r w:rsidR="00ED350A" w:rsidRPr="00ED350A">
        <w:rPr>
          <w:rFonts w:ascii="Times New Roman" w:hAnsi="Times New Roman" w:cs="Times New Roman"/>
          <w:sz w:val="28"/>
        </w:rPr>
        <w:t>document for plan</w:t>
      </w:r>
      <w:ins w:id="24" w:author="rimi park" w:date="2014-05-19T13:00:00Z">
        <w:r w:rsidR="00BB7AB6">
          <w:rPr>
            <w:rFonts w:ascii="Times New Roman" w:hAnsi="Times New Roman" w:cs="Times New Roman"/>
            <w:sz w:val="28"/>
          </w:rPr>
          <w:t>ning</w:t>
        </w:r>
      </w:ins>
      <w:r w:rsidR="00ED350A" w:rsidRPr="00ED350A">
        <w:rPr>
          <w:rFonts w:ascii="Times New Roman" w:hAnsi="Times New Roman" w:cs="Times New Roman"/>
          <w:sz w:val="28"/>
        </w:rPr>
        <w:t xml:space="preserve"> </w:t>
      </w:r>
      <w:ins w:id="25" w:author="rimi park" w:date="2014-05-19T13:00:00Z">
        <w:r w:rsidR="00BB7AB6">
          <w:rPr>
            <w:rFonts w:ascii="Times New Roman" w:hAnsi="Times New Roman" w:cs="Times New Roman"/>
            <w:sz w:val="28"/>
          </w:rPr>
          <w:t>and</w:t>
        </w:r>
      </w:ins>
      <w:del w:id="26" w:author="rimi park" w:date="2014-05-19T13:00:00Z">
        <w:r w:rsidR="00ED350A" w:rsidRPr="00ED350A" w:rsidDel="00BB7AB6">
          <w:rPr>
            <w:rFonts w:ascii="Times New Roman" w:hAnsi="Times New Roman" w:cs="Times New Roman"/>
            <w:sz w:val="28"/>
          </w:rPr>
          <w:delText>the project,</w:delText>
        </w:r>
      </w:del>
      <w:ins w:id="27" w:author="rimi park" w:date="2014-05-19T13:00:00Z">
        <w:r w:rsidR="00BB7AB6">
          <w:rPr>
            <w:rFonts w:ascii="Times New Roman" w:hAnsi="Times New Roman" w:cs="Times New Roman"/>
            <w:sz w:val="28"/>
          </w:rPr>
          <w:t xml:space="preserve"> </w:t>
        </w:r>
      </w:ins>
      <w:r w:rsidR="001A6C73" w:rsidRPr="00ED350A">
        <w:rPr>
          <w:rFonts w:ascii="Times New Roman" w:hAnsi="Times New Roman" w:cs="Times New Roman"/>
          <w:sz w:val="28"/>
        </w:rPr>
        <w:t>eva</w:t>
      </w:r>
      <w:r w:rsidR="00A514A8" w:rsidRPr="00ED350A">
        <w:rPr>
          <w:rFonts w:ascii="Times New Roman" w:hAnsi="Times New Roman" w:cs="Times New Roman"/>
          <w:sz w:val="28"/>
        </w:rPr>
        <w:t xml:space="preserve">luating </w:t>
      </w:r>
      <w:ins w:id="28" w:author="rimi park" w:date="2014-05-19T13:00:00Z">
        <w:r w:rsidR="00BB7AB6">
          <w:rPr>
            <w:rFonts w:ascii="Times New Roman" w:hAnsi="Times New Roman" w:cs="Times New Roman"/>
            <w:sz w:val="28"/>
          </w:rPr>
          <w:t xml:space="preserve">the </w:t>
        </w:r>
      </w:ins>
      <w:r w:rsidR="00A514A8" w:rsidRPr="00ED350A">
        <w:rPr>
          <w:rFonts w:ascii="Times New Roman" w:hAnsi="Times New Roman" w:cs="Times New Roman"/>
          <w:sz w:val="28"/>
        </w:rPr>
        <w:t xml:space="preserve">project. The plan can reduce the cost from project and set the time </w:t>
      </w:r>
      <w:r w:rsidR="00175CA5" w:rsidRPr="00ED350A">
        <w:rPr>
          <w:rFonts w:ascii="Times New Roman" w:hAnsi="Times New Roman" w:cs="Times New Roman"/>
          <w:sz w:val="28"/>
        </w:rPr>
        <w:t xml:space="preserve">in milestone. </w:t>
      </w:r>
      <w:commentRangeStart w:id="29"/>
      <w:r w:rsidR="00175CA5" w:rsidRPr="00ED350A">
        <w:rPr>
          <w:rFonts w:ascii="Times New Roman" w:hAnsi="Times New Roman" w:cs="Times New Roman"/>
          <w:sz w:val="28"/>
        </w:rPr>
        <w:t>The project plan before start project and when project start, project plan used to control project follow the plan.</w:t>
      </w:r>
      <w:commentRangeEnd w:id="29"/>
      <w:r w:rsidR="00BB7AB6">
        <w:rPr>
          <w:rStyle w:val="CommentReference"/>
        </w:rPr>
        <w:commentReference w:id="29"/>
      </w:r>
    </w:p>
    <w:p w14:paraId="042FE6B4" w14:textId="77777777" w:rsidR="00297A70" w:rsidRPr="00683393" w:rsidRDefault="00297A70" w:rsidP="00297A70">
      <w:pPr>
        <w:pStyle w:val="ListParagraph"/>
        <w:numPr>
          <w:ilvl w:val="1"/>
          <w:numId w:val="1"/>
        </w:numPr>
        <w:rPr>
          <w:rFonts w:ascii="Times New Roman" w:hAnsi="Times New Roman" w:cs="Times New Roman"/>
          <w:b/>
          <w:bCs/>
          <w:sz w:val="28"/>
        </w:rPr>
      </w:pPr>
      <w:r w:rsidRPr="00683393">
        <w:rPr>
          <w:rFonts w:ascii="Times New Roman" w:hAnsi="Times New Roman" w:cs="Times New Roman"/>
          <w:b/>
          <w:bCs/>
          <w:sz w:val="28"/>
        </w:rPr>
        <w:t>Scope</w:t>
      </w:r>
    </w:p>
    <w:p w14:paraId="3CB24415" w14:textId="77777777" w:rsidR="007C04EB" w:rsidRPr="00ED350A" w:rsidRDefault="007C04EB" w:rsidP="00ED350A">
      <w:pPr>
        <w:ind w:firstLine="420"/>
        <w:rPr>
          <w:rFonts w:ascii="Times New Roman" w:hAnsi="Times New Roman" w:cs="Times New Roman"/>
          <w:sz w:val="28"/>
        </w:rPr>
      </w:pPr>
      <w:r w:rsidRPr="00ED350A">
        <w:rPr>
          <w:rFonts w:ascii="Times New Roman" w:hAnsi="Times New Roman" w:cs="Times New Roman"/>
          <w:sz w:val="28"/>
        </w:rPr>
        <w:t xml:space="preserve">The application will set in to two parts. </w:t>
      </w:r>
      <w:ins w:id="30" w:author="rimi park" w:date="2014-05-19T13:02:00Z">
        <w:r w:rsidR="00BB7AB6">
          <w:rPr>
            <w:rFonts w:ascii="Times New Roman" w:hAnsi="Times New Roman" w:cs="Times New Roman"/>
            <w:sz w:val="28"/>
          </w:rPr>
          <w:t>The s</w:t>
        </w:r>
      </w:ins>
      <w:del w:id="31" w:author="rimi park" w:date="2014-05-19T13:02:00Z">
        <w:r w:rsidRPr="00ED350A" w:rsidDel="00BB7AB6">
          <w:rPr>
            <w:rFonts w:ascii="Times New Roman" w:hAnsi="Times New Roman" w:cs="Times New Roman"/>
            <w:sz w:val="28"/>
          </w:rPr>
          <w:delText>S</w:delText>
        </w:r>
      </w:del>
      <w:r w:rsidRPr="00ED350A">
        <w:rPr>
          <w:rFonts w:ascii="Times New Roman" w:hAnsi="Times New Roman" w:cs="Times New Roman"/>
          <w:sz w:val="28"/>
        </w:rPr>
        <w:t xml:space="preserve">erver side will be developed </w:t>
      </w:r>
      <w:del w:id="32" w:author="rimi park" w:date="2014-05-19T13:02:00Z">
        <w:r w:rsidRPr="00ED350A" w:rsidDel="00BB7AB6">
          <w:rPr>
            <w:rFonts w:ascii="Times New Roman" w:hAnsi="Times New Roman" w:cs="Times New Roman"/>
            <w:sz w:val="28"/>
          </w:rPr>
          <w:delText xml:space="preserve">by </w:delText>
        </w:r>
      </w:del>
      <w:ins w:id="33" w:author="rimi park" w:date="2014-05-19T13:02:00Z">
        <w:r w:rsidR="00BB7AB6">
          <w:rPr>
            <w:rFonts w:ascii="Times New Roman" w:hAnsi="Times New Roman" w:cs="Times New Roman"/>
            <w:sz w:val="28"/>
          </w:rPr>
          <w:t>in</w:t>
        </w:r>
        <w:r w:rsidR="00BB7AB6" w:rsidRPr="00ED350A">
          <w:rPr>
            <w:rFonts w:ascii="Times New Roman" w:hAnsi="Times New Roman" w:cs="Times New Roman"/>
            <w:sz w:val="28"/>
          </w:rPr>
          <w:t xml:space="preserve"> </w:t>
        </w:r>
      </w:ins>
      <w:r w:rsidRPr="00ED350A">
        <w:rPr>
          <w:rFonts w:ascii="Times New Roman" w:hAnsi="Times New Roman" w:cs="Times New Roman"/>
          <w:sz w:val="28"/>
        </w:rPr>
        <w:t xml:space="preserve">PHP. </w:t>
      </w:r>
      <w:ins w:id="34" w:author="rimi park" w:date="2014-05-19T13:02:00Z">
        <w:r w:rsidR="00BB7AB6">
          <w:rPr>
            <w:rFonts w:ascii="Times New Roman" w:hAnsi="Times New Roman" w:cs="Times New Roman"/>
            <w:sz w:val="28"/>
          </w:rPr>
          <w:t xml:space="preserve">The client side </w:t>
        </w:r>
      </w:ins>
      <w:del w:id="35" w:author="rimi park" w:date="2014-05-19T13:02:00Z">
        <w:r w:rsidRPr="00ED350A" w:rsidDel="00BB7AB6">
          <w:rPr>
            <w:rFonts w:ascii="Times New Roman" w:hAnsi="Times New Roman" w:cs="Times New Roman"/>
            <w:sz w:val="28"/>
          </w:rPr>
          <w:delText xml:space="preserve">In </w:delText>
        </w:r>
        <w:commentRangeStart w:id="36"/>
        <w:r w:rsidRPr="00ED350A" w:rsidDel="00BB7AB6">
          <w:rPr>
            <w:rFonts w:ascii="Times New Roman" w:hAnsi="Times New Roman" w:cs="Times New Roman"/>
            <w:sz w:val="28"/>
          </w:rPr>
          <w:delText>android</w:delText>
        </w:r>
        <w:commentRangeEnd w:id="36"/>
        <w:r w:rsidR="00BB7AB6" w:rsidDel="00BB7AB6">
          <w:rPr>
            <w:rStyle w:val="CommentReference"/>
          </w:rPr>
          <w:commentReference w:id="36"/>
        </w:r>
        <w:r w:rsidRPr="00ED350A" w:rsidDel="00BB7AB6">
          <w:rPr>
            <w:rFonts w:ascii="Times New Roman" w:hAnsi="Times New Roman" w:cs="Times New Roman"/>
            <w:sz w:val="28"/>
          </w:rPr>
          <w:delText xml:space="preserve"> part </w:delText>
        </w:r>
      </w:del>
      <w:r w:rsidRPr="00ED350A">
        <w:rPr>
          <w:rFonts w:ascii="Times New Roman" w:hAnsi="Times New Roman" w:cs="Times New Roman"/>
          <w:sz w:val="28"/>
        </w:rPr>
        <w:t xml:space="preserve">will </w:t>
      </w:r>
      <w:ins w:id="37" w:author="rimi park" w:date="2014-05-19T13:02:00Z">
        <w:r w:rsidR="00BB7AB6">
          <w:rPr>
            <w:rFonts w:ascii="Times New Roman" w:hAnsi="Times New Roman" w:cs="Times New Roman"/>
            <w:sz w:val="28"/>
          </w:rPr>
          <w:t xml:space="preserve">be </w:t>
        </w:r>
      </w:ins>
      <w:r w:rsidRPr="00ED350A">
        <w:rPr>
          <w:rFonts w:ascii="Times New Roman" w:hAnsi="Times New Roman" w:cs="Times New Roman"/>
          <w:sz w:val="28"/>
        </w:rPr>
        <w:t>develop</w:t>
      </w:r>
      <w:ins w:id="38" w:author="rimi park" w:date="2014-05-19T13:02:00Z">
        <w:r w:rsidR="00BB7AB6">
          <w:rPr>
            <w:rFonts w:ascii="Times New Roman" w:hAnsi="Times New Roman" w:cs="Times New Roman"/>
            <w:sz w:val="28"/>
          </w:rPr>
          <w:t>ed</w:t>
        </w:r>
      </w:ins>
      <w:r w:rsidRPr="00ED350A">
        <w:rPr>
          <w:rFonts w:ascii="Times New Roman" w:hAnsi="Times New Roman" w:cs="Times New Roman"/>
          <w:sz w:val="28"/>
        </w:rPr>
        <w:t xml:space="preserve"> </w:t>
      </w:r>
      <w:del w:id="39" w:author="rimi park" w:date="2014-05-19T13:02:00Z">
        <w:r w:rsidRPr="00ED350A" w:rsidDel="00BB7AB6">
          <w:rPr>
            <w:rFonts w:ascii="Times New Roman" w:hAnsi="Times New Roman" w:cs="Times New Roman"/>
            <w:sz w:val="28"/>
          </w:rPr>
          <w:delText xml:space="preserve">by </w:delText>
        </w:r>
      </w:del>
      <w:ins w:id="40" w:author="rimi park" w:date="2014-05-19T13:02:00Z">
        <w:r w:rsidR="00BB7AB6">
          <w:rPr>
            <w:rFonts w:ascii="Times New Roman" w:hAnsi="Times New Roman" w:cs="Times New Roman"/>
            <w:sz w:val="28"/>
          </w:rPr>
          <w:t>using</w:t>
        </w:r>
        <w:r w:rsidR="00BB7AB6" w:rsidRPr="00ED350A">
          <w:rPr>
            <w:rFonts w:ascii="Times New Roman" w:hAnsi="Times New Roman" w:cs="Times New Roman"/>
            <w:sz w:val="28"/>
          </w:rPr>
          <w:t xml:space="preserve"> </w:t>
        </w:r>
      </w:ins>
      <w:commentRangeStart w:id="41"/>
      <w:r w:rsidRPr="00ED350A">
        <w:rPr>
          <w:rFonts w:ascii="Times New Roman" w:hAnsi="Times New Roman" w:cs="Times New Roman"/>
          <w:sz w:val="28"/>
        </w:rPr>
        <w:t xml:space="preserve">android </w:t>
      </w:r>
      <w:proofErr w:type="spellStart"/>
      <w:proofErr w:type="gramStart"/>
      <w:r w:rsidRPr="00ED350A">
        <w:rPr>
          <w:rFonts w:ascii="Times New Roman" w:hAnsi="Times New Roman" w:cs="Times New Roman"/>
          <w:sz w:val="28"/>
        </w:rPr>
        <w:t>api</w:t>
      </w:r>
      <w:proofErr w:type="spellEnd"/>
      <w:proofErr w:type="gramEnd"/>
      <w:r w:rsidRPr="00ED350A">
        <w:rPr>
          <w:rFonts w:ascii="Times New Roman" w:hAnsi="Times New Roman" w:cs="Times New Roman"/>
          <w:sz w:val="28"/>
        </w:rPr>
        <w:t xml:space="preserve">. </w:t>
      </w:r>
      <w:commentRangeEnd w:id="41"/>
      <w:r w:rsidR="00BB7AB6">
        <w:rPr>
          <w:rStyle w:val="CommentReference"/>
        </w:rPr>
        <w:commentReference w:id="41"/>
      </w:r>
    </w:p>
    <w:p w14:paraId="1DEAB86A" w14:textId="77777777" w:rsidR="00297A70" w:rsidRPr="00683393" w:rsidRDefault="00297A70" w:rsidP="00297A70">
      <w:pPr>
        <w:pStyle w:val="ListParagraph"/>
        <w:numPr>
          <w:ilvl w:val="1"/>
          <w:numId w:val="1"/>
        </w:numPr>
        <w:rPr>
          <w:rFonts w:ascii="Times New Roman" w:hAnsi="Times New Roman" w:cs="Times New Roman"/>
          <w:b/>
          <w:bCs/>
          <w:sz w:val="28"/>
        </w:rPr>
      </w:pPr>
      <w:r w:rsidRPr="00683393">
        <w:rPr>
          <w:rFonts w:ascii="Times New Roman" w:hAnsi="Times New Roman" w:cs="Times New Roman"/>
          <w:b/>
          <w:bCs/>
          <w:sz w:val="28"/>
        </w:rPr>
        <w:t>Acronyms and Definition</w:t>
      </w:r>
    </w:p>
    <w:p w14:paraId="50B18BBB" w14:textId="77777777" w:rsidR="00297A70" w:rsidRPr="00683393" w:rsidRDefault="00297A70" w:rsidP="00297A70">
      <w:pPr>
        <w:rPr>
          <w:rFonts w:ascii="Times New Roman" w:hAnsi="Times New Roman" w:cs="Times New Roman"/>
          <w:b/>
          <w:bCs/>
          <w:sz w:val="28"/>
        </w:rPr>
      </w:pPr>
      <w:r w:rsidRPr="00683393">
        <w:rPr>
          <w:rFonts w:ascii="Times New Roman" w:hAnsi="Times New Roman" w:cs="Times New Roman"/>
          <w:b/>
          <w:bCs/>
          <w:sz w:val="28"/>
        </w:rPr>
        <w:t>Acronyms</w:t>
      </w:r>
    </w:p>
    <w:p w14:paraId="464A5AE0" w14:textId="77777777" w:rsidR="00297A70" w:rsidRPr="00683393" w:rsidRDefault="00297A70" w:rsidP="00297A70">
      <w:pPr>
        <w:rPr>
          <w:rFonts w:ascii="Times New Roman" w:hAnsi="Times New Roman" w:cs="Times New Roman"/>
          <w:sz w:val="28"/>
        </w:rPr>
      </w:pPr>
      <w:r w:rsidRPr="00683393">
        <w:rPr>
          <w:rFonts w:ascii="Times New Roman" w:hAnsi="Times New Roman" w:cs="Times New Roman"/>
          <w:sz w:val="28"/>
        </w:rPr>
        <w:t>UI</w:t>
      </w:r>
      <w:r w:rsidRPr="00683393">
        <w:rPr>
          <w:rFonts w:ascii="Times New Roman" w:hAnsi="Times New Roman" w:cs="Times New Roman"/>
          <w:sz w:val="28"/>
        </w:rPr>
        <w:tab/>
        <w:t>User Interface</w:t>
      </w:r>
    </w:p>
    <w:p w14:paraId="2D8D2A54" w14:textId="77777777" w:rsidR="00297A70" w:rsidRPr="00683393" w:rsidRDefault="00297A70" w:rsidP="00297A70">
      <w:pPr>
        <w:rPr>
          <w:rFonts w:ascii="Times New Roman" w:hAnsi="Times New Roman" w:cs="Times New Roman"/>
          <w:sz w:val="28"/>
        </w:rPr>
      </w:pPr>
      <w:r w:rsidRPr="00683393">
        <w:rPr>
          <w:rFonts w:ascii="Times New Roman" w:hAnsi="Times New Roman" w:cs="Times New Roman"/>
          <w:sz w:val="28"/>
        </w:rPr>
        <w:t>UC</w:t>
      </w:r>
      <w:r w:rsidRPr="00683393">
        <w:rPr>
          <w:rFonts w:ascii="Times New Roman" w:hAnsi="Times New Roman" w:cs="Times New Roman"/>
          <w:sz w:val="28"/>
          <w:cs/>
        </w:rPr>
        <w:tab/>
      </w:r>
      <w:r w:rsidRPr="00683393">
        <w:rPr>
          <w:rFonts w:ascii="Times New Roman" w:hAnsi="Times New Roman" w:cs="Times New Roman"/>
          <w:sz w:val="28"/>
        </w:rPr>
        <w:t>User Case</w:t>
      </w:r>
    </w:p>
    <w:p w14:paraId="1B9DA206" w14:textId="77777777" w:rsidR="00297A70" w:rsidRPr="00683393" w:rsidRDefault="00445F1B" w:rsidP="00297A70">
      <w:pPr>
        <w:rPr>
          <w:rFonts w:ascii="Times New Roman" w:hAnsi="Times New Roman" w:cs="Times New Roman"/>
          <w:sz w:val="28"/>
        </w:rPr>
      </w:pPr>
      <w:r w:rsidRPr="00683393">
        <w:rPr>
          <w:rFonts w:ascii="Times New Roman" w:hAnsi="Times New Roman" w:cs="Times New Roman"/>
          <w:sz w:val="28"/>
        </w:rPr>
        <w:t>SRS</w:t>
      </w:r>
      <w:r w:rsidRPr="00683393">
        <w:rPr>
          <w:rFonts w:ascii="Times New Roman" w:hAnsi="Times New Roman" w:cs="Times New Roman"/>
          <w:sz w:val="28"/>
        </w:rPr>
        <w:tab/>
        <w:t>Software Requirement Specification</w:t>
      </w:r>
    </w:p>
    <w:p w14:paraId="095D7AED" w14:textId="77777777" w:rsidR="00445F1B" w:rsidRPr="00683393" w:rsidRDefault="000C014C" w:rsidP="00297A70">
      <w:pPr>
        <w:rPr>
          <w:rFonts w:ascii="Times New Roman" w:hAnsi="Times New Roman" w:cs="Times New Roman"/>
          <w:sz w:val="28"/>
        </w:rPr>
      </w:pPr>
      <w:r w:rsidRPr="00683393">
        <w:rPr>
          <w:rFonts w:ascii="Times New Roman" w:hAnsi="Times New Roman" w:cs="Times New Roman"/>
          <w:sz w:val="28"/>
        </w:rPr>
        <w:lastRenderedPageBreak/>
        <w:t>AC</w:t>
      </w:r>
      <w:r w:rsidRPr="00683393">
        <w:rPr>
          <w:rFonts w:ascii="Times New Roman" w:hAnsi="Times New Roman" w:cs="Times New Roman"/>
          <w:sz w:val="28"/>
        </w:rPr>
        <w:tab/>
        <w:t>Activity Diagram</w:t>
      </w:r>
    </w:p>
    <w:p w14:paraId="62419928" w14:textId="77777777" w:rsidR="000C014C" w:rsidRPr="00683393" w:rsidRDefault="000C014C" w:rsidP="00297A70">
      <w:pPr>
        <w:rPr>
          <w:rFonts w:ascii="Times New Roman" w:hAnsi="Times New Roman" w:cs="Times New Roman"/>
          <w:sz w:val="28"/>
        </w:rPr>
      </w:pPr>
      <w:r w:rsidRPr="00683393">
        <w:rPr>
          <w:rFonts w:ascii="Times New Roman" w:hAnsi="Times New Roman" w:cs="Times New Roman"/>
          <w:sz w:val="28"/>
        </w:rPr>
        <w:t>SDD</w:t>
      </w:r>
      <w:r w:rsidRPr="00683393">
        <w:rPr>
          <w:rFonts w:ascii="Times New Roman" w:hAnsi="Times New Roman" w:cs="Times New Roman"/>
          <w:sz w:val="28"/>
        </w:rPr>
        <w:tab/>
        <w:t>Software Design Document</w:t>
      </w:r>
    </w:p>
    <w:p w14:paraId="099D832E" w14:textId="77777777" w:rsidR="00246A1F" w:rsidRDefault="00246A1F" w:rsidP="00297A70">
      <w:pPr>
        <w:rPr>
          <w:rFonts w:ascii="Times New Roman" w:hAnsi="Times New Roman" w:cs="Times New Roman"/>
          <w:b/>
          <w:bCs/>
          <w:sz w:val="28"/>
        </w:rPr>
      </w:pPr>
    </w:p>
    <w:p w14:paraId="7ABE218C" w14:textId="77777777" w:rsidR="000C014C" w:rsidRPr="00246A1F" w:rsidRDefault="000C014C" w:rsidP="00297A70">
      <w:pPr>
        <w:rPr>
          <w:rFonts w:ascii="Times New Roman" w:hAnsi="Times New Roman" w:cs="Times New Roman"/>
          <w:b/>
          <w:bCs/>
          <w:sz w:val="36"/>
          <w:szCs w:val="36"/>
        </w:rPr>
      </w:pPr>
      <w:r w:rsidRPr="00246A1F">
        <w:rPr>
          <w:rFonts w:ascii="Times New Roman" w:hAnsi="Times New Roman" w:cs="Times New Roman"/>
          <w:b/>
          <w:bCs/>
          <w:sz w:val="36"/>
          <w:szCs w:val="36"/>
        </w:rPr>
        <w:t>Definition</w:t>
      </w:r>
    </w:p>
    <w:p w14:paraId="6B19EDA5" w14:textId="77777777" w:rsidR="000C014C" w:rsidRPr="00683393" w:rsidRDefault="00871DFC" w:rsidP="00297A70">
      <w:pPr>
        <w:rPr>
          <w:rFonts w:ascii="Times New Roman" w:hAnsi="Times New Roman" w:cs="Times New Roman"/>
          <w:b/>
          <w:bCs/>
          <w:sz w:val="28"/>
        </w:rPr>
      </w:pPr>
      <w:r w:rsidRPr="00683393">
        <w:rPr>
          <w:rFonts w:ascii="Times New Roman" w:hAnsi="Times New Roman" w:cs="Times New Roman"/>
          <w:b/>
          <w:bCs/>
          <w:sz w:val="28"/>
        </w:rPr>
        <w:t>IEEE</w:t>
      </w:r>
    </w:p>
    <w:p w14:paraId="5CBEC176" w14:textId="77777777" w:rsidR="00871DFC" w:rsidRPr="00683393" w:rsidRDefault="00871DFC" w:rsidP="00297A70">
      <w:pPr>
        <w:rPr>
          <w:rFonts w:ascii="Times New Roman" w:hAnsi="Times New Roman" w:cs="Times New Roman"/>
          <w:sz w:val="28"/>
        </w:rPr>
      </w:pPr>
      <w:r w:rsidRPr="00683393">
        <w:rPr>
          <w:rFonts w:ascii="Times New Roman" w:hAnsi="Times New Roman" w:cs="Times New Roman"/>
          <w:sz w:val="28"/>
        </w:rPr>
        <w:tab/>
        <w:t>Institute for Electrical and Electronics Engineers. Biggest global interest group for engineers of different branches and computer scientists. [IEEE90]</w:t>
      </w:r>
    </w:p>
    <w:p w14:paraId="1D10A2B6" w14:textId="77777777" w:rsidR="00871DFC" w:rsidRPr="00683393" w:rsidRDefault="00871DFC" w:rsidP="00297A70">
      <w:pPr>
        <w:rPr>
          <w:rFonts w:ascii="Times New Roman" w:hAnsi="Times New Roman" w:cs="Times New Roman"/>
          <w:b/>
          <w:bCs/>
          <w:sz w:val="28"/>
        </w:rPr>
      </w:pPr>
      <w:r w:rsidRPr="00683393">
        <w:rPr>
          <w:rFonts w:ascii="Times New Roman" w:hAnsi="Times New Roman" w:cs="Times New Roman"/>
          <w:b/>
          <w:bCs/>
          <w:sz w:val="28"/>
        </w:rPr>
        <w:t>Integration Testing</w:t>
      </w:r>
    </w:p>
    <w:p w14:paraId="223EE79A" w14:textId="77777777" w:rsidR="00871DFC" w:rsidRPr="00683393" w:rsidRDefault="00871DFC" w:rsidP="00297A70">
      <w:pPr>
        <w:rPr>
          <w:rFonts w:ascii="Times New Roman" w:hAnsi="Times New Roman" w:cs="Times New Roman"/>
          <w:sz w:val="28"/>
        </w:rPr>
      </w:pPr>
      <w:r w:rsidRPr="00683393">
        <w:rPr>
          <w:rFonts w:ascii="Times New Roman" w:hAnsi="Times New Roman" w:cs="Times New Roman"/>
          <w:sz w:val="28"/>
        </w:rPr>
        <w:tab/>
        <w:t>The progressive linking and testing of softwar</w:t>
      </w:r>
      <w:r w:rsidR="003D24D6" w:rsidRPr="00683393">
        <w:rPr>
          <w:rFonts w:ascii="Times New Roman" w:hAnsi="Times New Roman" w:cs="Times New Roman"/>
          <w:sz w:val="28"/>
        </w:rPr>
        <w:t xml:space="preserve">e component in order to ensure </w:t>
      </w:r>
      <w:r w:rsidRPr="00683393">
        <w:rPr>
          <w:rFonts w:ascii="Times New Roman" w:hAnsi="Times New Roman" w:cs="Times New Roman"/>
          <w:sz w:val="28"/>
        </w:rPr>
        <w:t>their proper functioning in the whole system. [IEEE90]</w:t>
      </w:r>
    </w:p>
    <w:p w14:paraId="6247BD5C" w14:textId="77777777" w:rsidR="00871DFC" w:rsidRPr="00683393" w:rsidRDefault="00871DFC" w:rsidP="00297A70">
      <w:pPr>
        <w:rPr>
          <w:rFonts w:ascii="Times New Roman" w:hAnsi="Times New Roman" w:cs="Times New Roman"/>
          <w:b/>
          <w:bCs/>
          <w:sz w:val="28"/>
        </w:rPr>
      </w:pPr>
      <w:r w:rsidRPr="00683393">
        <w:rPr>
          <w:rFonts w:ascii="Times New Roman" w:hAnsi="Times New Roman" w:cs="Times New Roman"/>
          <w:b/>
          <w:bCs/>
          <w:sz w:val="28"/>
        </w:rPr>
        <w:t>Milestone</w:t>
      </w:r>
    </w:p>
    <w:p w14:paraId="75385806" w14:textId="77777777" w:rsidR="00871DFC" w:rsidRPr="00683393" w:rsidRDefault="00871DFC" w:rsidP="00297A70">
      <w:pPr>
        <w:rPr>
          <w:rFonts w:ascii="Times New Roman" w:hAnsi="Times New Roman" w:cs="Times New Roman"/>
          <w:sz w:val="28"/>
        </w:rPr>
      </w:pPr>
      <w:r w:rsidRPr="00683393">
        <w:rPr>
          <w:rFonts w:ascii="Times New Roman" w:hAnsi="Times New Roman" w:cs="Times New Roman"/>
          <w:sz w:val="28"/>
        </w:rPr>
        <w:tab/>
        <w:t>A significant event in the project, usually completion of the main de</w:t>
      </w:r>
      <w:r w:rsidR="003D24D6" w:rsidRPr="00683393">
        <w:rPr>
          <w:rFonts w:ascii="Times New Roman" w:hAnsi="Times New Roman" w:cs="Times New Roman"/>
          <w:sz w:val="28"/>
        </w:rPr>
        <w:t>liverable. [IEEE90]</w:t>
      </w:r>
    </w:p>
    <w:p w14:paraId="0D95C3B6" w14:textId="77777777" w:rsidR="003D24D6" w:rsidRPr="00683393" w:rsidRDefault="003D24D6" w:rsidP="00297A70">
      <w:pPr>
        <w:rPr>
          <w:rFonts w:ascii="Times New Roman" w:hAnsi="Times New Roman" w:cs="Times New Roman"/>
          <w:b/>
          <w:bCs/>
          <w:sz w:val="28"/>
        </w:rPr>
      </w:pPr>
      <w:r w:rsidRPr="00683393">
        <w:rPr>
          <w:rFonts w:ascii="Times New Roman" w:hAnsi="Times New Roman" w:cs="Times New Roman"/>
          <w:b/>
          <w:bCs/>
          <w:sz w:val="28"/>
        </w:rPr>
        <w:t>Plan</w:t>
      </w:r>
    </w:p>
    <w:p w14:paraId="4581D563" w14:textId="77777777" w:rsidR="003D24D6" w:rsidRPr="00683393" w:rsidRDefault="003D24D6" w:rsidP="00297A70">
      <w:pPr>
        <w:rPr>
          <w:rFonts w:ascii="Times New Roman" w:hAnsi="Times New Roman" w:cs="Times New Roman"/>
          <w:sz w:val="28"/>
        </w:rPr>
      </w:pPr>
      <w:r w:rsidRPr="00683393">
        <w:rPr>
          <w:rFonts w:ascii="Times New Roman" w:hAnsi="Times New Roman" w:cs="Times New Roman"/>
          <w:sz w:val="28"/>
        </w:rPr>
        <w:tab/>
        <w:t>A documented series of tasks requires m</w:t>
      </w:r>
      <w:r w:rsidR="00900827" w:rsidRPr="00683393">
        <w:rPr>
          <w:rFonts w:ascii="Times New Roman" w:hAnsi="Times New Roman" w:cs="Times New Roman"/>
          <w:sz w:val="28"/>
        </w:rPr>
        <w:t xml:space="preserve">eeting an objective, typically </w:t>
      </w:r>
      <w:r w:rsidRPr="00683393">
        <w:rPr>
          <w:rFonts w:ascii="Times New Roman" w:hAnsi="Times New Roman" w:cs="Times New Roman"/>
          <w:sz w:val="28"/>
        </w:rPr>
        <w:t>including</w:t>
      </w:r>
      <w:r w:rsidR="00900827" w:rsidRPr="00683393">
        <w:rPr>
          <w:rFonts w:ascii="Times New Roman" w:hAnsi="Times New Roman" w:cs="Times New Roman"/>
          <w:sz w:val="28"/>
        </w:rPr>
        <w:t xml:space="preserve"> the associated schedule, budget, resources, Organizational description and work breakdown structure. [IEEE90]</w:t>
      </w:r>
    </w:p>
    <w:p w14:paraId="20E4209E" w14:textId="77777777" w:rsidR="00D03EC0" w:rsidRPr="00683393" w:rsidRDefault="00D03EC0" w:rsidP="00297A70">
      <w:pPr>
        <w:rPr>
          <w:rFonts w:ascii="Times New Roman" w:hAnsi="Times New Roman" w:cs="Times New Roman"/>
          <w:b/>
          <w:bCs/>
          <w:sz w:val="28"/>
        </w:rPr>
      </w:pPr>
      <w:r w:rsidRPr="00683393">
        <w:rPr>
          <w:rFonts w:ascii="Times New Roman" w:hAnsi="Times New Roman" w:cs="Times New Roman"/>
          <w:b/>
          <w:bCs/>
          <w:sz w:val="28"/>
        </w:rPr>
        <w:t>Project management</w:t>
      </w:r>
    </w:p>
    <w:p w14:paraId="6AC40538" w14:textId="77777777" w:rsidR="00D03EC0" w:rsidRPr="00683393" w:rsidRDefault="00D03EC0" w:rsidP="00297A70">
      <w:pPr>
        <w:rPr>
          <w:rFonts w:ascii="Times New Roman" w:hAnsi="Times New Roman" w:cs="Times New Roman"/>
          <w:sz w:val="28"/>
        </w:rPr>
      </w:pPr>
      <w:r w:rsidRPr="00683393">
        <w:rPr>
          <w:rFonts w:ascii="Times New Roman" w:hAnsi="Times New Roman" w:cs="Times New Roman"/>
          <w:sz w:val="28"/>
        </w:rPr>
        <w:tab/>
        <w:t>The application of knowledge, skills, tools, and tech</w:t>
      </w:r>
      <w:r w:rsidR="00FB7977" w:rsidRPr="00683393">
        <w:rPr>
          <w:rFonts w:ascii="Times New Roman" w:hAnsi="Times New Roman" w:cs="Times New Roman"/>
          <w:sz w:val="28"/>
        </w:rPr>
        <w:t>niques to project activities in order to meet or exceed stakeholder needs and expectations from a project. [IEEE90]</w:t>
      </w:r>
    </w:p>
    <w:p w14:paraId="7D091B8B" w14:textId="77777777" w:rsidR="00FB7977" w:rsidRPr="00683393" w:rsidRDefault="00FB7977" w:rsidP="00297A70">
      <w:pPr>
        <w:rPr>
          <w:rFonts w:ascii="Times New Roman" w:hAnsi="Times New Roman" w:cs="Times New Roman"/>
          <w:b/>
          <w:bCs/>
          <w:sz w:val="28"/>
        </w:rPr>
      </w:pPr>
      <w:r w:rsidRPr="00683393">
        <w:rPr>
          <w:rFonts w:ascii="Times New Roman" w:hAnsi="Times New Roman" w:cs="Times New Roman"/>
          <w:b/>
          <w:bCs/>
          <w:sz w:val="28"/>
        </w:rPr>
        <w:t>Project Plan</w:t>
      </w:r>
    </w:p>
    <w:p w14:paraId="61729A68" w14:textId="77777777" w:rsidR="00FB7977" w:rsidRPr="00683393" w:rsidRDefault="00FB7977" w:rsidP="00297A70">
      <w:pPr>
        <w:rPr>
          <w:rFonts w:ascii="Times New Roman" w:hAnsi="Times New Roman" w:cs="Times New Roman"/>
          <w:sz w:val="28"/>
        </w:rPr>
      </w:pPr>
      <w:r w:rsidRPr="00683393">
        <w:rPr>
          <w:rFonts w:ascii="Times New Roman" w:hAnsi="Times New Roman" w:cs="Times New Roman"/>
          <w:sz w:val="28"/>
        </w:rPr>
        <w:tab/>
        <w:t xml:space="preserve">A formal, approved document used to guide both project execution and project control. The primary uses of the project plan </w:t>
      </w:r>
      <w:r w:rsidR="00A17559" w:rsidRPr="00683393">
        <w:rPr>
          <w:rFonts w:ascii="Times New Roman" w:hAnsi="Times New Roman" w:cs="Times New Roman"/>
          <w:sz w:val="28"/>
        </w:rPr>
        <w:t>are to document planning assumptions and the decision, to facilitate communication among stakeholders, and to document approved scope, cost, and schedule baseline. [IEEE90]</w:t>
      </w:r>
      <w:r w:rsidRPr="00683393">
        <w:rPr>
          <w:rFonts w:ascii="Times New Roman" w:hAnsi="Times New Roman" w:cs="Times New Roman"/>
          <w:sz w:val="28"/>
        </w:rPr>
        <w:t xml:space="preserve"> </w:t>
      </w:r>
    </w:p>
    <w:p w14:paraId="049A6BD1" w14:textId="77777777" w:rsidR="003D24D6" w:rsidRPr="00683393" w:rsidRDefault="00380023" w:rsidP="00297A70">
      <w:pPr>
        <w:rPr>
          <w:rFonts w:ascii="Times New Roman" w:hAnsi="Times New Roman" w:cs="Times New Roman"/>
          <w:b/>
          <w:bCs/>
          <w:sz w:val="28"/>
        </w:rPr>
      </w:pPr>
      <w:r w:rsidRPr="00683393">
        <w:rPr>
          <w:rFonts w:ascii="Times New Roman" w:hAnsi="Times New Roman" w:cs="Times New Roman"/>
          <w:b/>
          <w:bCs/>
          <w:sz w:val="28"/>
        </w:rPr>
        <w:lastRenderedPageBreak/>
        <w:t>Risk</w:t>
      </w:r>
    </w:p>
    <w:p w14:paraId="3326D0D9" w14:textId="77777777" w:rsidR="00380023" w:rsidRPr="00683393" w:rsidRDefault="00380023" w:rsidP="00297A70">
      <w:pPr>
        <w:rPr>
          <w:rFonts w:ascii="Times New Roman" w:hAnsi="Times New Roman" w:cs="Times New Roman"/>
          <w:sz w:val="28"/>
        </w:rPr>
      </w:pPr>
      <w:r w:rsidRPr="00683393">
        <w:rPr>
          <w:rFonts w:ascii="Times New Roman" w:hAnsi="Times New Roman" w:cs="Times New Roman"/>
          <w:sz w:val="28"/>
        </w:rPr>
        <w:tab/>
        <w:t>An uncertain event or condition that,</w:t>
      </w:r>
      <w:r w:rsidR="00B02086" w:rsidRPr="00683393">
        <w:rPr>
          <w:rFonts w:ascii="Times New Roman" w:hAnsi="Times New Roman" w:cs="Times New Roman"/>
          <w:sz w:val="28"/>
        </w:rPr>
        <w:t xml:space="preserve"> if it occurs, has a positive or negative effect on a project’s objectives. It is a function of the probability of occurrence of a given threat’s occurrence. [IEEE90]</w:t>
      </w:r>
    </w:p>
    <w:p w14:paraId="7326D6D7" w14:textId="77777777" w:rsidR="003546D3" w:rsidRPr="00683393" w:rsidRDefault="003546D3" w:rsidP="00297A70">
      <w:pPr>
        <w:rPr>
          <w:rFonts w:ascii="Times New Roman" w:hAnsi="Times New Roman" w:cs="Times New Roman"/>
          <w:b/>
          <w:bCs/>
          <w:sz w:val="28"/>
        </w:rPr>
      </w:pPr>
      <w:r w:rsidRPr="00683393">
        <w:rPr>
          <w:rFonts w:ascii="Times New Roman" w:hAnsi="Times New Roman" w:cs="Times New Roman"/>
          <w:b/>
          <w:bCs/>
          <w:sz w:val="28"/>
        </w:rPr>
        <w:t>Risk management</w:t>
      </w:r>
    </w:p>
    <w:p w14:paraId="340CF748" w14:textId="77777777" w:rsidR="003546D3" w:rsidRPr="00683393" w:rsidRDefault="003546D3" w:rsidP="00297A70">
      <w:pPr>
        <w:rPr>
          <w:rFonts w:ascii="Times New Roman" w:hAnsi="Times New Roman" w:cs="Times New Roman"/>
          <w:sz w:val="28"/>
        </w:rPr>
      </w:pPr>
      <w:r w:rsidRPr="00683393">
        <w:rPr>
          <w:rFonts w:ascii="Times New Roman" w:hAnsi="Times New Roman" w:cs="Times New Roman"/>
          <w:sz w:val="28"/>
        </w:rPr>
        <w:tab/>
        <w:t xml:space="preserve">The systematic application of management policies, procedures and </w:t>
      </w:r>
      <w:r w:rsidR="00204A01" w:rsidRPr="00683393">
        <w:rPr>
          <w:rFonts w:ascii="Times New Roman" w:hAnsi="Times New Roman" w:cs="Times New Roman"/>
          <w:sz w:val="28"/>
        </w:rPr>
        <w:t>practices to the tasks of identifying, analyzing, evaluating, treating and monitoring risk. [IEEE90]</w:t>
      </w:r>
    </w:p>
    <w:p w14:paraId="707764B0" w14:textId="77777777" w:rsidR="00204A01" w:rsidRPr="00683393" w:rsidRDefault="00077DE6" w:rsidP="00297A70">
      <w:pPr>
        <w:rPr>
          <w:rFonts w:ascii="Times New Roman" w:hAnsi="Times New Roman" w:cs="Times New Roman"/>
          <w:b/>
          <w:bCs/>
          <w:sz w:val="28"/>
        </w:rPr>
      </w:pPr>
      <w:r w:rsidRPr="00683393">
        <w:rPr>
          <w:rFonts w:ascii="Times New Roman" w:hAnsi="Times New Roman" w:cs="Times New Roman"/>
          <w:b/>
          <w:bCs/>
          <w:sz w:val="28"/>
        </w:rPr>
        <w:t>System testing</w:t>
      </w:r>
    </w:p>
    <w:p w14:paraId="2F5EA47B" w14:textId="77777777" w:rsidR="00077DE6" w:rsidRPr="00683393" w:rsidRDefault="00077DE6" w:rsidP="00297A70">
      <w:pPr>
        <w:rPr>
          <w:rFonts w:ascii="Times New Roman" w:hAnsi="Times New Roman" w:cs="Times New Roman"/>
          <w:sz w:val="28"/>
        </w:rPr>
      </w:pPr>
      <w:r w:rsidRPr="00683393">
        <w:rPr>
          <w:rFonts w:ascii="Times New Roman" w:hAnsi="Times New Roman" w:cs="Times New Roman"/>
          <w:sz w:val="28"/>
        </w:rPr>
        <w:tab/>
        <w:t>Testing conducted on complete and integrated system for evaluate the system’s compliance with its specified requirements. [IEEE90]</w:t>
      </w:r>
    </w:p>
    <w:p w14:paraId="5CD8D5ED" w14:textId="77777777" w:rsidR="00077DE6" w:rsidRPr="00683393" w:rsidRDefault="00282273" w:rsidP="00297A70">
      <w:pPr>
        <w:rPr>
          <w:rFonts w:ascii="Times New Roman" w:hAnsi="Times New Roman" w:cs="Times New Roman"/>
          <w:b/>
          <w:bCs/>
          <w:sz w:val="28"/>
        </w:rPr>
      </w:pPr>
      <w:r w:rsidRPr="00683393">
        <w:rPr>
          <w:rFonts w:ascii="Times New Roman" w:hAnsi="Times New Roman" w:cs="Times New Roman"/>
          <w:b/>
          <w:bCs/>
          <w:sz w:val="28"/>
        </w:rPr>
        <w:t>Traceability</w:t>
      </w:r>
    </w:p>
    <w:p w14:paraId="0593DDBC" w14:textId="77777777" w:rsidR="00282273" w:rsidRPr="00683393" w:rsidRDefault="00282273" w:rsidP="00297A70">
      <w:pPr>
        <w:rPr>
          <w:rFonts w:ascii="Times New Roman" w:hAnsi="Times New Roman" w:cs="Times New Roman"/>
          <w:sz w:val="28"/>
        </w:rPr>
      </w:pPr>
      <w:r w:rsidRPr="00683393">
        <w:rPr>
          <w:rFonts w:ascii="Times New Roman" w:hAnsi="Times New Roman" w:cs="Times New Roman"/>
          <w:sz w:val="28"/>
        </w:rPr>
        <w:tab/>
        <w:t>The ability to trace the history, application or location of an item or activity, or work products or activities</w:t>
      </w:r>
      <w:r w:rsidR="00E329DC" w:rsidRPr="00683393">
        <w:rPr>
          <w:rFonts w:ascii="Times New Roman" w:hAnsi="Times New Roman" w:cs="Times New Roman"/>
          <w:sz w:val="28"/>
        </w:rPr>
        <w:t>, by means of recorded</w:t>
      </w:r>
      <w:r w:rsidR="00885D24" w:rsidRPr="00683393">
        <w:rPr>
          <w:rFonts w:ascii="Times New Roman" w:hAnsi="Times New Roman" w:cs="Times New Roman"/>
          <w:sz w:val="28"/>
        </w:rPr>
        <w:t xml:space="preserve"> identification. The establishment and</w:t>
      </w:r>
      <w:r w:rsidR="00257F6C" w:rsidRPr="00683393">
        <w:rPr>
          <w:rFonts w:ascii="Times New Roman" w:hAnsi="Times New Roman" w:cs="Times New Roman"/>
          <w:sz w:val="28"/>
        </w:rPr>
        <w:t xml:space="preserve"> maintenance of relationships between such items. Horizontal traceability describes the relationship between work products of the same type (e.g.</w:t>
      </w:r>
      <w:r w:rsidR="003D0BB4" w:rsidRPr="00683393">
        <w:rPr>
          <w:rFonts w:ascii="Times New Roman" w:hAnsi="Times New Roman" w:cs="Times New Roman"/>
          <w:sz w:val="28"/>
        </w:rPr>
        <w:t>,</w:t>
      </w:r>
      <w:r w:rsidR="00257F6C" w:rsidRPr="00683393">
        <w:rPr>
          <w:rFonts w:ascii="Times New Roman" w:hAnsi="Times New Roman" w:cs="Times New Roman"/>
          <w:sz w:val="28"/>
        </w:rPr>
        <w:t xml:space="preserve"> Customer requirements). Ver</w:t>
      </w:r>
      <w:r w:rsidR="00077363" w:rsidRPr="00683393">
        <w:rPr>
          <w:rFonts w:ascii="Times New Roman" w:hAnsi="Times New Roman" w:cs="Times New Roman"/>
          <w:sz w:val="28"/>
        </w:rPr>
        <w:t>tical traceability describes the relationship between work products, which build or derived from each other (e.g.</w:t>
      </w:r>
      <w:r w:rsidR="003D0BB4" w:rsidRPr="00683393">
        <w:rPr>
          <w:rFonts w:ascii="Times New Roman" w:hAnsi="Times New Roman" w:cs="Times New Roman"/>
          <w:sz w:val="28"/>
        </w:rPr>
        <w:t>,</w:t>
      </w:r>
      <w:r w:rsidR="00077363" w:rsidRPr="00683393">
        <w:rPr>
          <w:rFonts w:ascii="Times New Roman" w:hAnsi="Times New Roman" w:cs="Times New Roman"/>
          <w:sz w:val="28"/>
        </w:rPr>
        <w:t xml:space="preserve"> </w:t>
      </w:r>
      <w:proofErr w:type="gramStart"/>
      <w:r w:rsidR="00077363" w:rsidRPr="00683393">
        <w:rPr>
          <w:rFonts w:ascii="Times New Roman" w:hAnsi="Times New Roman" w:cs="Times New Roman"/>
          <w:sz w:val="28"/>
        </w:rPr>
        <w:t>From</w:t>
      </w:r>
      <w:proofErr w:type="gramEnd"/>
      <w:r w:rsidR="00077363" w:rsidRPr="00683393">
        <w:rPr>
          <w:rFonts w:ascii="Times New Roman" w:hAnsi="Times New Roman" w:cs="Times New Roman"/>
          <w:sz w:val="28"/>
        </w:rPr>
        <w:t xml:space="preserve"> customer requirements to qualification test cases). Bidirectional traceability allows to directly following relationship in both directions. [IEEE90]</w:t>
      </w:r>
    </w:p>
    <w:p w14:paraId="14AE39B6" w14:textId="77777777" w:rsidR="00077363" w:rsidRPr="00683393" w:rsidRDefault="003D0BB4" w:rsidP="00297A70">
      <w:pPr>
        <w:rPr>
          <w:rFonts w:ascii="Times New Roman" w:hAnsi="Times New Roman" w:cs="Times New Roman"/>
          <w:b/>
          <w:bCs/>
          <w:sz w:val="28"/>
        </w:rPr>
      </w:pPr>
      <w:r w:rsidRPr="00683393">
        <w:rPr>
          <w:rFonts w:ascii="Times New Roman" w:hAnsi="Times New Roman" w:cs="Times New Roman"/>
          <w:b/>
          <w:bCs/>
          <w:sz w:val="28"/>
        </w:rPr>
        <w:t>Validation</w:t>
      </w:r>
    </w:p>
    <w:p w14:paraId="7AE8A85F" w14:textId="77777777" w:rsidR="00BB4C3B" w:rsidRPr="00683393" w:rsidRDefault="007A27C7" w:rsidP="00297A70">
      <w:pPr>
        <w:rPr>
          <w:rFonts w:ascii="Times New Roman" w:hAnsi="Times New Roman" w:cs="Times New Roman"/>
          <w:sz w:val="28"/>
        </w:rPr>
      </w:pPr>
      <w:r w:rsidRPr="00683393">
        <w:rPr>
          <w:rFonts w:ascii="Times New Roman" w:hAnsi="Times New Roman" w:cs="Times New Roman"/>
          <w:sz w:val="28"/>
        </w:rPr>
        <w:tab/>
        <w:t>Confirmation by examination and provision of objective evidence that the particular requirements for a specific intended use are fulfilled (“doing the right thing”). Part of quality control. [IEEE90]</w:t>
      </w:r>
    </w:p>
    <w:p w14:paraId="4A9039A0" w14:textId="77777777" w:rsidR="00BB4C3B" w:rsidRPr="00683393" w:rsidRDefault="00BB4C3B" w:rsidP="00297A70">
      <w:pPr>
        <w:rPr>
          <w:rFonts w:ascii="Times New Roman" w:hAnsi="Times New Roman" w:cs="Times New Roman"/>
          <w:b/>
          <w:bCs/>
          <w:sz w:val="28"/>
        </w:rPr>
      </w:pPr>
      <w:r w:rsidRPr="00683393">
        <w:rPr>
          <w:rFonts w:ascii="Times New Roman" w:hAnsi="Times New Roman" w:cs="Times New Roman"/>
          <w:b/>
          <w:bCs/>
          <w:sz w:val="28"/>
        </w:rPr>
        <w:t>Verification</w:t>
      </w:r>
    </w:p>
    <w:p w14:paraId="19FF855F" w14:textId="77777777" w:rsidR="007A27C7" w:rsidRPr="00683393" w:rsidRDefault="007A27C7" w:rsidP="00297A70">
      <w:pPr>
        <w:rPr>
          <w:rFonts w:ascii="Times New Roman" w:hAnsi="Times New Roman" w:cs="Times New Roman"/>
          <w:sz w:val="28"/>
        </w:rPr>
      </w:pPr>
      <w:r w:rsidRPr="00683393">
        <w:rPr>
          <w:rFonts w:ascii="Times New Roman" w:hAnsi="Times New Roman" w:cs="Times New Roman"/>
          <w:sz w:val="28"/>
        </w:rPr>
        <w:t xml:space="preserve"> </w:t>
      </w:r>
      <w:r w:rsidR="00BB4C3B" w:rsidRPr="00683393">
        <w:rPr>
          <w:rFonts w:ascii="Times New Roman" w:hAnsi="Times New Roman" w:cs="Times New Roman"/>
          <w:sz w:val="28"/>
        </w:rPr>
        <w:tab/>
      </w:r>
      <w:r w:rsidR="005D2A88" w:rsidRPr="00683393">
        <w:rPr>
          <w:rFonts w:ascii="Times New Roman" w:hAnsi="Times New Roman" w:cs="Times New Roman"/>
          <w:sz w:val="28"/>
        </w:rPr>
        <w:t>Confirmation</w:t>
      </w:r>
      <w:r w:rsidR="00781A3F" w:rsidRPr="00683393">
        <w:rPr>
          <w:rFonts w:ascii="Times New Roman" w:hAnsi="Times New Roman" w:cs="Times New Roman"/>
          <w:sz w:val="28"/>
        </w:rPr>
        <w:t xml:space="preserve"> at the end of the process by examination and provision of objective evidence that specified requirements to the process have been fulfilled (“doing things right”). Part of quality control. [IEEE90]</w:t>
      </w:r>
    </w:p>
    <w:p w14:paraId="7AAC439B" w14:textId="77777777" w:rsidR="00781A3F" w:rsidRPr="00683393" w:rsidRDefault="00781A3F" w:rsidP="00297A70">
      <w:pPr>
        <w:rPr>
          <w:rFonts w:ascii="Times New Roman" w:hAnsi="Times New Roman" w:cs="Times New Roman"/>
          <w:b/>
          <w:bCs/>
          <w:sz w:val="28"/>
        </w:rPr>
      </w:pPr>
      <w:r w:rsidRPr="00683393">
        <w:rPr>
          <w:rFonts w:ascii="Times New Roman" w:hAnsi="Times New Roman" w:cs="Times New Roman"/>
          <w:b/>
          <w:bCs/>
          <w:sz w:val="28"/>
        </w:rPr>
        <w:lastRenderedPageBreak/>
        <w:t>UML United Modeling Languages</w:t>
      </w:r>
    </w:p>
    <w:p w14:paraId="3DAA970E" w14:textId="77777777" w:rsidR="00781A3F" w:rsidRPr="00683393" w:rsidRDefault="009D695F" w:rsidP="00297A70">
      <w:pPr>
        <w:rPr>
          <w:rFonts w:ascii="Times New Roman" w:hAnsi="Times New Roman" w:cs="Times New Roman"/>
          <w:sz w:val="28"/>
        </w:rPr>
      </w:pPr>
      <w:r w:rsidRPr="00683393">
        <w:rPr>
          <w:rFonts w:ascii="Times New Roman" w:hAnsi="Times New Roman" w:cs="Times New Roman"/>
          <w:sz w:val="28"/>
        </w:rPr>
        <w:tab/>
        <w:t>Standardized notation for modeling design descriptions, architectures or scenarios. Not depending on a specific method. Issued and maintained by the object Management Group (OMG). [IEEE90]</w:t>
      </w:r>
    </w:p>
    <w:p w14:paraId="5471D6C4" w14:textId="77777777" w:rsidR="00096DCC" w:rsidRPr="00683393" w:rsidRDefault="00096DCC" w:rsidP="00297A70">
      <w:pPr>
        <w:rPr>
          <w:rFonts w:ascii="Times New Roman" w:hAnsi="Times New Roman" w:cs="Times New Roman"/>
          <w:b/>
          <w:bCs/>
          <w:sz w:val="28"/>
        </w:rPr>
      </w:pPr>
      <w:r w:rsidRPr="00683393">
        <w:rPr>
          <w:rFonts w:ascii="Times New Roman" w:hAnsi="Times New Roman" w:cs="Times New Roman"/>
          <w:b/>
          <w:bCs/>
          <w:sz w:val="28"/>
        </w:rPr>
        <w:t>Unit test</w:t>
      </w:r>
    </w:p>
    <w:p w14:paraId="2E48FF83" w14:textId="77777777" w:rsidR="00096DCC" w:rsidRPr="00683393" w:rsidRDefault="00096DCC" w:rsidP="00297A70">
      <w:pPr>
        <w:rPr>
          <w:rFonts w:ascii="Times New Roman" w:hAnsi="Times New Roman" w:cs="Times New Roman"/>
          <w:sz w:val="28"/>
        </w:rPr>
      </w:pPr>
      <w:r w:rsidRPr="00683393">
        <w:rPr>
          <w:rFonts w:ascii="Times New Roman" w:hAnsi="Times New Roman" w:cs="Times New Roman"/>
          <w:sz w:val="28"/>
        </w:rPr>
        <w:tab/>
        <w:t>A test of individual program or modules in order to remove a design or programming errors. [IEEE90]</w:t>
      </w:r>
    </w:p>
    <w:p w14:paraId="417F040E" w14:textId="77777777" w:rsidR="0087373D" w:rsidRPr="00683393" w:rsidRDefault="0087373D" w:rsidP="00297A70">
      <w:pPr>
        <w:rPr>
          <w:rFonts w:ascii="Times New Roman" w:hAnsi="Times New Roman" w:cs="Times New Roman"/>
          <w:sz w:val="28"/>
        </w:rPr>
      </w:pPr>
    </w:p>
    <w:p w14:paraId="40CB6128" w14:textId="77777777" w:rsidR="0087373D" w:rsidRPr="00683393" w:rsidRDefault="0087373D" w:rsidP="0087373D">
      <w:pPr>
        <w:pStyle w:val="ListParagraph"/>
        <w:numPr>
          <w:ilvl w:val="1"/>
          <w:numId w:val="1"/>
        </w:numPr>
        <w:rPr>
          <w:rFonts w:ascii="Times New Roman" w:hAnsi="Times New Roman" w:cs="Times New Roman"/>
          <w:b/>
          <w:bCs/>
          <w:sz w:val="28"/>
        </w:rPr>
      </w:pPr>
      <w:r w:rsidRPr="00683393">
        <w:rPr>
          <w:rFonts w:ascii="Times New Roman" w:hAnsi="Times New Roman" w:cs="Times New Roman"/>
          <w:b/>
          <w:bCs/>
          <w:sz w:val="28"/>
        </w:rPr>
        <w:t>Work Product to be developed</w:t>
      </w:r>
    </w:p>
    <w:p w14:paraId="555B0DBA" w14:textId="77777777" w:rsidR="0087373D" w:rsidRPr="00683393" w:rsidRDefault="0087373D" w:rsidP="0087373D">
      <w:pPr>
        <w:pStyle w:val="ListParagraph"/>
        <w:numPr>
          <w:ilvl w:val="2"/>
          <w:numId w:val="1"/>
        </w:numPr>
        <w:rPr>
          <w:rFonts w:ascii="Times New Roman" w:hAnsi="Times New Roman" w:cs="Times New Roman"/>
          <w:b/>
          <w:bCs/>
          <w:sz w:val="28"/>
        </w:rPr>
      </w:pPr>
      <w:r w:rsidRPr="00683393">
        <w:rPr>
          <w:rFonts w:ascii="Times New Roman" w:hAnsi="Times New Roman" w:cs="Times New Roman"/>
          <w:b/>
          <w:bCs/>
          <w:sz w:val="28"/>
        </w:rPr>
        <w:t>Deliverables</w:t>
      </w:r>
    </w:p>
    <w:tbl>
      <w:tblPr>
        <w:tblStyle w:val="TableGrid"/>
        <w:tblW w:w="0" w:type="auto"/>
        <w:tblLook w:val="04A0" w:firstRow="1" w:lastRow="0" w:firstColumn="1" w:lastColumn="0" w:noHBand="0" w:noVBand="1"/>
      </w:tblPr>
      <w:tblGrid>
        <w:gridCol w:w="817"/>
        <w:gridCol w:w="3456"/>
        <w:gridCol w:w="1667"/>
        <w:gridCol w:w="1673"/>
        <w:gridCol w:w="1629"/>
      </w:tblGrid>
      <w:tr w:rsidR="0087373D" w:rsidRPr="00683393" w14:paraId="23B8928D" w14:textId="77777777" w:rsidTr="00660F8F">
        <w:tc>
          <w:tcPr>
            <w:tcW w:w="817" w:type="dxa"/>
          </w:tcPr>
          <w:p w14:paraId="212A7C61" w14:textId="77777777" w:rsidR="0087373D" w:rsidRPr="00683393" w:rsidRDefault="0087373D" w:rsidP="0087373D">
            <w:pPr>
              <w:rPr>
                <w:rFonts w:ascii="Times New Roman" w:hAnsi="Times New Roman" w:cs="Times New Roman"/>
                <w:b/>
                <w:bCs/>
                <w:sz w:val="28"/>
              </w:rPr>
            </w:pPr>
            <w:r w:rsidRPr="00683393">
              <w:rPr>
                <w:rFonts w:ascii="Times New Roman" w:hAnsi="Times New Roman" w:cs="Times New Roman"/>
                <w:b/>
                <w:bCs/>
                <w:sz w:val="28"/>
              </w:rPr>
              <w:t>No.</w:t>
            </w:r>
          </w:p>
        </w:tc>
        <w:tc>
          <w:tcPr>
            <w:tcW w:w="3456" w:type="dxa"/>
          </w:tcPr>
          <w:p w14:paraId="75F2469D" w14:textId="77777777" w:rsidR="0087373D" w:rsidRPr="00683393" w:rsidRDefault="0087373D" w:rsidP="0087373D">
            <w:pPr>
              <w:rPr>
                <w:rFonts w:ascii="Times New Roman" w:hAnsi="Times New Roman" w:cs="Times New Roman"/>
                <w:b/>
                <w:bCs/>
                <w:sz w:val="28"/>
              </w:rPr>
            </w:pPr>
            <w:r w:rsidRPr="00683393">
              <w:rPr>
                <w:rFonts w:ascii="Times New Roman" w:hAnsi="Times New Roman" w:cs="Times New Roman"/>
                <w:b/>
                <w:bCs/>
                <w:sz w:val="28"/>
              </w:rPr>
              <w:t>Deliverables/Release</w:t>
            </w:r>
          </w:p>
        </w:tc>
        <w:tc>
          <w:tcPr>
            <w:tcW w:w="1667" w:type="dxa"/>
          </w:tcPr>
          <w:p w14:paraId="6A8BE9C5" w14:textId="77777777" w:rsidR="0087373D" w:rsidRPr="00683393" w:rsidRDefault="0087373D" w:rsidP="0087373D">
            <w:pPr>
              <w:rPr>
                <w:rFonts w:ascii="Times New Roman" w:hAnsi="Times New Roman" w:cs="Times New Roman"/>
                <w:b/>
                <w:bCs/>
                <w:sz w:val="28"/>
              </w:rPr>
            </w:pPr>
            <w:r w:rsidRPr="00683393">
              <w:rPr>
                <w:rFonts w:ascii="Times New Roman" w:hAnsi="Times New Roman" w:cs="Times New Roman"/>
                <w:b/>
                <w:bCs/>
                <w:sz w:val="28"/>
              </w:rPr>
              <w:t>Media</w:t>
            </w:r>
          </w:p>
        </w:tc>
        <w:tc>
          <w:tcPr>
            <w:tcW w:w="1673" w:type="dxa"/>
          </w:tcPr>
          <w:p w14:paraId="14942AC6" w14:textId="77777777" w:rsidR="0087373D" w:rsidRPr="00683393" w:rsidRDefault="0087373D" w:rsidP="0087373D">
            <w:pPr>
              <w:rPr>
                <w:rFonts w:ascii="Times New Roman" w:hAnsi="Times New Roman" w:cs="Times New Roman"/>
                <w:b/>
                <w:bCs/>
                <w:sz w:val="28"/>
              </w:rPr>
            </w:pPr>
            <w:r w:rsidRPr="00683393">
              <w:rPr>
                <w:rFonts w:ascii="Times New Roman" w:hAnsi="Times New Roman" w:cs="Times New Roman"/>
                <w:b/>
                <w:bCs/>
                <w:sz w:val="28"/>
              </w:rPr>
              <w:t>No. of Copies</w:t>
            </w:r>
          </w:p>
        </w:tc>
        <w:tc>
          <w:tcPr>
            <w:tcW w:w="1629" w:type="dxa"/>
          </w:tcPr>
          <w:p w14:paraId="1339993E" w14:textId="77777777" w:rsidR="0087373D" w:rsidRPr="00683393" w:rsidRDefault="0087373D" w:rsidP="0087373D">
            <w:pPr>
              <w:rPr>
                <w:rFonts w:ascii="Times New Roman" w:hAnsi="Times New Roman" w:cs="Times New Roman"/>
                <w:b/>
                <w:bCs/>
                <w:sz w:val="28"/>
              </w:rPr>
            </w:pPr>
            <w:r w:rsidRPr="00683393">
              <w:rPr>
                <w:rFonts w:ascii="Times New Roman" w:hAnsi="Times New Roman" w:cs="Times New Roman"/>
                <w:b/>
                <w:bCs/>
                <w:sz w:val="28"/>
              </w:rPr>
              <w:t>Date</w:t>
            </w:r>
          </w:p>
        </w:tc>
      </w:tr>
      <w:tr w:rsidR="0087373D" w:rsidRPr="00683393" w14:paraId="01B4063E" w14:textId="77777777" w:rsidTr="00660F8F">
        <w:tc>
          <w:tcPr>
            <w:tcW w:w="817" w:type="dxa"/>
          </w:tcPr>
          <w:p w14:paraId="7ADAF972" w14:textId="77777777" w:rsidR="0087373D" w:rsidRPr="00683393" w:rsidRDefault="00660F8F" w:rsidP="0087373D">
            <w:pPr>
              <w:rPr>
                <w:rFonts w:ascii="Times New Roman" w:hAnsi="Times New Roman" w:cs="Times New Roman"/>
                <w:sz w:val="28"/>
              </w:rPr>
            </w:pPr>
            <w:r w:rsidRPr="00683393">
              <w:rPr>
                <w:rFonts w:ascii="Times New Roman" w:hAnsi="Times New Roman" w:cs="Times New Roman"/>
                <w:sz w:val="28"/>
              </w:rPr>
              <w:t>1.</w:t>
            </w:r>
          </w:p>
        </w:tc>
        <w:tc>
          <w:tcPr>
            <w:tcW w:w="3456" w:type="dxa"/>
          </w:tcPr>
          <w:p w14:paraId="3DA07C88" w14:textId="77777777" w:rsidR="0087373D" w:rsidRPr="00683393" w:rsidRDefault="00660F8F" w:rsidP="0087373D">
            <w:pPr>
              <w:rPr>
                <w:rFonts w:ascii="Times New Roman" w:hAnsi="Times New Roman" w:cs="Times New Roman"/>
                <w:b/>
                <w:bCs/>
                <w:sz w:val="28"/>
              </w:rPr>
            </w:pPr>
            <w:r w:rsidRPr="00683393">
              <w:rPr>
                <w:rFonts w:ascii="Times New Roman" w:hAnsi="Times New Roman" w:cs="Times New Roman"/>
                <w:b/>
                <w:bCs/>
                <w:sz w:val="28"/>
              </w:rPr>
              <w:t>The Proposal Report</w:t>
            </w:r>
          </w:p>
          <w:p w14:paraId="50D63975" w14:textId="77777777" w:rsidR="007D13B7" w:rsidRPr="00683393" w:rsidRDefault="007D13B7" w:rsidP="0087373D">
            <w:pPr>
              <w:rPr>
                <w:rFonts w:ascii="Times New Roman" w:hAnsi="Times New Roman" w:cs="Times New Roman"/>
                <w:sz w:val="28"/>
              </w:rPr>
            </w:pPr>
            <w:r w:rsidRPr="00683393">
              <w:rPr>
                <w:rFonts w:ascii="Times New Roman" w:hAnsi="Times New Roman" w:cs="Times New Roman"/>
                <w:sz w:val="28"/>
              </w:rPr>
              <w:t>-Project Proposal version 1.4</w:t>
            </w:r>
          </w:p>
        </w:tc>
        <w:tc>
          <w:tcPr>
            <w:tcW w:w="1667" w:type="dxa"/>
          </w:tcPr>
          <w:p w14:paraId="4567255B" w14:textId="77777777" w:rsidR="0087373D" w:rsidRPr="00683393" w:rsidRDefault="00660F8F" w:rsidP="0087373D">
            <w:pPr>
              <w:rPr>
                <w:rFonts w:ascii="Times New Roman" w:hAnsi="Times New Roman" w:cs="Times New Roman"/>
                <w:sz w:val="28"/>
              </w:rPr>
            </w:pPr>
            <w:r w:rsidRPr="00683393">
              <w:rPr>
                <w:rFonts w:ascii="Times New Roman" w:hAnsi="Times New Roman" w:cs="Times New Roman"/>
                <w:sz w:val="28"/>
              </w:rPr>
              <w:t>Hard Copy</w:t>
            </w:r>
          </w:p>
        </w:tc>
        <w:tc>
          <w:tcPr>
            <w:tcW w:w="1673" w:type="dxa"/>
          </w:tcPr>
          <w:p w14:paraId="2110E475" w14:textId="77777777" w:rsidR="0087373D" w:rsidRPr="00683393" w:rsidRDefault="00660F8F" w:rsidP="0087373D">
            <w:pPr>
              <w:rPr>
                <w:rFonts w:ascii="Times New Roman" w:hAnsi="Times New Roman" w:cs="Times New Roman"/>
                <w:sz w:val="28"/>
              </w:rPr>
            </w:pPr>
            <w:r w:rsidRPr="00683393">
              <w:rPr>
                <w:rFonts w:ascii="Times New Roman" w:hAnsi="Times New Roman" w:cs="Times New Roman"/>
                <w:sz w:val="28"/>
              </w:rPr>
              <w:t>3</w:t>
            </w:r>
          </w:p>
        </w:tc>
        <w:tc>
          <w:tcPr>
            <w:tcW w:w="1629" w:type="dxa"/>
          </w:tcPr>
          <w:p w14:paraId="20193286" w14:textId="77777777" w:rsidR="0087373D" w:rsidRPr="00683393" w:rsidRDefault="0087373D" w:rsidP="0087373D">
            <w:pPr>
              <w:rPr>
                <w:rFonts w:ascii="Times New Roman" w:hAnsi="Times New Roman" w:cs="Times New Roman"/>
                <w:b/>
                <w:bCs/>
                <w:sz w:val="28"/>
              </w:rPr>
            </w:pPr>
          </w:p>
        </w:tc>
      </w:tr>
      <w:tr w:rsidR="0087373D" w:rsidRPr="00683393" w14:paraId="7BF3D33B" w14:textId="77777777" w:rsidTr="00660F8F">
        <w:tc>
          <w:tcPr>
            <w:tcW w:w="817" w:type="dxa"/>
          </w:tcPr>
          <w:p w14:paraId="7260178A" w14:textId="77777777" w:rsidR="0087373D" w:rsidRPr="00683393" w:rsidRDefault="00660F8F" w:rsidP="0087373D">
            <w:pPr>
              <w:rPr>
                <w:rFonts w:ascii="Times New Roman" w:hAnsi="Times New Roman" w:cs="Times New Roman"/>
                <w:sz w:val="28"/>
              </w:rPr>
            </w:pPr>
            <w:r w:rsidRPr="00683393">
              <w:rPr>
                <w:rFonts w:ascii="Times New Roman" w:hAnsi="Times New Roman" w:cs="Times New Roman"/>
                <w:sz w:val="28"/>
              </w:rPr>
              <w:t>2.</w:t>
            </w:r>
          </w:p>
        </w:tc>
        <w:tc>
          <w:tcPr>
            <w:tcW w:w="3456" w:type="dxa"/>
          </w:tcPr>
          <w:p w14:paraId="6B7410FA" w14:textId="77777777" w:rsidR="0087373D" w:rsidRPr="00683393" w:rsidRDefault="00660F8F" w:rsidP="0087373D">
            <w:pPr>
              <w:rPr>
                <w:rFonts w:ascii="Times New Roman" w:hAnsi="Times New Roman" w:cs="Times New Roman"/>
                <w:b/>
                <w:bCs/>
                <w:sz w:val="28"/>
              </w:rPr>
            </w:pPr>
            <w:r w:rsidRPr="00683393">
              <w:rPr>
                <w:rFonts w:ascii="Times New Roman" w:hAnsi="Times New Roman" w:cs="Times New Roman"/>
                <w:b/>
                <w:bCs/>
                <w:sz w:val="28"/>
              </w:rPr>
              <w:t>The Progress Report I</w:t>
            </w:r>
          </w:p>
          <w:p w14:paraId="5EBC43B9" w14:textId="77777777" w:rsidR="007D13B7" w:rsidRPr="00683393" w:rsidRDefault="007D13B7" w:rsidP="0087373D">
            <w:pPr>
              <w:rPr>
                <w:rFonts w:ascii="Times New Roman" w:hAnsi="Times New Roman" w:cs="Times New Roman"/>
                <w:sz w:val="28"/>
              </w:rPr>
            </w:pPr>
            <w:r w:rsidRPr="00683393">
              <w:rPr>
                <w:rFonts w:ascii="Times New Roman" w:hAnsi="Times New Roman" w:cs="Times New Roman"/>
                <w:sz w:val="28"/>
              </w:rPr>
              <w:t>-Project Management Plan version 1.0</w:t>
            </w:r>
          </w:p>
          <w:p w14:paraId="777F089D" w14:textId="77777777" w:rsidR="007D13B7" w:rsidRPr="00683393" w:rsidRDefault="007D13B7" w:rsidP="0087373D">
            <w:pPr>
              <w:rPr>
                <w:rFonts w:ascii="Times New Roman" w:hAnsi="Times New Roman" w:cs="Times New Roman"/>
                <w:sz w:val="28"/>
              </w:rPr>
            </w:pPr>
            <w:r w:rsidRPr="00683393">
              <w:rPr>
                <w:rFonts w:ascii="Times New Roman" w:hAnsi="Times New Roman" w:cs="Times New Roman"/>
                <w:sz w:val="28"/>
              </w:rPr>
              <w:t>-Software Requirement Specification version 1.0</w:t>
            </w:r>
          </w:p>
          <w:p w14:paraId="5F7A6B44" w14:textId="77777777" w:rsidR="007D13B7" w:rsidRPr="00683393" w:rsidRDefault="007D13B7" w:rsidP="0087373D">
            <w:pPr>
              <w:rPr>
                <w:rFonts w:ascii="Times New Roman" w:hAnsi="Times New Roman" w:cs="Times New Roman"/>
                <w:sz w:val="28"/>
              </w:rPr>
            </w:pPr>
            <w:r w:rsidRPr="00683393">
              <w:rPr>
                <w:rFonts w:ascii="Times New Roman" w:hAnsi="Times New Roman" w:cs="Times New Roman"/>
                <w:sz w:val="28"/>
              </w:rPr>
              <w:t>-Software Design Document version 1.0</w:t>
            </w:r>
          </w:p>
          <w:p w14:paraId="7671EFD5" w14:textId="77777777" w:rsidR="007D13B7" w:rsidRPr="00683393" w:rsidRDefault="007D13B7" w:rsidP="0087373D">
            <w:pPr>
              <w:rPr>
                <w:rFonts w:ascii="Times New Roman" w:hAnsi="Times New Roman" w:cs="Times New Roman"/>
                <w:sz w:val="28"/>
              </w:rPr>
            </w:pPr>
            <w:r w:rsidRPr="00683393">
              <w:rPr>
                <w:rFonts w:ascii="Times New Roman" w:hAnsi="Times New Roman" w:cs="Times New Roman"/>
                <w:sz w:val="28"/>
              </w:rPr>
              <w:t>-Test Plan version 1.0</w:t>
            </w:r>
          </w:p>
          <w:p w14:paraId="0C0AC04F" w14:textId="77777777" w:rsidR="007D13B7" w:rsidRPr="00683393" w:rsidRDefault="007D13B7" w:rsidP="0087373D">
            <w:pPr>
              <w:rPr>
                <w:rFonts w:ascii="Times New Roman" w:hAnsi="Times New Roman" w:cs="Times New Roman"/>
                <w:sz w:val="28"/>
              </w:rPr>
            </w:pPr>
            <w:r w:rsidRPr="00683393">
              <w:rPr>
                <w:rFonts w:ascii="Times New Roman" w:hAnsi="Times New Roman" w:cs="Times New Roman"/>
                <w:sz w:val="28"/>
              </w:rPr>
              <w:t>-Traceability record version 1.0</w:t>
            </w:r>
          </w:p>
        </w:tc>
        <w:tc>
          <w:tcPr>
            <w:tcW w:w="1667" w:type="dxa"/>
          </w:tcPr>
          <w:p w14:paraId="138048FB" w14:textId="77777777" w:rsidR="0087373D" w:rsidRPr="00683393" w:rsidRDefault="00660F8F" w:rsidP="0087373D">
            <w:pPr>
              <w:rPr>
                <w:rFonts w:ascii="Times New Roman" w:hAnsi="Times New Roman" w:cs="Times New Roman"/>
                <w:b/>
                <w:bCs/>
                <w:sz w:val="28"/>
              </w:rPr>
            </w:pPr>
            <w:r w:rsidRPr="00683393">
              <w:rPr>
                <w:rFonts w:ascii="Times New Roman" w:hAnsi="Times New Roman" w:cs="Times New Roman"/>
                <w:sz w:val="28"/>
              </w:rPr>
              <w:t>Hard Copy</w:t>
            </w:r>
          </w:p>
        </w:tc>
        <w:tc>
          <w:tcPr>
            <w:tcW w:w="1673" w:type="dxa"/>
          </w:tcPr>
          <w:p w14:paraId="3B7C7417" w14:textId="77777777" w:rsidR="0087373D" w:rsidRPr="00683393" w:rsidRDefault="00660F8F" w:rsidP="0087373D">
            <w:pPr>
              <w:rPr>
                <w:rFonts w:ascii="Times New Roman" w:hAnsi="Times New Roman" w:cs="Times New Roman"/>
                <w:b/>
                <w:bCs/>
                <w:sz w:val="28"/>
              </w:rPr>
            </w:pPr>
            <w:r w:rsidRPr="00683393">
              <w:rPr>
                <w:rFonts w:ascii="Times New Roman" w:hAnsi="Times New Roman" w:cs="Times New Roman"/>
                <w:sz w:val="28"/>
              </w:rPr>
              <w:t>3</w:t>
            </w:r>
          </w:p>
        </w:tc>
        <w:tc>
          <w:tcPr>
            <w:tcW w:w="1629" w:type="dxa"/>
          </w:tcPr>
          <w:p w14:paraId="307E64F5" w14:textId="77777777" w:rsidR="0087373D" w:rsidRPr="00683393" w:rsidRDefault="0087373D" w:rsidP="0087373D">
            <w:pPr>
              <w:rPr>
                <w:rFonts w:ascii="Times New Roman" w:hAnsi="Times New Roman" w:cs="Times New Roman"/>
                <w:b/>
                <w:bCs/>
                <w:sz w:val="28"/>
              </w:rPr>
            </w:pPr>
          </w:p>
        </w:tc>
      </w:tr>
      <w:tr w:rsidR="00660F8F" w:rsidRPr="00683393" w14:paraId="0F3087F4" w14:textId="77777777" w:rsidTr="00660F8F">
        <w:tc>
          <w:tcPr>
            <w:tcW w:w="817" w:type="dxa"/>
          </w:tcPr>
          <w:p w14:paraId="53FB8288" w14:textId="77777777" w:rsidR="00660F8F" w:rsidRPr="00683393" w:rsidRDefault="00660F8F" w:rsidP="0087373D">
            <w:pPr>
              <w:rPr>
                <w:rFonts w:ascii="Times New Roman" w:hAnsi="Times New Roman" w:cs="Times New Roman"/>
                <w:sz w:val="28"/>
              </w:rPr>
            </w:pPr>
            <w:r w:rsidRPr="00683393">
              <w:rPr>
                <w:rFonts w:ascii="Times New Roman" w:hAnsi="Times New Roman" w:cs="Times New Roman"/>
                <w:sz w:val="28"/>
              </w:rPr>
              <w:t>3.</w:t>
            </w:r>
          </w:p>
        </w:tc>
        <w:tc>
          <w:tcPr>
            <w:tcW w:w="3456" w:type="dxa"/>
          </w:tcPr>
          <w:p w14:paraId="72CB7E3C" w14:textId="77777777" w:rsidR="00660F8F" w:rsidRPr="00683393" w:rsidRDefault="00660F8F" w:rsidP="0087373D">
            <w:pPr>
              <w:rPr>
                <w:rFonts w:ascii="Times New Roman" w:hAnsi="Times New Roman" w:cs="Times New Roman"/>
                <w:b/>
                <w:bCs/>
                <w:sz w:val="28"/>
              </w:rPr>
            </w:pPr>
            <w:r w:rsidRPr="00683393">
              <w:rPr>
                <w:rFonts w:ascii="Times New Roman" w:hAnsi="Times New Roman" w:cs="Times New Roman"/>
                <w:b/>
                <w:bCs/>
                <w:sz w:val="28"/>
              </w:rPr>
              <w:t>The Progress Report II</w:t>
            </w:r>
          </w:p>
          <w:p w14:paraId="03B6B40B"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 Project Management Plan </w:t>
            </w:r>
          </w:p>
          <w:p w14:paraId="1325C15F"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version 2.0 </w:t>
            </w:r>
          </w:p>
          <w:p w14:paraId="2A7815E8"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 Software Requirement </w:t>
            </w:r>
          </w:p>
          <w:p w14:paraId="5BED2831"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Specification version 2.0 </w:t>
            </w:r>
          </w:p>
          <w:p w14:paraId="342BC182"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 Software Design </w:t>
            </w:r>
          </w:p>
          <w:p w14:paraId="0DAB6CAD"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Document version 2.0 </w:t>
            </w:r>
          </w:p>
          <w:p w14:paraId="0474D12A"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 Test Plan version 2.0 </w:t>
            </w:r>
          </w:p>
          <w:p w14:paraId="1088E119"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t xml:space="preserve">- Test Record version 2.0 </w:t>
            </w:r>
          </w:p>
          <w:p w14:paraId="6E302F55" w14:textId="77777777" w:rsidR="005B22B8" w:rsidRPr="00683393" w:rsidRDefault="005B22B8" w:rsidP="005B22B8">
            <w:pPr>
              <w:rPr>
                <w:rFonts w:ascii="Times New Roman" w:hAnsi="Times New Roman" w:cs="Times New Roman"/>
                <w:sz w:val="28"/>
              </w:rPr>
            </w:pPr>
            <w:r w:rsidRPr="00683393">
              <w:rPr>
                <w:rFonts w:ascii="Times New Roman" w:hAnsi="Times New Roman" w:cs="Times New Roman"/>
                <w:sz w:val="28"/>
              </w:rPr>
              <w:lastRenderedPageBreak/>
              <w:t xml:space="preserve">- Traceability record version </w:t>
            </w:r>
          </w:p>
          <w:p w14:paraId="4994B302" w14:textId="77777777" w:rsidR="005B22B8" w:rsidRPr="00683393" w:rsidRDefault="005B22B8" w:rsidP="005B22B8">
            <w:pPr>
              <w:rPr>
                <w:rFonts w:ascii="Times New Roman" w:hAnsi="Times New Roman" w:cs="Times New Roman"/>
                <w:b/>
                <w:bCs/>
                <w:sz w:val="28"/>
              </w:rPr>
            </w:pPr>
            <w:r w:rsidRPr="00683393">
              <w:rPr>
                <w:rFonts w:ascii="Times New Roman" w:hAnsi="Times New Roman" w:cs="Times New Roman"/>
                <w:sz w:val="28"/>
              </w:rPr>
              <w:t xml:space="preserve">   2.0</w:t>
            </w:r>
          </w:p>
        </w:tc>
        <w:tc>
          <w:tcPr>
            <w:tcW w:w="1667" w:type="dxa"/>
          </w:tcPr>
          <w:p w14:paraId="68A4398D" w14:textId="77777777" w:rsidR="00660F8F" w:rsidRPr="00683393" w:rsidRDefault="00660F8F" w:rsidP="0087373D">
            <w:pPr>
              <w:rPr>
                <w:rFonts w:ascii="Times New Roman" w:hAnsi="Times New Roman" w:cs="Times New Roman"/>
                <w:b/>
                <w:bCs/>
                <w:sz w:val="28"/>
              </w:rPr>
            </w:pPr>
            <w:r w:rsidRPr="00683393">
              <w:rPr>
                <w:rFonts w:ascii="Times New Roman" w:hAnsi="Times New Roman" w:cs="Times New Roman"/>
                <w:sz w:val="28"/>
              </w:rPr>
              <w:lastRenderedPageBreak/>
              <w:t>Hard Copy</w:t>
            </w:r>
          </w:p>
        </w:tc>
        <w:tc>
          <w:tcPr>
            <w:tcW w:w="1673" w:type="dxa"/>
          </w:tcPr>
          <w:p w14:paraId="7F40D0A7" w14:textId="77777777" w:rsidR="00660F8F" w:rsidRPr="00683393" w:rsidRDefault="00660F8F" w:rsidP="0087373D">
            <w:pPr>
              <w:rPr>
                <w:rFonts w:ascii="Times New Roman" w:hAnsi="Times New Roman" w:cs="Times New Roman"/>
                <w:b/>
                <w:bCs/>
                <w:sz w:val="28"/>
              </w:rPr>
            </w:pPr>
            <w:r w:rsidRPr="00683393">
              <w:rPr>
                <w:rFonts w:ascii="Times New Roman" w:hAnsi="Times New Roman" w:cs="Times New Roman"/>
                <w:sz w:val="28"/>
              </w:rPr>
              <w:t>3</w:t>
            </w:r>
          </w:p>
        </w:tc>
        <w:tc>
          <w:tcPr>
            <w:tcW w:w="1629" w:type="dxa"/>
          </w:tcPr>
          <w:p w14:paraId="74918F3A" w14:textId="77777777" w:rsidR="00660F8F" w:rsidRPr="00683393" w:rsidRDefault="00BB7AB6" w:rsidP="0087373D">
            <w:pPr>
              <w:rPr>
                <w:rFonts w:ascii="Times New Roman" w:hAnsi="Times New Roman" w:cs="Times New Roman"/>
                <w:b/>
                <w:bCs/>
                <w:sz w:val="28"/>
              </w:rPr>
            </w:pPr>
            <w:commentRangeStart w:id="42"/>
            <w:ins w:id="43" w:author="rimi park" w:date="2014-05-19T13:03:00Z">
              <w:r>
                <w:rPr>
                  <w:rFonts w:ascii="Times New Roman" w:hAnsi="Times New Roman" w:cs="Times New Roman"/>
                  <w:b/>
                  <w:bCs/>
                  <w:sz w:val="28"/>
                </w:rPr>
                <w:t xml:space="preserve"> </w:t>
              </w:r>
              <w:commentRangeEnd w:id="42"/>
              <w:r>
                <w:rPr>
                  <w:rStyle w:val="CommentReference"/>
                </w:rPr>
                <w:commentReference w:id="42"/>
              </w:r>
            </w:ins>
          </w:p>
        </w:tc>
      </w:tr>
      <w:tr w:rsidR="00660F8F" w:rsidRPr="00683393" w14:paraId="4D4C60C4" w14:textId="77777777" w:rsidTr="00660F8F">
        <w:tc>
          <w:tcPr>
            <w:tcW w:w="817" w:type="dxa"/>
          </w:tcPr>
          <w:p w14:paraId="53DC5410" w14:textId="77777777" w:rsidR="00660F8F" w:rsidRPr="00683393" w:rsidRDefault="00660F8F" w:rsidP="0087373D">
            <w:pPr>
              <w:rPr>
                <w:rFonts w:ascii="Times New Roman" w:hAnsi="Times New Roman" w:cs="Times New Roman"/>
                <w:sz w:val="28"/>
              </w:rPr>
            </w:pPr>
            <w:r w:rsidRPr="00683393">
              <w:rPr>
                <w:rFonts w:ascii="Times New Roman" w:hAnsi="Times New Roman" w:cs="Times New Roman"/>
                <w:sz w:val="28"/>
              </w:rPr>
              <w:lastRenderedPageBreak/>
              <w:t>4.</w:t>
            </w:r>
          </w:p>
        </w:tc>
        <w:tc>
          <w:tcPr>
            <w:tcW w:w="3456" w:type="dxa"/>
          </w:tcPr>
          <w:p w14:paraId="4691BB09" w14:textId="77777777" w:rsidR="00660F8F" w:rsidRPr="00683393" w:rsidRDefault="00660F8F" w:rsidP="0087373D">
            <w:pPr>
              <w:rPr>
                <w:rFonts w:ascii="Times New Roman" w:hAnsi="Times New Roman" w:cs="Times New Roman"/>
                <w:b/>
                <w:bCs/>
                <w:sz w:val="28"/>
              </w:rPr>
            </w:pPr>
            <w:r w:rsidRPr="00683393">
              <w:rPr>
                <w:rFonts w:ascii="Times New Roman" w:hAnsi="Times New Roman" w:cs="Times New Roman"/>
                <w:b/>
                <w:bCs/>
                <w:sz w:val="28"/>
              </w:rPr>
              <w:t>The Final Progress Report</w:t>
            </w:r>
          </w:p>
          <w:p w14:paraId="5FC11E36"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 Project Management Plan </w:t>
            </w:r>
          </w:p>
          <w:p w14:paraId="0EB0E492"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version 3.0 </w:t>
            </w:r>
          </w:p>
          <w:p w14:paraId="333D7E8B"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 Software Requirement </w:t>
            </w:r>
          </w:p>
          <w:p w14:paraId="592C7B9A"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Specification version 3.0 </w:t>
            </w:r>
          </w:p>
          <w:p w14:paraId="1A8EAC5F"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 Software Design </w:t>
            </w:r>
          </w:p>
          <w:p w14:paraId="6E7781CA"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Document version 3.0 </w:t>
            </w:r>
          </w:p>
          <w:p w14:paraId="79BB14F2"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Test Plan version 3.0</w:t>
            </w:r>
          </w:p>
          <w:p w14:paraId="191F7DC7"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 Test Record version 3.0 </w:t>
            </w:r>
          </w:p>
          <w:p w14:paraId="68290A7D" w14:textId="77777777" w:rsidR="00742272" w:rsidRPr="00683393" w:rsidRDefault="00742272" w:rsidP="00742272">
            <w:pPr>
              <w:rPr>
                <w:rFonts w:ascii="Times New Roman" w:hAnsi="Times New Roman" w:cs="Times New Roman"/>
                <w:sz w:val="28"/>
              </w:rPr>
            </w:pPr>
            <w:r w:rsidRPr="00683393">
              <w:rPr>
                <w:rFonts w:ascii="Times New Roman" w:hAnsi="Times New Roman" w:cs="Times New Roman"/>
                <w:sz w:val="28"/>
              </w:rPr>
              <w:t xml:space="preserve">Traceability record version </w:t>
            </w:r>
          </w:p>
          <w:p w14:paraId="09845D64" w14:textId="77777777" w:rsidR="00742272" w:rsidRPr="00683393" w:rsidRDefault="00742272" w:rsidP="00742272">
            <w:pPr>
              <w:rPr>
                <w:rFonts w:ascii="Times New Roman" w:hAnsi="Times New Roman" w:cs="Times New Roman"/>
                <w:b/>
                <w:bCs/>
                <w:sz w:val="28"/>
              </w:rPr>
            </w:pPr>
            <w:r w:rsidRPr="00683393">
              <w:rPr>
                <w:rFonts w:ascii="Times New Roman" w:hAnsi="Times New Roman" w:cs="Times New Roman"/>
                <w:sz w:val="28"/>
              </w:rPr>
              <w:t>3.0</w:t>
            </w:r>
          </w:p>
        </w:tc>
        <w:tc>
          <w:tcPr>
            <w:tcW w:w="1667" w:type="dxa"/>
          </w:tcPr>
          <w:p w14:paraId="35FF8219" w14:textId="77777777" w:rsidR="00660F8F" w:rsidRPr="00683393" w:rsidRDefault="00660F8F" w:rsidP="0087373D">
            <w:pPr>
              <w:rPr>
                <w:rFonts w:ascii="Times New Roman" w:hAnsi="Times New Roman" w:cs="Times New Roman"/>
                <w:b/>
                <w:bCs/>
                <w:sz w:val="28"/>
              </w:rPr>
            </w:pPr>
            <w:r w:rsidRPr="00683393">
              <w:rPr>
                <w:rFonts w:ascii="Times New Roman" w:hAnsi="Times New Roman" w:cs="Times New Roman"/>
                <w:sz w:val="28"/>
              </w:rPr>
              <w:t>Hard Copy</w:t>
            </w:r>
          </w:p>
        </w:tc>
        <w:tc>
          <w:tcPr>
            <w:tcW w:w="1673" w:type="dxa"/>
          </w:tcPr>
          <w:p w14:paraId="262EB879" w14:textId="77777777" w:rsidR="00660F8F" w:rsidRPr="00683393" w:rsidRDefault="00660F8F" w:rsidP="0087373D">
            <w:pPr>
              <w:rPr>
                <w:rFonts w:ascii="Times New Roman" w:hAnsi="Times New Roman" w:cs="Times New Roman"/>
                <w:b/>
                <w:bCs/>
                <w:sz w:val="28"/>
              </w:rPr>
            </w:pPr>
            <w:r w:rsidRPr="00683393">
              <w:rPr>
                <w:rFonts w:ascii="Times New Roman" w:hAnsi="Times New Roman" w:cs="Times New Roman"/>
                <w:sz w:val="28"/>
              </w:rPr>
              <w:t>3</w:t>
            </w:r>
          </w:p>
        </w:tc>
        <w:tc>
          <w:tcPr>
            <w:tcW w:w="1629" w:type="dxa"/>
          </w:tcPr>
          <w:p w14:paraId="6967C70E" w14:textId="77777777" w:rsidR="00660F8F" w:rsidRPr="00683393" w:rsidRDefault="00660F8F" w:rsidP="0087373D">
            <w:pPr>
              <w:rPr>
                <w:rFonts w:ascii="Times New Roman" w:hAnsi="Times New Roman" w:cs="Times New Roman"/>
                <w:b/>
                <w:bCs/>
                <w:sz w:val="28"/>
              </w:rPr>
            </w:pPr>
          </w:p>
        </w:tc>
      </w:tr>
    </w:tbl>
    <w:p w14:paraId="062922A3" w14:textId="77777777" w:rsidR="0087373D" w:rsidRPr="00683393" w:rsidRDefault="0087373D" w:rsidP="0087373D">
      <w:pPr>
        <w:rPr>
          <w:rFonts w:ascii="Times New Roman" w:hAnsi="Times New Roman" w:cs="Times New Roman"/>
          <w:b/>
          <w:bCs/>
          <w:sz w:val="28"/>
        </w:rPr>
      </w:pPr>
    </w:p>
    <w:p w14:paraId="73227C1D" w14:textId="77777777" w:rsidR="00A043F8" w:rsidRPr="00683393" w:rsidRDefault="00A043F8" w:rsidP="0087373D">
      <w:pPr>
        <w:rPr>
          <w:rFonts w:ascii="Times New Roman" w:hAnsi="Times New Roman" w:cs="Times New Roman"/>
          <w:b/>
          <w:bCs/>
          <w:sz w:val="36"/>
          <w:szCs w:val="36"/>
        </w:rPr>
      </w:pPr>
    </w:p>
    <w:p w14:paraId="0D004785" w14:textId="77777777" w:rsidR="00A043F8" w:rsidRPr="00683393" w:rsidRDefault="00A043F8" w:rsidP="0087373D">
      <w:pPr>
        <w:rPr>
          <w:rFonts w:ascii="Times New Roman" w:hAnsi="Times New Roman" w:cs="Times New Roman"/>
          <w:b/>
          <w:bCs/>
          <w:sz w:val="48"/>
          <w:szCs w:val="48"/>
        </w:rPr>
      </w:pPr>
      <w:r w:rsidRPr="00683393">
        <w:rPr>
          <w:rFonts w:ascii="Times New Roman" w:hAnsi="Times New Roman" w:cs="Times New Roman"/>
          <w:b/>
          <w:bCs/>
          <w:sz w:val="48"/>
          <w:szCs w:val="48"/>
        </w:rPr>
        <w:t>Chapter Two</w:t>
      </w:r>
    </w:p>
    <w:p w14:paraId="5EC46AD8" w14:textId="77777777" w:rsidR="00A043F8" w:rsidRPr="00683393" w:rsidRDefault="00A043F8" w:rsidP="0087373D">
      <w:pPr>
        <w:rPr>
          <w:rFonts w:ascii="Times New Roman" w:hAnsi="Times New Roman" w:cs="Times New Roman"/>
          <w:b/>
          <w:bCs/>
          <w:sz w:val="44"/>
          <w:szCs w:val="44"/>
        </w:rPr>
      </w:pPr>
      <w:r w:rsidRPr="00683393">
        <w:rPr>
          <w:rFonts w:ascii="Times New Roman" w:hAnsi="Times New Roman" w:cs="Times New Roman"/>
          <w:b/>
          <w:bCs/>
          <w:sz w:val="40"/>
          <w:szCs w:val="40"/>
        </w:rPr>
        <w:t>Infrastructure</w:t>
      </w:r>
    </w:p>
    <w:p w14:paraId="3043BCC8" w14:textId="77777777" w:rsidR="00A043F8" w:rsidRPr="00683393" w:rsidRDefault="00A043F8" w:rsidP="0087373D">
      <w:pPr>
        <w:rPr>
          <w:rFonts w:ascii="Times New Roman" w:hAnsi="Times New Roman" w:cs="Times New Roman"/>
          <w:b/>
          <w:bCs/>
          <w:sz w:val="36"/>
          <w:szCs w:val="36"/>
        </w:rPr>
      </w:pPr>
      <w:r w:rsidRPr="00683393">
        <w:rPr>
          <w:rFonts w:ascii="Times New Roman" w:hAnsi="Times New Roman" w:cs="Times New Roman"/>
          <w:b/>
          <w:bCs/>
          <w:sz w:val="36"/>
          <w:szCs w:val="36"/>
        </w:rPr>
        <w:t>2.1 Hardware/Software Acquisition Plans</w:t>
      </w:r>
    </w:p>
    <w:p w14:paraId="31AE161B" w14:textId="77777777" w:rsidR="00A043F8" w:rsidRPr="00683393" w:rsidRDefault="00A043F8" w:rsidP="0087373D">
      <w:pPr>
        <w:rPr>
          <w:rFonts w:ascii="Times New Roman" w:hAnsi="Times New Roman" w:cs="Times New Roman"/>
          <w:b/>
          <w:bCs/>
          <w:sz w:val="28"/>
        </w:rPr>
      </w:pPr>
      <w:r w:rsidRPr="00683393">
        <w:rPr>
          <w:rFonts w:ascii="Times New Roman" w:hAnsi="Times New Roman" w:cs="Times New Roman"/>
          <w:b/>
          <w:bCs/>
          <w:sz w:val="28"/>
        </w:rPr>
        <w:t>Hardware</w:t>
      </w:r>
    </w:p>
    <w:p w14:paraId="7E92CE4A" w14:textId="77777777" w:rsidR="00A043F8" w:rsidRPr="00683393" w:rsidRDefault="00A043F8" w:rsidP="0087373D">
      <w:pPr>
        <w:rPr>
          <w:rFonts w:ascii="Times New Roman" w:hAnsi="Times New Roman" w:cs="Times New Roman"/>
          <w:sz w:val="28"/>
        </w:rPr>
      </w:pPr>
      <w:r w:rsidRPr="00683393">
        <w:rPr>
          <w:rFonts w:ascii="Times New Roman" w:hAnsi="Times New Roman" w:cs="Times New Roman"/>
          <w:sz w:val="28"/>
        </w:rPr>
        <w:t>-Smart phone with android operating system.</w:t>
      </w:r>
    </w:p>
    <w:p w14:paraId="6100EDD5" w14:textId="77777777" w:rsidR="00A043F8" w:rsidRPr="00683393" w:rsidRDefault="00A043F8" w:rsidP="0087373D">
      <w:pPr>
        <w:rPr>
          <w:rFonts w:ascii="Times New Roman" w:hAnsi="Times New Roman" w:cs="Times New Roman"/>
          <w:b/>
          <w:bCs/>
          <w:sz w:val="28"/>
        </w:rPr>
      </w:pPr>
      <w:r w:rsidRPr="00683393">
        <w:rPr>
          <w:rFonts w:ascii="Times New Roman" w:hAnsi="Times New Roman" w:cs="Times New Roman"/>
          <w:b/>
          <w:bCs/>
          <w:sz w:val="28"/>
        </w:rPr>
        <w:t>Software</w:t>
      </w:r>
    </w:p>
    <w:p w14:paraId="7BB0F571" w14:textId="77777777" w:rsidR="00A043F8" w:rsidRPr="00683393" w:rsidRDefault="00A043F8" w:rsidP="0087373D">
      <w:pPr>
        <w:rPr>
          <w:rFonts w:ascii="Times New Roman" w:hAnsi="Times New Roman" w:cs="Times New Roman"/>
          <w:sz w:val="28"/>
        </w:rPr>
      </w:pPr>
      <w:r w:rsidRPr="00683393">
        <w:rPr>
          <w:rFonts w:ascii="Times New Roman" w:hAnsi="Times New Roman" w:cs="Times New Roman"/>
          <w:sz w:val="28"/>
        </w:rPr>
        <w:t>-PHP</w:t>
      </w:r>
    </w:p>
    <w:p w14:paraId="4EC4F3ED" w14:textId="77777777" w:rsidR="00A043F8" w:rsidRPr="00683393" w:rsidRDefault="00A043F8" w:rsidP="0087373D">
      <w:pPr>
        <w:rPr>
          <w:rFonts w:ascii="Times New Roman" w:hAnsi="Times New Roman" w:cs="Times New Roman"/>
          <w:sz w:val="28"/>
        </w:rPr>
      </w:pPr>
      <w:r w:rsidRPr="00683393">
        <w:rPr>
          <w:rFonts w:ascii="Times New Roman" w:hAnsi="Times New Roman" w:cs="Times New Roman"/>
          <w:sz w:val="28"/>
        </w:rPr>
        <w:t>-SAMPP server</w:t>
      </w:r>
    </w:p>
    <w:p w14:paraId="74CE98F2" w14:textId="77777777" w:rsidR="00A043F8" w:rsidRPr="00683393" w:rsidRDefault="00A043F8" w:rsidP="0087373D">
      <w:pPr>
        <w:rPr>
          <w:rFonts w:ascii="Times New Roman" w:hAnsi="Times New Roman" w:cs="Times New Roman"/>
          <w:sz w:val="28"/>
        </w:rPr>
      </w:pPr>
      <w:r w:rsidRPr="00683393">
        <w:rPr>
          <w:rFonts w:ascii="Times New Roman" w:hAnsi="Times New Roman" w:cs="Times New Roman"/>
          <w:sz w:val="28"/>
        </w:rPr>
        <w:t>- Java Android SDK</w:t>
      </w:r>
    </w:p>
    <w:p w14:paraId="34CE718D" w14:textId="77777777" w:rsidR="004F394A" w:rsidRPr="00683393" w:rsidRDefault="004F394A" w:rsidP="0087373D">
      <w:pPr>
        <w:rPr>
          <w:rFonts w:ascii="Times New Roman" w:hAnsi="Times New Roman" w:cs="Times New Roman"/>
          <w:sz w:val="28"/>
        </w:rPr>
      </w:pPr>
    </w:p>
    <w:p w14:paraId="6EE70EF4" w14:textId="77777777" w:rsidR="007620EA" w:rsidRDefault="007620EA" w:rsidP="0087373D">
      <w:pPr>
        <w:rPr>
          <w:rFonts w:ascii="Times New Roman" w:hAnsi="Times New Roman" w:cs="Times New Roman"/>
          <w:b/>
          <w:bCs/>
          <w:sz w:val="36"/>
          <w:szCs w:val="36"/>
        </w:rPr>
      </w:pPr>
    </w:p>
    <w:p w14:paraId="31359396" w14:textId="77777777" w:rsidR="004F394A" w:rsidRPr="00683393" w:rsidRDefault="004F394A" w:rsidP="0087373D">
      <w:pPr>
        <w:rPr>
          <w:rFonts w:ascii="Times New Roman" w:hAnsi="Times New Roman" w:cs="Times New Roman"/>
          <w:b/>
          <w:bCs/>
          <w:sz w:val="36"/>
          <w:szCs w:val="36"/>
        </w:rPr>
      </w:pPr>
      <w:r w:rsidRPr="00683393">
        <w:rPr>
          <w:rFonts w:ascii="Times New Roman" w:hAnsi="Times New Roman" w:cs="Times New Roman"/>
          <w:b/>
          <w:bCs/>
          <w:sz w:val="36"/>
          <w:szCs w:val="36"/>
        </w:rPr>
        <w:lastRenderedPageBreak/>
        <w:t>2.2 Pro</w:t>
      </w:r>
      <w:r w:rsidR="00EE71B2" w:rsidRPr="00683393">
        <w:rPr>
          <w:rFonts w:ascii="Times New Roman" w:hAnsi="Times New Roman" w:cs="Times New Roman"/>
          <w:b/>
          <w:bCs/>
          <w:sz w:val="36"/>
          <w:szCs w:val="36"/>
        </w:rPr>
        <w:t xml:space="preserve">ject Specific system </w:t>
      </w:r>
      <w:r w:rsidRPr="00683393">
        <w:rPr>
          <w:rFonts w:ascii="Times New Roman" w:hAnsi="Times New Roman" w:cs="Times New Roman"/>
          <w:b/>
          <w:bCs/>
          <w:sz w:val="36"/>
          <w:szCs w:val="36"/>
        </w:rPr>
        <w:t>support needed</w:t>
      </w:r>
    </w:p>
    <w:p w14:paraId="6F6BBF86" w14:textId="77777777" w:rsidR="004F394A" w:rsidRPr="00683393" w:rsidRDefault="004F394A" w:rsidP="004F394A">
      <w:pPr>
        <w:ind w:firstLine="720"/>
        <w:rPr>
          <w:rFonts w:ascii="Times New Roman" w:hAnsi="Times New Roman" w:cs="Times New Roman"/>
          <w:b/>
          <w:bCs/>
          <w:sz w:val="28"/>
        </w:rPr>
      </w:pPr>
      <w:r w:rsidRPr="00683393">
        <w:rPr>
          <w:rFonts w:ascii="Times New Roman" w:hAnsi="Times New Roman" w:cs="Times New Roman"/>
          <w:b/>
          <w:bCs/>
          <w:sz w:val="28"/>
        </w:rPr>
        <w:t>Software needed:</w:t>
      </w:r>
    </w:p>
    <w:p w14:paraId="139F7650" w14:textId="77777777" w:rsidR="004F394A" w:rsidRPr="00683393" w:rsidRDefault="004F394A" w:rsidP="004F394A">
      <w:pPr>
        <w:ind w:firstLine="720"/>
        <w:rPr>
          <w:rFonts w:ascii="Times New Roman" w:hAnsi="Times New Roman" w:cs="Times New Roman"/>
          <w:sz w:val="28"/>
        </w:rPr>
      </w:pPr>
      <w:r w:rsidRPr="00683393">
        <w:rPr>
          <w:rFonts w:ascii="Times New Roman" w:hAnsi="Times New Roman" w:cs="Times New Roman"/>
          <w:sz w:val="28"/>
        </w:rPr>
        <w:t>-PHP</w:t>
      </w:r>
    </w:p>
    <w:p w14:paraId="678A8DA3" w14:textId="77777777" w:rsidR="004F394A" w:rsidRPr="00683393" w:rsidRDefault="004F394A" w:rsidP="004F394A">
      <w:pPr>
        <w:ind w:firstLine="720"/>
        <w:rPr>
          <w:rFonts w:ascii="Times New Roman" w:hAnsi="Times New Roman" w:cs="Times New Roman"/>
          <w:sz w:val="28"/>
        </w:rPr>
      </w:pPr>
      <w:r w:rsidRPr="00683393">
        <w:rPr>
          <w:rFonts w:ascii="Times New Roman" w:hAnsi="Times New Roman" w:cs="Times New Roman"/>
          <w:sz w:val="28"/>
        </w:rPr>
        <w:t>-JAVA</w:t>
      </w:r>
    </w:p>
    <w:p w14:paraId="4968975B" w14:textId="77777777" w:rsidR="004F394A" w:rsidRPr="00683393" w:rsidRDefault="004F394A" w:rsidP="004F394A">
      <w:pPr>
        <w:ind w:firstLine="720"/>
        <w:rPr>
          <w:rFonts w:ascii="Times New Roman" w:hAnsi="Times New Roman" w:cs="Times New Roman"/>
          <w:sz w:val="28"/>
        </w:rPr>
      </w:pPr>
      <w:r w:rsidRPr="00683393">
        <w:rPr>
          <w:rFonts w:ascii="Times New Roman" w:hAnsi="Times New Roman" w:cs="Times New Roman"/>
          <w:sz w:val="28"/>
        </w:rPr>
        <w:t>-Android SDK</w:t>
      </w:r>
    </w:p>
    <w:p w14:paraId="4C836289" w14:textId="77777777" w:rsidR="00EE71B2" w:rsidRPr="00683393" w:rsidRDefault="00EE71B2" w:rsidP="004F394A">
      <w:pPr>
        <w:ind w:firstLine="720"/>
        <w:rPr>
          <w:rFonts w:ascii="Times New Roman" w:hAnsi="Times New Roman" w:cs="Times New Roman"/>
          <w:sz w:val="28"/>
        </w:rPr>
      </w:pPr>
      <w:r w:rsidRPr="00683393">
        <w:rPr>
          <w:rFonts w:ascii="Times New Roman" w:hAnsi="Times New Roman" w:cs="Times New Roman"/>
          <w:sz w:val="28"/>
        </w:rPr>
        <w:t>-Server</w:t>
      </w:r>
    </w:p>
    <w:p w14:paraId="676811DC" w14:textId="77777777" w:rsidR="00EE71B2" w:rsidRPr="00683393" w:rsidRDefault="007E3EE8" w:rsidP="004F394A">
      <w:pPr>
        <w:ind w:firstLine="720"/>
        <w:rPr>
          <w:rFonts w:ascii="Times New Roman" w:hAnsi="Times New Roman" w:cs="Times New Roman"/>
          <w:b/>
          <w:bCs/>
          <w:sz w:val="28"/>
        </w:rPr>
      </w:pPr>
      <w:r w:rsidRPr="00683393">
        <w:rPr>
          <w:rFonts w:ascii="Times New Roman" w:hAnsi="Times New Roman" w:cs="Times New Roman"/>
          <w:b/>
          <w:bCs/>
          <w:sz w:val="28"/>
        </w:rPr>
        <w:t>Minimum spe</w:t>
      </w:r>
      <w:r w:rsidR="00C74938" w:rsidRPr="00683393">
        <w:rPr>
          <w:rFonts w:ascii="Times New Roman" w:hAnsi="Times New Roman" w:cs="Times New Roman"/>
          <w:b/>
          <w:bCs/>
          <w:sz w:val="28"/>
        </w:rPr>
        <w:t>c:</w:t>
      </w:r>
    </w:p>
    <w:p w14:paraId="1E821AF0" w14:textId="77777777" w:rsidR="00C74938" w:rsidRPr="00683393" w:rsidRDefault="00C74938" w:rsidP="004F394A">
      <w:pPr>
        <w:ind w:firstLine="720"/>
        <w:rPr>
          <w:rFonts w:ascii="Times New Roman" w:hAnsi="Times New Roman" w:cs="Times New Roman"/>
          <w:sz w:val="28"/>
        </w:rPr>
      </w:pPr>
      <w:r w:rsidRPr="00683393">
        <w:rPr>
          <w:rFonts w:ascii="Times New Roman" w:hAnsi="Times New Roman" w:cs="Times New Roman"/>
          <w:sz w:val="28"/>
        </w:rPr>
        <w:t>-Android 4.3</w:t>
      </w:r>
    </w:p>
    <w:p w14:paraId="00501FE4" w14:textId="77777777" w:rsidR="00C74938" w:rsidRPr="00683393" w:rsidRDefault="00C74938" w:rsidP="004F394A">
      <w:pPr>
        <w:ind w:firstLine="720"/>
        <w:rPr>
          <w:rFonts w:ascii="Times New Roman" w:hAnsi="Times New Roman" w:cs="Times New Roman"/>
          <w:sz w:val="28"/>
        </w:rPr>
      </w:pPr>
      <w:r w:rsidRPr="00683393">
        <w:rPr>
          <w:rFonts w:ascii="Times New Roman" w:hAnsi="Times New Roman" w:cs="Times New Roman"/>
          <w:sz w:val="28"/>
        </w:rPr>
        <w:t>-Internet connection</w:t>
      </w:r>
    </w:p>
    <w:p w14:paraId="1CE411DF" w14:textId="77777777" w:rsidR="002E3C66" w:rsidRPr="00683393" w:rsidRDefault="002E3C66" w:rsidP="002E3C66">
      <w:pPr>
        <w:rPr>
          <w:rFonts w:ascii="Times New Roman" w:hAnsi="Times New Roman" w:cs="Times New Roman"/>
          <w:sz w:val="28"/>
        </w:rPr>
      </w:pPr>
    </w:p>
    <w:p w14:paraId="748E59A6" w14:textId="77777777" w:rsidR="002E3C66" w:rsidRPr="00683393" w:rsidRDefault="002E3C66" w:rsidP="002E3C66">
      <w:pPr>
        <w:rPr>
          <w:rFonts w:ascii="Times New Roman" w:hAnsi="Times New Roman" w:cs="Times New Roman"/>
          <w:b/>
          <w:bCs/>
          <w:sz w:val="36"/>
          <w:szCs w:val="36"/>
        </w:rPr>
      </w:pPr>
      <w:r w:rsidRPr="00683393">
        <w:rPr>
          <w:rFonts w:ascii="Times New Roman" w:hAnsi="Times New Roman" w:cs="Times New Roman"/>
          <w:b/>
          <w:bCs/>
          <w:sz w:val="36"/>
          <w:szCs w:val="36"/>
        </w:rPr>
        <w:t>2.3 Management Procedures</w:t>
      </w:r>
    </w:p>
    <w:p w14:paraId="14122207" w14:textId="77777777" w:rsidR="002E3C66" w:rsidRPr="00683393" w:rsidRDefault="002E3C66" w:rsidP="002E3C66">
      <w:pPr>
        <w:rPr>
          <w:rFonts w:ascii="Times New Roman" w:hAnsi="Times New Roman" w:cs="Times New Roman"/>
          <w:b/>
          <w:bCs/>
          <w:sz w:val="28"/>
        </w:rPr>
      </w:pPr>
      <w:r w:rsidRPr="00683393">
        <w:rPr>
          <w:rFonts w:ascii="Times New Roman" w:hAnsi="Times New Roman" w:cs="Times New Roman"/>
          <w:b/>
          <w:bCs/>
          <w:sz w:val="28"/>
        </w:rPr>
        <w:t>2.3.1 Project Team Structure</w:t>
      </w:r>
    </w:p>
    <w:tbl>
      <w:tblPr>
        <w:tblStyle w:val="TableGrid"/>
        <w:tblW w:w="0" w:type="auto"/>
        <w:tblLook w:val="04A0" w:firstRow="1" w:lastRow="0" w:firstColumn="1" w:lastColumn="0" w:noHBand="0" w:noVBand="1"/>
      </w:tblPr>
      <w:tblGrid>
        <w:gridCol w:w="817"/>
        <w:gridCol w:w="2693"/>
        <w:gridCol w:w="2410"/>
        <w:gridCol w:w="3322"/>
      </w:tblGrid>
      <w:tr w:rsidR="002E3C66" w:rsidRPr="00683393" w14:paraId="30A3E870" w14:textId="77777777" w:rsidTr="009142A2">
        <w:tc>
          <w:tcPr>
            <w:tcW w:w="817" w:type="dxa"/>
          </w:tcPr>
          <w:p w14:paraId="16B02F9A" w14:textId="77777777" w:rsidR="002E3C66" w:rsidRPr="00683393" w:rsidRDefault="002E3C66" w:rsidP="002E3C66">
            <w:pPr>
              <w:rPr>
                <w:rFonts w:ascii="Times New Roman" w:hAnsi="Times New Roman" w:cs="Times New Roman"/>
                <w:b/>
                <w:bCs/>
                <w:sz w:val="28"/>
              </w:rPr>
            </w:pPr>
            <w:r w:rsidRPr="00683393">
              <w:rPr>
                <w:rFonts w:ascii="Times New Roman" w:hAnsi="Times New Roman" w:cs="Times New Roman"/>
                <w:b/>
                <w:bCs/>
                <w:sz w:val="28"/>
              </w:rPr>
              <w:t>No.</w:t>
            </w:r>
          </w:p>
        </w:tc>
        <w:tc>
          <w:tcPr>
            <w:tcW w:w="2693" w:type="dxa"/>
          </w:tcPr>
          <w:p w14:paraId="001EDE3F" w14:textId="77777777" w:rsidR="002E3C66" w:rsidRPr="00683393" w:rsidRDefault="002E3C66" w:rsidP="002E3C66">
            <w:pPr>
              <w:rPr>
                <w:rFonts w:ascii="Times New Roman" w:hAnsi="Times New Roman" w:cs="Times New Roman"/>
                <w:b/>
                <w:bCs/>
                <w:sz w:val="28"/>
              </w:rPr>
            </w:pPr>
            <w:r w:rsidRPr="00683393">
              <w:rPr>
                <w:rFonts w:ascii="Times New Roman" w:hAnsi="Times New Roman" w:cs="Times New Roman"/>
                <w:b/>
                <w:bCs/>
                <w:sz w:val="28"/>
              </w:rPr>
              <w:t>Participant</w:t>
            </w:r>
          </w:p>
        </w:tc>
        <w:tc>
          <w:tcPr>
            <w:tcW w:w="2410" w:type="dxa"/>
          </w:tcPr>
          <w:p w14:paraId="3B40CC50" w14:textId="77777777" w:rsidR="002E3C66" w:rsidRPr="00683393" w:rsidRDefault="002E3C66" w:rsidP="002E3C66">
            <w:pPr>
              <w:rPr>
                <w:rFonts w:ascii="Times New Roman" w:hAnsi="Times New Roman" w:cs="Times New Roman"/>
                <w:b/>
                <w:bCs/>
                <w:sz w:val="28"/>
              </w:rPr>
            </w:pPr>
            <w:r w:rsidRPr="00683393">
              <w:rPr>
                <w:rFonts w:ascii="Times New Roman" w:hAnsi="Times New Roman" w:cs="Times New Roman"/>
                <w:b/>
                <w:bCs/>
                <w:sz w:val="28"/>
              </w:rPr>
              <w:t>Roles</w:t>
            </w:r>
          </w:p>
        </w:tc>
        <w:tc>
          <w:tcPr>
            <w:tcW w:w="3322" w:type="dxa"/>
          </w:tcPr>
          <w:p w14:paraId="3FEAE019" w14:textId="77777777" w:rsidR="002E3C66" w:rsidRPr="00683393" w:rsidRDefault="002E3C66" w:rsidP="002E3C66">
            <w:pPr>
              <w:rPr>
                <w:rFonts w:ascii="Times New Roman" w:hAnsi="Times New Roman" w:cs="Times New Roman"/>
                <w:b/>
                <w:bCs/>
                <w:sz w:val="28"/>
              </w:rPr>
            </w:pPr>
            <w:r w:rsidRPr="00683393">
              <w:rPr>
                <w:rFonts w:ascii="Times New Roman" w:hAnsi="Times New Roman" w:cs="Times New Roman"/>
                <w:b/>
                <w:bCs/>
                <w:sz w:val="28"/>
              </w:rPr>
              <w:t>Responsibility</w:t>
            </w:r>
          </w:p>
        </w:tc>
      </w:tr>
      <w:tr w:rsidR="002E3C66" w:rsidRPr="00683393" w14:paraId="7DDF80FB" w14:textId="77777777" w:rsidTr="009142A2">
        <w:tc>
          <w:tcPr>
            <w:tcW w:w="817" w:type="dxa"/>
          </w:tcPr>
          <w:p w14:paraId="1B18E3DC"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1.</w:t>
            </w:r>
          </w:p>
        </w:tc>
        <w:tc>
          <w:tcPr>
            <w:tcW w:w="2693" w:type="dxa"/>
          </w:tcPr>
          <w:p w14:paraId="24EA3A3A" w14:textId="77777777" w:rsidR="002E3C66" w:rsidRPr="00683393" w:rsidRDefault="002E3C66" w:rsidP="002E3C66">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Hongron</w:t>
            </w:r>
            <w:proofErr w:type="spellEnd"/>
          </w:p>
        </w:tc>
        <w:tc>
          <w:tcPr>
            <w:tcW w:w="2410" w:type="dxa"/>
          </w:tcPr>
          <w:p w14:paraId="48C88B9A"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Designer, Programmer, System Analysis, Tester</w:t>
            </w:r>
          </w:p>
        </w:tc>
        <w:tc>
          <w:tcPr>
            <w:tcW w:w="3322" w:type="dxa"/>
          </w:tcPr>
          <w:p w14:paraId="50A06631" w14:textId="77777777" w:rsidR="002E3C66" w:rsidRPr="00683393" w:rsidRDefault="00DD734C" w:rsidP="002E3C66">
            <w:pPr>
              <w:rPr>
                <w:rFonts w:ascii="Times New Roman" w:hAnsi="Times New Roman" w:cs="Times New Roman"/>
                <w:sz w:val="28"/>
              </w:rPr>
            </w:pPr>
            <w:r w:rsidRPr="00683393">
              <w:rPr>
                <w:rFonts w:ascii="Times New Roman" w:hAnsi="Times New Roman" w:cs="Times New Roman"/>
                <w:sz w:val="28"/>
              </w:rPr>
              <w:t>-</w:t>
            </w:r>
            <w:r w:rsidR="002E3C66" w:rsidRPr="00683393">
              <w:rPr>
                <w:rFonts w:ascii="Times New Roman" w:hAnsi="Times New Roman" w:cs="Times New Roman"/>
                <w:sz w:val="28"/>
              </w:rPr>
              <w:t xml:space="preserve">Project Proposal </w:t>
            </w:r>
          </w:p>
          <w:p w14:paraId="347D3813"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 xml:space="preserve">- Project Management </w:t>
            </w:r>
          </w:p>
          <w:p w14:paraId="42DCF550"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 xml:space="preserve">Plan </w:t>
            </w:r>
          </w:p>
          <w:p w14:paraId="31BBD1AF"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 xml:space="preserve">- Software </w:t>
            </w:r>
          </w:p>
          <w:p w14:paraId="0D67F554"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 xml:space="preserve">Requirement </w:t>
            </w:r>
          </w:p>
          <w:p w14:paraId="683B4751"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Specifications</w:t>
            </w:r>
          </w:p>
          <w:p w14:paraId="452BEA48"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 System test document</w:t>
            </w:r>
          </w:p>
          <w:p w14:paraId="40C7AFA9" w14:textId="77777777" w:rsidR="002E3C66" w:rsidRPr="00683393" w:rsidRDefault="00230E91" w:rsidP="002E3C66">
            <w:pPr>
              <w:rPr>
                <w:rFonts w:ascii="Times New Roman" w:hAnsi="Times New Roman" w:cs="Times New Roman"/>
                <w:sz w:val="28"/>
              </w:rPr>
            </w:pPr>
            <w:r w:rsidRPr="00683393">
              <w:rPr>
                <w:rFonts w:ascii="Times New Roman" w:hAnsi="Times New Roman" w:cs="Times New Roman"/>
                <w:sz w:val="28"/>
              </w:rPr>
              <w:t>- Software Implemen</w:t>
            </w:r>
            <w:r w:rsidR="002E3C66" w:rsidRPr="00683393">
              <w:rPr>
                <w:rFonts w:ascii="Times New Roman" w:hAnsi="Times New Roman" w:cs="Times New Roman"/>
                <w:sz w:val="28"/>
              </w:rPr>
              <w:t xml:space="preserve">tation </w:t>
            </w:r>
          </w:p>
          <w:p w14:paraId="47AAC8A0"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 Traceability record</w:t>
            </w:r>
          </w:p>
        </w:tc>
      </w:tr>
      <w:tr w:rsidR="002E3C66" w:rsidRPr="00683393" w14:paraId="61F2D6B7" w14:textId="77777777" w:rsidTr="009142A2">
        <w:tc>
          <w:tcPr>
            <w:tcW w:w="817" w:type="dxa"/>
          </w:tcPr>
          <w:p w14:paraId="02641BBE" w14:textId="77777777" w:rsidR="002E3C66" w:rsidRPr="00683393" w:rsidRDefault="002E3C66" w:rsidP="002E3C66">
            <w:pPr>
              <w:rPr>
                <w:rFonts w:ascii="Times New Roman" w:hAnsi="Times New Roman" w:cs="Times New Roman"/>
                <w:sz w:val="28"/>
              </w:rPr>
            </w:pPr>
            <w:r w:rsidRPr="00683393">
              <w:rPr>
                <w:rFonts w:ascii="Times New Roman" w:hAnsi="Times New Roman" w:cs="Times New Roman"/>
                <w:sz w:val="28"/>
              </w:rPr>
              <w:t>2.</w:t>
            </w:r>
          </w:p>
        </w:tc>
        <w:tc>
          <w:tcPr>
            <w:tcW w:w="2693" w:type="dxa"/>
          </w:tcPr>
          <w:p w14:paraId="5588F38E" w14:textId="77777777" w:rsidR="002E3C66" w:rsidRPr="00683393" w:rsidRDefault="002E3C66" w:rsidP="002E3C66">
            <w:pPr>
              <w:rPr>
                <w:rFonts w:ascii="Times New Roman" w:hAnsi="Times New Roman" w:cs="Times New Roman"/>
                <w:sz w:val="28"/>
              </w:rPr>
            </w:pPr>
            <w:proofErr w:type="spellStart"/>
            <w:r w:rsidRPr="00683393">
              <w:rPr>
                <w:rFonts w:ascii="Times New Roman" w:hAnsi="Times New Roman" w:cs="Times New Roman"/>
                <w:sz w:val="28"/>
              </w:rPr>
              <w:t>Pimchittra</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Sukkasem</w:t>
            </w:r>
            <w:proofErr w:type="spellEnd"/>
          </w:p>
        </w:tc>
        <w:tc>
          <w:tcPr>
            <w:tcW w:w="2410" w:type="dxa"/>
          </w:tcPr>
          <w:p w14:paraId="01F47CE3" w14:textId="77777777" w:rsidR="002E3C66" w:rsidRPr="00683393" w:rsidRDefault="002E3C66" w:rsidP="00936554">
            <w:pPr>
              <w:rPr>
                <w:rFonts w:ascii="Times New Roman" w:hAnsi="Times New Roman" w:cs="Times New Roman"/>
                <w:sz w:val="28"/>
              </w:rPr>
            </w:pPr>
            <w:r w:rsidRPr="00683393">
              <w:rPr>
                <w:rFonts w:ascii="Times New Roman" w:hAnsi="Times New Roman" w:cs="Times New Roman"/>
                <w:sz w:val="28"/>
              </w:rPr>
              <w:t>Designer, Programmer, System Analysis, Tester</w:t>
            </w:r>
          </w:p>
        </w:tc>
        <w:tc>
          <w:tcPr>
            <w:tcW w:w="3322" w:type="dxa"/>
          </w:tcPr>
          <w:p w14:paraId="1B67C2F8"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 xml:space="preserve">-Project Proposal </w:t>
            </w:r>
          </w:p>
          <w:p w14:paraId="76AF67E7"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 xml:space="preserve">- Project Management </w:t>
            </w:r>
          </w:p>
          <w:p w14:paraId="42320885"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 xml:space="preserve">Plan </w:t>
            </w:r>
          </w:p>
          <w:p w14:paraId="147DBD0C"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 xml:space="preserve">- Software </w:t>
            </w:r>
          </w:p>
          <w:p w14:paraId="36CA29F6"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 xml:space="preserve">Requirement </w:t>
            </w:r>
          </w:p>
          <w:p w14:paraId="04B8897A"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Specifications</w:t>
            </w:r>
          </w:p>
          <w:p w14:paraId="367ECF42"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t>- System test document</w:t>
            </w:r>
          </w:p>
          <w:p w14:paraId="39E1EAD2" w14:textId="77777777" w:rsidR="00230E91" w:rsidRPr="00683393" w:rsidRDefault="00230E91" w:rsidP="00230E91">
            <w:pPr>
              <w:rPr>
                <w:rFonts w:ascii="Times New Roman" w:hAnsi="Times New Roman" w:cs="Times New Roman"/>
                <w:sz w:val="28"/>
              </w:rPr>
            </w:pPr>
            <w:r w:rsidRPr="00683393">
              <w:rPr>
                <w:rFonts w:ascii="Times New Roman" w:hAnsi="Times New Roman" w:cs="Times New Roman"/>
                <w:sz w:val="28"/>
              </w:rPr>
              <w:lastRenderedPageBreak/>
              <w:t xml:space="preserve">- Software Implementation </w:t>
            </w:r>
          </w:p>
          <w:p w14:paraId="2AFA5DF2" w14:textId="77777777" w:rsidR="002E3C66" w:rsidRPr="00683393" w:rsidRDefault="00230E91" w:rsidP="00230E91">
            <w:pPr>
              <w:rPr>
                <w:rFonts w:ascii="Times New Roman" w:hAnsi="Times New Roman" w:cs="Times New Roman"/>
                <w:sz w:val="28"/>
              </w:rPr>
            </w:pPr>
            <w:r w:rsidRPr="00683393">
              <w:rPr>
                <w:rFonts w:ascii="Times New Roman" w:hAnsi="Times New Roman" w:cs="Times New Roman"/>
                <w:sz w:val="28"/>
              </w:rPr>
              <w:t>- Traceability record</w:t>
            </w:r>
          </w:p>
        </w:tc>
      </w:tr>
    </w:tbl>
    <w:p w14:paraId="3C242776" w14:textId="77777777" w:rsidR="002E3C66" w:rsidRPr="00683393" w:rsidRDefault="002E3C66" w:rsidP="002E3C66">
      <w:pPr>
        <w:rPr>
          <w:rFonts w:ascii="Times New Roman" w:hAnsi="Times New Roman" w:cs="Times New Roman"/>
          <w:sz w:val="28"/>
        </w:rPr>
      </w:pPr>
    </w:p>
    <w:p w14:paraId="520AB2CE" w14:textId="77777777" w:rsidR="00C32D0E" w:rsidRPr="00683393" w:rsidRDefault="00C32D0E" w:rsidP="002E3C66">
      <w:pPr>
        <w:rPr>
          <w:rFonts w:ascii="Times New Roman" w:hAnsi="Times New Roman" w:cs="Times New Roman"/>
          <w:b/>
          <w:bCs/>
          <w:sz w:val="36"/>
          <w:szCs w:val="36"/>
        </w:rPr>
      </w:pPr>
      <w:r w:rsidRPr="00683393">
        <w:rPr>
          <w:rFonts w:ascii="Times New Roman" w:hAnsi="Times New Roman" w:cs="Times New Roman"/>
          <w:b/>
          <w:bCs/>
          <w:sz w:val="36"/>
          <w:szCs w:val="36"/>
        </w:rPr>
        <w:t>2.4 Monitoring And controlling Mechanisms</w:t>
      </w:r>
    </w:p>
    <w:p w14:paraId="7F7A79F9" w14:textId="77777777" w:rsidR="00C32D0E" w:rsidRPr="00683393" w:rsidRDefault="00C32D0E" w:rsidP="002E3C66">
      <w:pPr>
        <w:rPr>
          <w:rFonts w:ascii="Times New Roman" w:hAnsi="Times New Roman" w:cs="Times New Roman"/>
          <w:b/>
          <w:bCs/>
          <w:sz w:val="28"/>
        </w:rPr>
      </w:pPr>
      <w:r w:rsidRPr="00683393">
        <w:rPr>
          <w:rFonts w:ascii="Times New Roman" w:hAnsi="Times New Roman" w:cs="Times New Roman"/>
          <w:b/>
          <w:bCs/>
          <w:sz w:val="28"/>
        </w:rPr>
        <w:t>2.4.1 Software Development Model</w:t>
      </w:r>
    </w:p>
    <w:p w14:paraId="18A6504D" w14:textId="77777777" w:rsidR="009B20AF" w:rsidRPr="00683393" w:rsidRDefault="009B20AF" w:rsidP="007620EA">
      <w:pPr>
        <w:jc w:val="center"/>
        <w:rPr>
          <w:rFonts w:ascii="Times New Roman" w:hAnsi="Times New Roman" w:cs="Times New Roman"/>
          <w:b/>
          <w:bCs/>
          <w:sz w:val="28"/>
        </w:rPr>
      </w:pPr>
      <w:r w:rsidRPr="00683393">
        <w:rPr>
          <w:rFonts w:ascii="Times New Roman" w:hAnsi="Times New Roman" w:cs="Times New Roman"/>
          <w:b/>
          <w:bCs/>
          <w:noProof/>
          <w:sz w:val="28"/>
          <w:lang w:eastAsia="ko-KR"/>
        </w:rPr>
        <w:drawing>
          <wp:inline distT="0" distB="0" distL="0" distR="0" wp14:anchorId="6A99CD13" wp14:editId="295D4A77">
            <wp:extent cx="3937000" cy="2276822"/>
            <wp:effectExtent l="19050" t="0" r="635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32474" cy="2274205"/>
                    </a:xfrm>
                    <a:prstGeom prst="rect">
                      <a:avLst/>
                    </a:prstGeom>
                    <a:noFill/>
                    <a:ln w="9525">
                      <a:noFill/>
                      <a:miter lim="800000"/>
                      <a:headEnd/>
                      <a:tailEnd/>
                    </a:ln>
                  </pic:spPr>
                </pic:pic>
              </a:graphicData>
            </a:graphic>
          </wp:inline>
        </w:drawing>
      </w:r>
    </w:p>
    <w:p w14:paraId="3F6363C7" w14:textId="77777777" w:rsidR="009B20AF" w:rsidRPr="007620EA" w:rsidRDefault="009B20AF" w:rsidP="007620EA">
      <w:pPr>
        <w:jc w:val="center"/>
        <w:rPr>
          <w:rFonts w:ascii="Times New Roman" w:hAnsi="Times New Roman" w:cs="Times New Roman"/>
          <w:i/>
          <w:iCs/>
          <w:sz w:val="24"/>
          <w:szCs w:val="24"/>
        </w:rPr>
      </w:pPr>
      <w:r w:rsidRPr="007620EA">
        <w:rPr>
          <w:rFonts w:ascii="Times New Roman" w:hAnsi="Times New Roman" w:cs="Times New Roman"/>
          <w:i/>
          <w:iCs/>
          <w:sz w:val="24"/>
          <w:szCs w:val="24"/>
        </w:rPr>
        <w:t>Figure1: Iterative software development model</w:t>
      </w:r>
    </w:p>
    <w:p w14:paraId="62F79FE9" w14:textId="77777777" w:rsidR="009B20AF" w:rsidRPr="00683393" w:rsidRDefault="009B20AF" w:rsidP="007620EA">
      <w:pPr>
        <w:spacing w:before="2" w:after="2"/>
        <w:ind w:firstLine="720"/>
        <w:jc w:val="both"/>
        <w:rPr>
          <w:rFonts w:ascii="Times New Roman" w:eastAsia="Calibri" w:hAnsi="Times New Roman" w:cs="Times New Roman"/>
          <w:noProof/>
          <w:sz w:val="24"/>
          <w:szCs w:val="32"/>
        </w:rPr>
      </w:pPr>
      <w:r w:rsidRPr="00683393">
        <w:rPr>
          <w:rFonts w:ascii="Times New Roman" w:eastAsia="Calibri" w:hAnsi="Times New Roman" w:cs="Times New Roman"/>
          <w:noProof/>
          <w:sz w:val="24"/>
          <w:szCs w:val="32"/>
        </w:rPr>
        <w:t xml:space="preserve">The iterative software development model as shown in Figure 8,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w:t>
      </w:r>
    </w:p>
    <w:p w14:paraId="50BE8695" w14:textId="77777777" w:rsidR="009B20AF" w:rsidRPr="00683393" w:rsidRDefault="009B20AF" w:rsidP="002E3C66">
      <w:pPr>
        <w:rPr>
          <w:rFonts w:ascii="Times New Roman" w:hAnsi="Times New Roman" w:cs="Times New Roman"/>
          <w:b/>
          <w:bCs/>
          <w:sz w:val="28"/>
        </w:rPr>
      </w:pPr>
    </w:p>
    <w:p w14:paraId="383DF345" w14:textId="77777777" w:rsidR="009B20AF" w:rsidRPr="00683393" w:rsidRDefault="0008089F" w:rsidP="002E3C66">
      <w:pPr>
        <w:rPr>
          <w:rFonts w:ascii="Times New Roman" w:hAnsi="Times New Roman" w:cs="Times New Roman"/>
          <w:sz w:val="28"/>
        </w:rPr>
      </w:pPr>
      <w:r w:rsidRPr="00683393">
        <w:rPr>
          <w:rFonts w:ascii="Times New Roman" w:hAnsi="Times New Roman" w:cs="Times New Roman"/>
          <w:b/>
          <w:bCs/>
          <w:sz w:val="28"/>
        </w:rPr>
        <w:t>Proposal phase</w:t>
      </w:r>
      <w:r w:rsidRPr="00683393">
        <w:rPr>
          <w:rFonts w:ascii="Times New Roman" w:hAnsi="Times New Roman" w:cs="Times New Roman"/>
          <w:sz w:val="28"/>
        </w:rPr>
        <w:t>:</w:t>
      </w:r>
      <w:r w:rsidR="009B20AF" w:rsidRPr="00683393">
        <w:rPr>
          <w:rFonts w:ascii="Times New Roman" w:hAnsi="Times New Roman" w:cs="Times New Roman"/>
          <w:sz w:val="28"/>
        </w:rPr>
        <w:t xml:space="preserve"> This phase is about creating a proposal for The Chiang Mai Red Taxi Service Assistant.</w:t>
      </w:r>
      <w:r w:rsidR="00EF4EEB" w:rsidRPr="00683393">
        <w:rPr>
          <w:rFonts w:ascii="Times New Roman" w:hAnsi="Times New Roman" w:cs="Times New Roman"/>
          <w:sz w:val="28"/>
        </w:rPr>
        <w:t xml:space="preserve"> The proposal contains about project introduction, technologies and tool involved, quality standard and project plan. </w:t>
      </w:r>
    </w:p>
    <w:p w14:paraId="3BAA828C" w14:textId="77777777" w:rsidR="0008089F" w:rsidRPr="00683393" w:rsidRDefault="0008089F" w:rsidP="002E3C66">
      <w:pPr>
        <w:rPr>
          <w:rFonts w:ascii="Times New Roman" w:hAnsi="Times New Roman" w:cs="Times New Roman"/>
          <w:sz w:val="28"/>
        </w:rPr>
      </w:pPr>
      <w:r w:rsidRPr="00683393">
        <w:rPr>
          <w:rFonts w:ascii="Times New Roman" w:hAnsi="Times New Roman" w:cs="Times New Roman"/>
          <w:b/>
          <w:bCs/>
          <w:sz w:val="28"/>
        </w:rPr>
        <w:t>Document Plan phase</w:t>
      </w:r>
      <w:r w:rsidRPr="00683393">
        <w:rPr>
          <w:rFonts w:ascii="Times New Roman" w:hAnsi="Times New Roman" w:cs="Times New Roman"/>
          <w:sz w:val="28"/>
        </w:rPr>
        <w:t>:</w:t>
      </w:r>
      <w:r w:rsidR="00DA502B" w:rsidRPr="00683393">
        <w:rPr>
          <w:rFonts w:ascii="Times New Roman" w:hAnsi="Times New Roman" w:cs="Times New Roman"/>
          <w:sz w:val="28"/>
        </w:rPr>
        <w:t xml:space="preserve"> This phase</w:t>
      </w:r>
      <w:r w:rsidR="00B80982" w:rsidRPr="00683393">
        <w:rPr>
          <w:rFonts w:ascii="Times New Roman" w:hAnsi="Times New Roman" w:cs="Times New Roman"/>
          <w:sz w:val="28"/>
        </w:rPr>
        <w:t xml:space="preserve"> is about document for planning and designs the overall system from requirement given by the user. These document</w:t>
      </w:r>
      <w:r w:rsidR="004637A3" w:rsidRPr="00683393">
        <w:rPr>
          <w:rFonts w:ascii="Times New Roman" w:hAnsi="Times New Roman" w:cs="Times New Roman"/>
          <w:sz w:val="28"/>
        </w:rPr>
        <w:t>s</w:t>
      </w:r>
      <w:r w:rsidR="00D901B0" w:rsidRPr="00683393">
        <w:rPr>
          <w:rFonts w:ascii="Times New Roman" w:hAnsi="Times New Roman" w:cs="Times New Roman"/>
          <w:sz w:val="28"/>
        </w:rPr>
        <w:t xml:space="preserve"> are Project Management P</w:t>
      </w:r>
      <w:r w:rsidR="00B80982" w:rsidRPr="00683393">
        <w:rPr>
          <w:rFonts w:ascii="Times New Roman" w:hAnsi="Times New Roman" w:cs="Times New Roman"/>
          <w:sz w:val="28"/>
        </w:rPr>
        <w:t>lan, Software Requirement specification and Software Design Document.</w:t>
      </w:r>
    </w:p>
    <w:p w14:paraId="175EFE97" w14:textId="77777777" w:rsidR="00DA502B" w:rsidRPr="00683393" w:rsidRDefault="00DA502B" w:rsidP="002E3C66">
      <w:pPr>
        <w:rPr>
          <w:rFonts w:ascii="Times New Roman" w:hAnsi="Times New Roman" w:cs="Times New Roman"/>
          <w:sz w:val="28"/>
        </w:rPr>
      </w:pPr>
    </w:p>
    <w:p w14:paraId="3259B681" w14:textId="77777777" w:rsidR="00DA502B" w:rsidRPr="00683393" w:rsidRDefault="00DA502B" w:rsidP="00DA502B">
      <w:pPr>
        <w:rPr>
          <w:rFonts w:ascii="Times New Roman" w:hAnsi="Times New Roman" w:cs="Times New Roman"/>
          <w:sz w:val="28"/>
        </w:rPr>
      </w:pPr>
      <w:r w:rsidRPr="00683393">
        <w:rPr>
          <w:rFonts w:ascii="Times New Roman" w:hAnsi="Times New Roman" w:cs="Times New Roman"/>
          <w:b/>
          <w:bCs/>
          <w:sz w:val="28"/>
        </w:rPr>
        <w:lastRenderedPageBreak/>
        <w:t>Iterative all features</w:t>
      </w:r>
      <w:r w:rsidRPr="00683393">
        <w:rPr>
          <w:rFonts w:ascii="Times New Roman" w:hAnsi="Times New Roman" w:cs="Times New Roman"/>
          <w:sz w:val="28"/>
        </w:rPr>
        <w:t xml:space="preserve">:  This phase is about separate system into many features and then iterative create all feature from the first feature till the final feature. For this phase, it will be divided into 4 phases. There are; </w:t>
      </w:r>
    </w:p>
    <w:p w14:paraId="36BB4FED" w14:textId="77777777" w:rsidR="00DA502B" w:rsidRPr="00683393" w:rsidRDefault="00DA502B" w:rsidP="00DA502B">
      <w:pPr>
        <w:ind w:firstLine="720"/>
        <w:rPr>
          <w:rFonts w:ascii="Times New Roman" w:hAnsi="Times New Roman" w:cs="Times New Roman"/>
          <w:sz w:val="28"/>
        </w:rPr>
      </w:pPr>
      <w:r w:rsidRPr="00683393">
        <w:rPr>
          <w:rFonts w:ascii="Times New Roman" w:hAnsi="Times New Roman" w:cs="Times New Roman"/>
          <w:sz w:val="28"/>
        </w:rPr>
        <w:t xml:space="preserve">-  Plan:  Planning the method for creating and test each feature. </w:t>
      </w:r>
    </w:p>
    <w:p w14:paraId="4AF60180" w14:textId="77777777" w:rsidR="00DA502B" w:rsidRPr="00683393" w:rsidRDefault="00DA502B" w:rsidP="00DA502B">
      <w:pPr>
        <w:ind w:firstLine="720"/>
        <w:rPr>
          <w:rFonts w:ascii="Times New Roman" w:hAnsi="Times New Roman" w:cs="Times New Roman"/>
          <w:sz w:val="28"/>
        </w:rPr>
      </w:pPr>
      <w:r w:rsidRPr="00683393">
        <w:rPr>
          <w:rFonts w:ascii="Times New Roman" w:hAnsi="Times New Roman" w:cs="Times New Roman"/>
          <w:sz w:val="28"/>
        </w:rPr>
        <w:t xml:space="preserve">-  Implement: Implement and coding each feature. </w:t>
      </w:r>
    </w:p>
    <w:p w14:paraId="5AA47380" w14:textId="77777777" w:rsidR="00DA502B" w:rsidRPr="00683393" w:rsidRDefault="00DA502B" w:rsidP="00DA502B">
      <w:pPr>
        <w:ind w:firstLine="720"/>
        <w:rPr>
          <w:rFonts w:ascii="Times New Roman" w:hAnsi="Times New Roman" w:cs="Times New Roman"/>
          <w:sz w:val="28"/>
        </w:rPr>
      </w:pPr>
      <w:r w:rsidRPr="00683393">
        <w:rPr>
          <w:rFonts w:ascii="Times New Roman" w:hAnsi="Times New Roman" w:cs="Times New Roman"/>
          <w:sz w:val="28"/>
        </w:rPr>
        <w:t xml:space="preserve">-  Test: Test and debug each feature. </w:t>
      </w:r>
    </w:p>
    <w:p w14:paraId="71EFD3D5" w14:textId="77777777" w:rsidR="00DA502B" w:rsidRPr="00683393" w:rsidRDefault="00DA502B" w:rsidP="00DA502B">
      <w:pPr>
        <w:ind w:firstLine="720"/>
        <w:rPr>
          <w:rFonts w:ascii="Times New Roman" w:hAnsi="Times New Roman" w:cs="Times New Roman"/>
          <w:sz w:val="28"/>
        </w:rPr>
      </w:pPr>
      <w:r w:rsidRPr="00683393">
        <w:rPr>
          <w:rFonts w:ascii="Times New Roman" w:hAnsi="Times New Roman" w:cs="Times New Roman"/>
          <w:sz w:val="28"/>
        </w:rPr>
        <w:t xml:space="preserve">-  Review: Review and maintain each feature to meet the feature plan. </w:t>
      </w:r>
    </w:p>
    <w:p w14:paraId="189E8685" w14:textId="77777777" w:rsidR="00DA502B" w:rsidRPr="00683393" w:rsidRDefault="00DA502B" w:rsidP="00DA502B">
      <w:pPr>
        <w:rPr>
          <w:rFonts w:ascii="Times New Roman" w:hAnsi="Times New Roman" w:cs="Times New Roman"/>
          <w:sz w:val="28"/>
        </w:rPr>
      </w:pPr>
      <w:r w:rsidRPr="00683393">
        <w:rPr>
          <w:rFonts w:ascii="Times New Roman" w:hAnsi="Times New Roman" w:cs="Times New Roman"/>
          <w:b/>
          <w:bCs/>
          <w:sz w:val="28"/>
        </w:rPr>
        <w:t>System test phase</w:t>
      </w:r>
      <w:r w:rsidRPr="00683393">
        <w:rPr>
          <w:rFonts w:ascii="Times New Roman" w:hAnsi="Times New Roman" w:cs="Times New Roman"/>
          <w:sz w:val="28"/>
        </w:rPr>
        <w:t xml:space="preserve">:  This phase will integrate all features together into one system and then create test document from system testing. </w:t>
      </w:r>
    </w:p>
    <w:p w14:paraId="149B64C6" w14:textId="77777777" w:rsidR="00DA502B" w:rsidRPr="00683393" w:rsidRDefault="00DA502B" w:rsidP="00DA502B">
      <w:pPr>
        <w:rPr>
          <w:rFonts w:ascii="Times New Roman" w:hAnsi="Times New Roman" w:cs="Times New Roman"/>
          <w:sz w:val="28"/>
        </w:rPr>
      </w:pPr>
      <w:r w:rsidRPr="00683393">
        <w:rPr>
          <w:rFonts w:ascii="Times New Roman" w:hAnsi="Times New Roman" w:cs="Times New Roman"/>
          <w:b/>
          <w:bCs/>
          <w:sz w:val="28"/>
        </w:rPr>
        <w:t>Deploy phase</w:t>
      </w:r>
      <w:r w:rsidRPr="00683393">
        <w:rPr>
          <w:rFonts w:ascii="Times New Roman" w:hAnsi="Times New Roman" w:cs="Times New Roman"/>
          <w:sz w:val="28"/>
        </w:rPr>
        <w:t xml:space="preserve">:  This phase is about deploy the whole system to server and use as a regular mobile application. </w:t>
      </w:r>
    </w:p>
    <w:p w14:paraId="2875CC35" w14:textId="77777777" w:rsidR="00DA502B" w:rsidRPr="00683393" w:rsidRDefault="00DA502B" w:rsidP="002E3C66">
      <w:pPr>
        <w:rPr>
          <w:rFonts w:ascii="Times New Roman" w:hAnsi="Times New Roman" w:cs="Times New Roman"/>
          <w:sz w:val="28"/>
        </w:rPr>
      </w:pPr>
    </w:p>
    <w:p w14:paraId="4A27E3A5" w14:textId="77777777" w:rsidR="0008089F" w:rsidRPr="00683393" w:rsidRDefault="0050134E" w:rsidP="002E3C66">
      <w:pPr>
        <w:rPr>
          <w:rFonts w:ascii="Times New Roman" w:hAnsi="Times New Roman" w:cs="Times New Roman"/>
          <w:b/>
          <w:bCs/>
          <w:sz w:val="32"/>
          <w:szCs w:val="32"/>
        </w:rPr>
      </w:pPr>
      <w:r w:rsidRPr="00683393">
        <w:rPr>
          <w:rFonts w:ascii="Times New Roman" w:hAnsi="Times New Roman" w:cs="Times New Roman"/>
          <w:b/>
          <w:bCs/>
          <w:sz w:val="32"/>
          <w:szCs w:val="32"/>
        </w:rPr>
        <w:t>2.4.2 Status Reporting</w:t>
      </w:r>
    </w:p>
    <w:tbl>
      <w:tblPr>
        <w:tblStyle w:val="TableGrid"/>
        <w:tblW w:w="0" w:type="auto"/>
        <w:tblLook w:val="04A0" w:firstRow="1" w:lastRow="0" w:firstColumn="1" w:lastColumn="0" w:noHBand="0" w:noVBand="1"/>
      </w:tblPr>
      <w:tblGrid>
        <w:gridCol w:w="817"/>
        <w:gridCol w:w="2268"/>
        <w:gridCol w:w="4253"/>
        <w:gridCol w:w="1904"/>
      </w:tblGrid>
      <w:tr w:rsidR="0050134E" w:rsidRPr="00683393" w14:paraId="6838EA91" w14:textId="77777777" w:rsidTr="00011857">
        <w:tc>
          <w:tcPr>
            <w:tcW w:w="817" w:type="dxa"/>
          </w:tcPr>
          <w:p w14:paraId="77551B56" w14:textId="77777777" w:rsidR="0050134E" w:rsidRPr="00683393" w:rsidRDefault="0050134E" w:rsidP="002E3C66">
            <w:pPr>
              <w:rPr>
                <w:rFonts w:ascii="Times New Roman" w:hAnsi="Times New Roman" w:cs="Times New Roman"/>
                <w:b/>
                <w:bCs/>
                <w:sz w:val="28"/>
              </w:rPr>
            </w:pPr>
            <w:r w:rsidRPr="00683393">
              <w:rPr>
                <w:rFonts w:ascii="Times New Roman" w:hAnsi="Times New Roman" w:cs="Times New Roman"/>
                <w:b/>
                <w:bCs/>
                <w:sz w:val="28"/>
              </w:rPr>
              <w:t>No.</w:t>
            </w:r>
          </w:p>
        </w:tc>
        <w:tc>
          <w:tcPr>
            <w:tcW w:w="2268" w:type="dxa"/>
          </w:tcPr>
          <w:p w14:paraId="1706AFC0" w14:textId="77777777" w:rsidR="0050134E" w:rsidRPr="00683393" w:rsidRDefault="0050134E" w:rsidP="002E3C66">
            <w:pPr>
              <w:rPr>
                <w:rFonts w:ascii="Times New Roman" w:hAnsi="Times New Roman" w:cs="Times New Roman"/>
                <w:b/>
                <w:bCs/>
                <w:sz w:val="28"/>
              </w:rPr>
            </w:pPr>
            <w:r w:rsidRPr="00683393">
              <w:rPr>
                <w:rFonts w:ascii="Times New Roman" w:hAnsi="Times New Roman" w:cs="Times New Roman"/>
                <w:b/>
                <w:bCs/>
                <w:sz w:val="28"/>
              </w:rPr>
              <w:t>Progress Report</w:t>
            </w:r>
          </w:p>
        </w:tc>
        <w:tc>
          <w:tcPr>
            <w:tcW w:w="4253" w:type="dxa"/>
          </w:tcPr>
          <w:p w14:paraId="769115D0" w14:textId="77777777" w:rsidR="0050134E" w:rsidRPr="00683393" w:rsidRDefault="0050134E" w:rsidP="002E3C66">
            <w:pPr>
              <w:rPr>
                <w:rFonts w:ascii="Times New Roman" w:hAnsi="Times New Roman" w:cs="Times New Roman"/>
                <w:b/>
                <w:bCs/>
                <w:sz w:val="28"/>
              </w:rPr>
            </w:pPr>
            <w:r w:rsidRPr="00683393">
              <w:rPr>
                <w:rFonts w:ascii="Times New Roman" w:hAnsi="Times New Roman" w:cs="Times New Roman"/>
                <w:b/>
                <w:bCs/>
                <w:sz w:val="28"/>
              </w:rPr>
              <w:t>Software items</w:t>
            </w:r>
          </w:p>
        </w:tc>
        <w:tc>
          <w:tcPr>
            <w:tcW w:w="1904" w:type="dxa"/>
          </w:tcPr>
          <w:p w14:paraId="36FECE30" w14:textId="77777777" w:rsidR="0050134E" w:rsidRPr="00683393" w:rsidRDefault="0050134E" w:rsidP="002E3C66">
            <w:pPr>
              <w:rPr>
                <w:rFonts w:ascii="Times New Roman" w:hAnsi="Times New Roman" w:cs="Times New Roman"/>
                <w:b/>
                <w:bCs/>
                <w:sz w:val="28"/>
              </w:rPr>
            </w:pPr>
            <w:r w:rsidRPr="00683393">
              <w:rPr>
                <w:rFonts w:ascii="Times New Roman" w:hAnsi="Times New Roman" w:cs="Times New Roman"/>
                <w:b/>
                <w:bCs/>
                <w:sz w:val="28"/>
              </w:rPr>
              <w:t>Date</w:t>
            </w:r>
          </w:p>
        </w:tc>
      </w:tr>
      <w:tr w:rsidR="0050134E" w:rsidRPr="00683393" w14:paraId="23079AF5" w14:textId="77777777" w:rsidTr="00011857">
        <w:tc>
          <w:tcPr>
            <w:tcW w:w="817" w:type="dxa"/>
          </w:tcPr>
          <w:p w14:paraId="6A8BA26D" w14:textId="77777777" w:rsidR="0050134E" w:rsidRPr="00683393" w:rsidRDefault="00D37892" w:rsidP="002E3C66">
            <w:pPr>
              <w:rPr>
                <w:rFonts w:ascii="Times New Roman" w:hAnsi="Times New Roman" w:cs="Times New Roman"/>
                <w:sz w:val="28"/>
              </w:rPr>
            </w:pPr>
            <w:r w:rsidRPr="00683393">
              <w:rPr>
                <w:rFonts w:ascii="Times New Roman" w:hAnsi="Times New Roman" w:cs="Times New Roman"/>
                <w:sz w:val="28"/>
              </w:rPr>
              <w:t>1.</w:t>
            </w:r>
          </w:p>
        </w:tc>
        <w:tc>
          <w:tcPr>
            <w:tcW w:w="2268" w:type="dxa"/>
          </w:tcPr>
          <w:p w14:paraId="09E32311" w14:textId="77777777" w:rsidR="0050134E" w:rsidRPr="00683393" w:rsidRDefault="00CB0593" w:rsidP="002E3C66">
            <w:pPr>
              <w:rPr>
                <w:rFonts w:ascii="Times New Roman" w:hAnsi="Times New Roman" w:cs="Times New Roman"/>
                <w:sz w:val="28"/>
              </w:rPr>
            </w:pPr>
            <w:r w:rsidRPr="00683393">
              <w:rPr>
                <w:rFonts w:ascii="Times New Roman" w:hAnsi="Times New Roman" w:cs="Times New Roman"/>
                <w:sz w:val="28"/>
              </w:rPr>
              <w:t>Progress I</w:t>
            </w:r>
          </w:p>
        </w:tc>
        <w:tc>
          <w:tcPr>
            <w:tcW w:w="4253" w:type="dxa"/>
          </w:tcPr>
          <w:p w14:paraId="69C4F321" w14:textId="77777777" w:rsidR="0050134E" w:rsidRPr="00683393" w:rsidRDefault="00011857" w:rsidP="002E3C66">
            <w:pPr>
              <w:rPr>
                <w:rFonts w:ascii="Times New Roman" w:hAnsi="Times New Roman" w:cs="Times New Roman"/>
                <w:sz w:val="28"/>
              </w:rPr>
            </w:pPr>
            <w:r w:rsidRPr="00683393">
              <w:rPr>
                <w:rFonts w:ascii="Times New Roman" w:hAnsi="Times New Roman" w:cs="Times New Roman"/>
                <w:sz w:val="28"/>
              </w:rPr>
              <w:t>-Project Management Plan v.1.0</w:t>
            </w:r>
          </w:p>
          <w:p w14:paraId="43B01C6B" w14:textId="77777777" w:rsidR="00011857" w:rsidRPr="00683393" w:rsidRDefault="00011857" w:rsidP="002E3C66">
            <w:pPr>
              <w:rPr>
                <w:rFonts w:ascii="Times New Roman" w:hAnsi="Times New Roman" w:cs="Times New Roman"/>
                <w:sz w:val="28"/>
              </w:rPr>
            </w:pPr>
            <w:r w:rsidRPr="00683393">
              <w:rPr>
                <w:rFonts w:ascii="Times New Roman" w:hAnsi="Times New Roman" w:cs="Times New Roman"/>
                <w:sz w:val="28"/>
              </w:rPr>
              <w:t>-Software Requirement Specification v.1.0</w:t>
            </w:r>
          </w:p>
          <w:p w14:paraId="563F1022" w14:textId="77777777" w:rsidR="00011857" w:rsidRPr="00683393" w:rsidRDefault="00011857" w:rsidP="002E3C66">
            <w:pPr>
              <w:rPr>
                <w:rFonts w:ascii="Times New Roman" w:hAnsi="Times New Roman" w:cs="Times New Roman"/>
                <w:sz w:val="28"/>
              </w:rPr>
            </w:pPr>
            <w:r w:rsidRPr="00683393">
              <w:rPr>
                <w:rFonts w:ascii="Times New Roman" w:hAnsi="Times New Roman" w:cs="Times New Roman"/>
                <w:sz w:val="28"/>
              </w:rPr>
              <w:t>-Software Design Document v.1.0</w:t>
            </w:r>
          </w:p>
          <w:p w14:paraId="4C5ACB55" w14:textId="77777777" w:rsidR="00506939" w:rsidRPr="00683393" w:rsidRDefault="00506939" w:rsidP="002E3C66">
            <w:pPr>
              <w:rPr>
                <w:rFonts w:ascii="Times New Roman" w:hAnsi="Times New Roman" w:cs="Times New Roman"/>
                <w:sz w:val="28"/>
              </w:rPr>
            </w:pPr>
            <w:r w:rsidRPr="00683393">
              <w:rPr>
                <w:rFonts w:ascii="Times New Roman" w:hAnsi="Times New Roman" w:cs="Times New Roman"/>
                <w:sz w:val="28"/>
              </w:rPr>
              <w:t>-Main Features</w:t>
            </w:r>
            <w:r w:rsidR="00526E9F" w:rsidRPr="00683393">
              <w:rPr>
                <w:rFonts w:ascii="Times New Roman" w:hAnsi="Times New Roman" w:cs="Times New Roman"/>
                <w:sz w:val="28"/>
              </w:rPr>
              <w:t xml:space="preserve"> </w:t>
            </w:r>
            <w:r w:rsidR="00D93ABD" w:rsidRPr="00683393">
              <w:rPr>
                <w:rFonts w:ascii="Times New Roman" w:hAnsi="Times New Roman" w:cs="Times New Roman"/>
                <w:sz w:val="28"/>
              </w:rPr>
              <w:t>(Feature</w:t>
            </w:r>
            <w:r w:rsidR="00C37B0D">
              <w:rPr>
                <w:rFonts w:ascii="Times New Roman" w:hAnsi="Times New Roman" w:cs="Times New Roman"/>
                <w:sz w:val="28"/>
              </w:rPr>
              <w:t>#</w:t>
            </w:r>
            <w:r w:rsidR="00D93ABD" w:rsidRPr="00683393">
              <w:rPr>
                <w:rFonts w:ascii="Times New Roman" w:hAnsi="Times New Roman" w:cs="Times New Roman"/>
                <w:sz w:val="28"/>
              </w:rPr>
              <w:t>1-5)</w:t>
            </w:r>
          </w:p>
          <w:p w14:paraId="523753B2" w14:textId="77777777" w:rsidR="00506939" w:rsidRPr="00683393" w:rsidRDefault="00526E9F" w:rsidP="002E3C66">
            <w:pPr>
              <w:rPr>
                <w:rFonts w:ascii="Times New Roman" w:hAnsi="Times New Roman" w:cs="Times New Roman"/>
                <w:sz w:val="28"/>
              </w:rPr>
            </w:pPr>
            <w:r w:rsidRPr="00683393">
              <w:rPr>
                <w:rFonts w:ascii="Times New Roman" w:hAnsi="Times New Roman" w:cs="Times New Roman"/>
                <w:sz w:val="28"/>
              </w:rPr>
              <w:t>-Traceability R</w:t>
            </w:r>
            <w:r w:rsidR="00506939" w:rsidRPr="00683393">
              <w:rPr>
                <w:rFonts w:ascii="Times New Roman" w:hAnsi="Times New Roman" w:cs="Times New Roman"/>
                <w:sz w:val="28"/>
              </w:rPr>
              <w:t>ecord I v.1.0</w:t>
            </w:r>
          </w:p>
          <w:p w14:paraId="2F92A902" w14:textId="77777777" w:rsidR="00506939" w:rsidRPr="00683393" w:rsidRDefault="00506939" w:rsidP="002E3C66">
            <w:pPr>
              <w:rPr>
                <w:rFonts w:ascii="Times New Roman" w:hAnsi="Times New Roman" w:cs="Times New Roman"/>
                <w:sz w:val="28"/>
              </w:rPr>
            </w:pPr>
            <w:r w:rsidRPr="00683393">
              <w:rPr>
                <w:rFonts w:ascii="Times New Roman" w:hAnsi="Times New Roman" w:cs="Times New Roman"/>
                <w:sz w:val="28"/>
              </w:rPr>
              <w:t>-Test Plan v.1.0</w:t>
            </w:r>
          </w:p>
          <w:p w14:paraId="286A874C" w14:textId="77777777" w:rsidR="00506939" w:rsidRPr="00683393" w:rsidRDefault="00506939" w:rsidP="002E3C66">
            <w:pPr>
              <w:rPr>
                <w:rFonts w:ascii="Times New Roman" w:hAnsi="Times New Roman" w:cs="Times New Roman"/>
                <w:sz w:val="28"/>
              </w:rPr>
            </w:pPr>
            <w:r w:rsidRPr="00683393">
              <w:rPr>
                <w:rFonts w:ascii="Times New Roman" w:hAnsi="Times New Roman" w:cs="Times New Roman"/>
                <w:sz w:val="28"/>
              </w:rPr>
              <w:t>-Test record v.1.0</w:t>
            </w:r>
          </w:p>
        </w:tc>
        <w:tc>
          <w:tcPr>
            <w:tcW w:w="1904" w:type="dxa"/>
          </w:tcPr>
          <w:p w14:paraId="19D532B9" w14:textId="77777777" w:rsidR="0050134E" w:rsidRPr="00683393" w:rsidRDefault="0050134E" w:rsidP="002E3C66">
            <w:pPr>
              <w:rPr>
                <w:rFonts w:ascii="Times New Roman" w:hAnsi="Times New Roman" w:cs="Times New Roman"/>
                <w:sz w:val="28"/>
              </w:rPr>
            </w:pPr>
          </w:p>
        </w:tc>
      </w:tr>
      <w:tr w:rsidR="00D37892" w:rsidRPr="00683393" w14:paraId="6E46E0D8" w14:textId="77777777" w:rsidTr="00011857">
        <w:tc>
          <w:tcPr>
            <w:tcW w:w="817" w:type="dxa"/>
          </w:tcPr>
          <w:p w14:paraId="75D061DF" w14:textId="77777777" w:rsidR="00D37892" w:rsidRPr="00683393" w:rsidRDefault="00D37892" w:rsidP="00936554">
            <w:pPr>
              <w:rPr>
                <w:rFonts w:ascii="Times New Roman" w:hAnsi="Times New Roman" w:cs="Times New Roman"/>
                <w:sz w:val="28"/>
              </w:rPr>
            </w:pPr>
            <w:r w:rsidRPr="00683393">
              <w:rPr>
                <w:rFonts w:ascii="Times New Roman" w:hAnsi="Times New Roman" w:cs="Times New Roman"/>
                <w:sz w:val="28"/>
              </w:rPr>
              <w:t>2.</w:t>
            </w:r>
          </w:p>
        </w:tc>
        <w:tc>
          <w:tcPr>
            <w:tcW w:w="2268" w:type="dxa"/>
          </w:tcPr>
          <w:p w14:paraId="5647A30B" w14:textId="77777777" w:rsidR="00D37892" w:rsidRPr="00683393" w:rsidRDefault="00CB0593" w:rsidP="00936554">
            <w:pPr>
              <w:rPr>
                <w:rFonts w:ascii="Times New Roman" w:hAnsi="Times New Roman" w:cs="Times New Roman"/>
                <w:sz w:val="28"/>
              </w:rPr>
            </w:pPr>
            <w:r w:rsidRPr="00683393">
              <w:rPr>
                <w:rFonts w:ascii="Times New Roman" w:hAnsi="Times New Roman" w:cs="Times New Roman"/>
                <w:sz w:val="28"/>
              </w:rPr>
              <w:t>Progress II</w:t>
            </w:r>
          </w:p>
        </w:tc>
        <w:tc>
          <w:tcPr>
            <w:tcW w:w="4253" w:type="dxa"/>
          </w:tcPr>
          <w:p w14:paraId="1546C0BB" w14:textId="77777777" w:rsidR="00D37892" w:rsidRPr="00683393" w:rsidRDefault="00526E9F" w:rsidP="00936554">
            <w:pPr>
              <w:rPr>
                <w:rFonts w:ascii="Times New Roman" w:hAnsi="Times New Roman" w:cs="Times New Roman"/>
                <w:sz w:val="28"/>
              </w:rPr>
            </w:pPr>
            <w:r w:rsidRPr="00683393">
              <w:rPr>
                <w:rFonts w:ascii="Times New Roman" w:hAnsi="Times New Roman" w:cs="Times New Roman"/>
                <w:sz w:val="28"/>
              </w:rPr>
              <w:t xml:space="preserve">-Main features </w:t>
            </w:r>
            <w:r w:rsidR="00D93ABD" w:rsidRPr="00683393">
              <w:rPr>
                <w:rFonts w:ascii="Times New Roman" w:hAnsi="Times New Roman" w:cs="Times New Roman"/>
                <w:sz w:val="28"/>
              </w:rPr>
              <w:t>(Feature</w:t>
            </w:r>
            <w:r w:rsidR="00C37B0D">
              <w:rPr>
                <w:rFonts w:ascii="Times New Roman" w:hAnsi="Times New Roman" w:cs="Times New Roman"/>
                <w:sz w:val="28"/>
              </w:rPr>
              <w:t>#</w:t>
            </w:r>
            <w:r w:rsidR="00D93ABD" w:rsidRPr="00683393">
              <w:rPr>
                <w:rFonts w:ascii="Times New Roman" w:hAnsi="Times New Roman" w:cs="Times New Roman"/>
                <w:sz w:val="28"/>
              </w:rPr>
              <w:t>6-10)</w:t>
            </w:r>
          </w:p>
          <w:p w14:paraId="565C7058" w14:textId="77777777" w:rsidR="00526E9F" w:rsidRPr="00683393" w:rsidRDefault="00526E9F" w:rsidP="00936554">
            <w:pPr>
              <w:rPr>
                <w:rFonts w:ascii="Times New Roman" w:hAnsi="Times New Roman" w:cs="Times New Roman"/>
                <w:sz w:val="28"/>
              </w:rPr>
            </w:pPr>
            <w:r w:rsidRPr="00683393">
              <w:rPr>
                <w:rFonts w:ascii="Times New Roman" w:hAnsi="Times New Roman" w:cs="Times New Roman"/>
                <w:sz w:val="28"/>
              </w:rPr>
              <w:t>-Traceability Record II v.2.0</w:t>
            </w:r>
          </w:p>
          <w:p w14:paraId="334EB277" w14:textId="77777777" w:rsidR="00526E9F" w:rsidRPr="00683393" w:rsidRDefault="00526E9F" w:rsidP="00936554">
            <w:pPr>
              <w:rPr>
                <w:rFonts w:ascii="Times New Roman" w:hAnsi="Times New Roman" w:cs="Times New Roman"/>
                <w:sz w:val="28"/>
              </w:rPr>
            </w:pPr>
            <w:r w:rsidRPr="00683393">
              <w:rPr>
                <w:rFonts w:ascii="Times New Roman" w:hAnsi="Times New Roman" w:cs="Times New Roman"/>
                <w:sz w:val="28"/>
              </w:rPr>
              <w:t>-Test Plan v.2.0</w:t>
            </w:r>
          </w:p>
          <w:p w14:paraId="6D21588B" w14:textId="77777777" w:rsidR="00526E9F" w:rsidRPr="00683393" w:rsidRDefault="00526E9F" w:rsidP="00936554">
            <w:pPr>
              <w:rPr>
                <w:rFonts w:ascii="Times New Roman" w:hAnsi="Times New Roman" w:cs="Times New Roman"/>
                <w:sz w:val="28"/>
              </w:rPr>
            </w:pPr>
            <w:r w:rsidRPr="00683393">
              <w:rPr>
                <w:rFonts w:ascii="Times New Roman" w:hAnsi="Times New Roman" w:cs="Times New Roman"/>
                <w:sz w:val="28"/>
              </w:rPr>
              <w:t>-Test Record v.2.0</w:t>
            </w:r>
          </w:p>
        </w:tc>
        <w:tc>
          <w:tcPr>
            <w:tcW w:w="1904" w:type="dxa"/>
          </w:tcPr>
          <w:p w14:paraId="334EBA1E" w14:textId="77777777" w:rsidR="00D37892" w:rsidRPr="00683393" w:rsidRDefault="00D37892" w:rsidP="00936554">
            <w:pPr>
              <w:rPr>
                <w:rFonts w:ascii="Times New Roman" w:hAnsi="Times New Roman" w:cs="Times New Roman"/>
                <w:sz w:val="28"/>
              </w:rPr>
            </w:pPr>
          </w:p>
        </w:tc>
      </w:tr>
      <w:tr w:rsidR="00D37892" w:rsidRPr="00683393" w14:paraId="73C8160D" w14:textId="77777777" w:rsidTr="00011857">
        <w:tc>
          <w:tcPr>
            <w:tcW w:w="817" w:type="dxa"/>
          </w:tcPr>
          <w:p w14:paraId="302CB768" w14:textId="77777777" w:rsidR="00D37892" w:rsidRPr="00683393" w:rsidRDefault="00D37892" w:rsidP="00936554">
            <w:pPr>
              <w:rPr>
                <w:rFonts w:ascii="Times New Roman" w:hAnsi="Times New Roman" w:cs="Times New Roman"/>
                <w:sz w:val="28"/>
              </w:rPr>
            </w:pPr>
            <w:r w:rsidRPr="00683393">
              <w:rPr>
                <w:rFonts w:ascii="Times New Roman" w:hAnsi="Times New Roman" w:cs="Times New Roman"/>
                <w:sz w:val="28"/>
              </w:rPr>
              <w:t>3.</w:t>
            </w:r>
          </w:p>
        </w:tc>
        <w:tc>
          <w:tcPr>
            <w:tcW w:w="2268" w:type="dxa"/>
          </w:tcPr>
          <w:p w14:paraId="3E84CADA" w14:textId="77777777" w:rsidR="00D37892" w:rsidRPr="00683393" w:rsidRDefault="00CB0593" w:rsidP="00936554">
            <w:pPr>
              <w:rPr>
                <w:rFonts w:ascii="Times New Roman" w:hAnsi="Times New Roman" w:cs="Times New Roman"/>
                <w:sz w:val="28"/>
              </w:rPr>
            </w:pPr>
            <w:r w:rsidRPr="00683393">
              <w:rPr>
                <w:rFonts w:ascii="Times New Roman" w:hAnsi="Times New Roman" w:cs="Times New Roman"/>
                <w:sz w:val="28"/>
              </w:rPr>
              <w:t xml:space="preserve">Progress </w:t>
            </w:r>
            <w:proofErr w:type="spellStart"/>
            <w:r w:rsidRPr="00683393">
              <w:rPr>
                <w:rFonts w:ascii="Times New Roman" w:hAnsi="Times New Roman" w:cs="Times New Roman"/>
                <w:sz w:val="28"/>
              </w:rPr>
              <w:t>ShowPro</w:t>
            </w:r>
            <w:proofErr w:type="spellEnd"/>
          </w:p>
        </w:tc>
        <w:tc>
          <w:tcPr>
            <w:tcW w:w="4253" w:type="dxa"/>
          </w:tcPr>
          <w:p w14:paraId="0766DE46" w14:textId="77777777" w:rsidR="00D37892" w:rsidRPr="00683393" w:rsidRDefault="00356645" w:rsidP="00936554">
            <w:pPr>
              <w:rPr>
                <w:rFonts w:ascii="Times New Roman" w:hAnsi="Times New Roman" w:cs="Times New Roman"/>
                <w:sz w:val="28"/>
              </w:rPr>
            </w:pPr>
            <w:r w:rsidRPr="00683393">
              <w:rPr>
                <w:rFonts w:ascii="Times New Roman" w:hAnsi="Times New Roman" w:cs="Times New Roman"/>
                <w:sz w:val="28"/>
              </w:rPr>
              <w:t>-Sub feature</w:t>
            </w:r>
            <w:r w:rsidR="00107FF1" w:rsidRPr="00683393">
              <w:rPr>
                <w:rFonts w:ascii="Times New Roman" w:hAnsi="Times New Roman" w:cs="Times New Roman"/>
                <w:sz w:val="28"/>
              </w:rPr>
              <w:t>s</w:t>
            </w:r>
            <w:r w:rsidR="00D93ABD" w:rsidRPr="00683393">
              <w:rPr>
                <w:rFonts w:ascii="Times New Roman" w:hAnsi="Times New Roman" w:cs="Times New Roman"/>
                <w:sz w:val="28"/>
              </w:rPr>
              <w:t xml:space="preserve"> (Feature</w:t>
            </w:r>
            <w:r w:rsidR="00C37B0D">
              <w:rPr>
                <w:rFonts w:ascii="Times New Roman" w:hAnsi="Times New Roman" w:cs="Times New Roman"/>
                <w:sz w:val="28"/>
              </w:rPr>
              <w:t>#</w:t>
            </w:r>
            <w:r w:rsidR="00D93ABD" w:rsidRPr="00683393">
              <w:rPr>
                <w:rFonts w:ascii="Times New Roman" w:hAnsi="Times New Roman" w:cs="Times New Roman"/>
                <w:sz w:val="28"/>
              </w:rPr>
              <w:t>11-15)</w:t>
            </w:r>
          </w:p>
          <w:p w14:paraId="1069C513" w14:textId="77777777" w:rsidR="00107FF1" w:rsidRPr="00683393" w:rsidRDefault="00107FF1" w:rsidP="00936554">
            <w:pPr>
              <w:rPr>
                <w:rFonts w:ascii="Times New Roman" w:hAnsi="Times New Roman" w:cs="Times New Roman"/>
                <w:sz w:val="28"/>
              </w:rPr>
            </w:pPr>
            <w:r w:rsidRPr="00683393">
              <w:rPr>
                <w:rFonts w:ascii="Times New Roman" w:hAnsi="Times New Roman" w:cs="Times New Roman"/>
                <w:sz w:val="28"/>
              </w:rPr>
              <w:t>-Review the features</w:t>
            </w:r>
          </w:p>
          <w:p w14:paraId="44BA32BC" w14:textId="77777777" w:rsidR="00107FF1" w:rsidRPr="00683393" w:rsidRDefault="00107FF1" w:rsidP="00936554">
            <w:pPr>
              <w:rPr>
                <w:rFonts w:ascii="Times New Roman" w:hAnsi="Times New Roman" w:cs="Times New Roman"/>
                <w:sz w:val="28"/>
              </w:rPr>
            </w:pPr>
            <w:r w:rsidRPr="00683393">
              <w:rPr>
                <w:rFonts w:ascii="Times New Roman" w:hAnsi="Times New Roman" w:cs="Times New Roman"/>
                <w:sz w:val="28"/>
              </w:rPr>
              <w:t xml:space="preserve">-Traceability Record </w:t>
            </w:r>
            <w:proofErr w:type="spellStart"/>
            <w:r w:rsidRPr="00683393">
              <w:rPr>
                <w:rFonts w:ascii="Times New Roman" w:hAnsi="Times New Roman" w:cs="Times New Roman"/>
                <w:sz w:val="28"/>
              </w:rPr>
              <w:t>ShowPro</w:t>
            </w:r>
            <w:proofErr w:type="spellEnd"/>
          </w:p>
          <w:p w14:paraId="36391F0E" w14:textId="77777777" w:rsidR="00107FF1" w:rsidRPr="00683393" w:rsidRDefault="00107FF1" w:rsidP="00936554">
            <w:pPr>
              <w:rPr>
                <w:rFonts w:ascii="Times New Roman" w:hAnsi="Times New Roman" w:cs="Times New Roman"/>
                <w:sz w:val="28"/>
              </w:rPr>
            </w:pPr>
            <w:r w:rsidRPr="00683393">
              <w:rPr>
                <w:rFonts w:ascii="Times New Roman" w:hAnsi="Times New Roman" w:cs="Times New Roman"/>
                <w:sz w:val="28"/>
              </w:rPr>
              <w:t>-Test Plan v.3.0</w:t>
            </w:r>
          </w:p>
          <w:p w14:paraId="48691DDF" w14:textId="77777777" w:rsidR="00107FF1" w:rsidRPr="00683393" w:rsidRDefault="00107FF1" w:rsidP="00936554">
            <w:pPr>
              <w:rPr>
                <w:rFonts w:ascii="Times New Roman" w:hAnsi="Times New Roman" w:cs="Times New Roman"/>
                <w:sz w:val="28"/>
              </w:rPr>
            </w:pPr>
            <w:r w:rsidRPr="00683393">
              <w:rPr>
                <w:rFonts w:ascii="Times New Roman" w:hAnsi="Times New Roman" w:cs="Times New Roman"/>
                <w:sz w:val="28"/>
              </w:rPr>
              <w:t>-Test Record v.3.0</w:t>
            </w:r>
          </w:p>
        </w:tc>
        <w:tc>
          <w:tcPr>
            <w:tcW w:w="1904" w:type="dxa"/>
          </w:tcPr>
          <w:p w14:paraId="03ABE049" w14:textId="77777777" w:rsidR="00D37892" w:rsidRPr="00683393" w:rsidRDefault="00D37892" w:rsidP="00936554">
            <w:pPr>
              <w:rPr>
                <w:rFonts w:ascii="Times New Roman" w:hAnsi="Times New Roman" w:cs="Times New Roman"/>
                <w:sz w:val="28"/>
              </w:rPr>
            </w:pPr>
          </w:p>
        </w:tc>
      </w:tr>
      <w:tr w:rsidR="0050134E" w:rsidRPr="00683393" w14:paraId="2A3F58BE" w14:textId="77777777" w:rsidTr="00011857">
        <w:tc>
          <w:tcPr>
            <w:tcW w:w="817" w:type="dxa"/>
          </w:tcPr>
          <w:p w14:paraId="5E02E024" w14:textId="77777777" w:rsidR="0050134E" w:rsidRPr="00683393" w:rsidRDefault="00D37892" w:rsidP="002E3C66">
            <w:pPr>
              <w:rPr>
                <w:rFonts w:ascii="Times New Roman" w:hAnsi="Times New Roman" w:cs="Times New Roman"/>
                <w:sz w:val="28"/>
              </w:rPr>
            </w:pPr>
            <w:r w:rsidRPr="00683393">
              <w:rPr>
                <w:rFonts w:ascii="Times New Roman" w:hAnsi="Times New Roman" w:cs="Times New Roman"/>
                <w:sz w:val="28"/>
              </w:rPr>
              <w:lastRenderedPageBreak/>
              <w:t>4.</w:t>
            </w:r>
          </w:p>
        </w:tc>
        <w:tc>
          <w:tcPr>
            <w:tcW w:w="2268" w:type="dxa"/>
          </w:tcPr>
          <w:p w14:paraId="2F5DA2D1" w14:textId="77777777" w:rsidR="0050134E" w:rsidRPr="00683393" w:rsidRDefault="00CB0593" w:rsidP="002E3C66">
            <w:pPr>
              <w:rPr>
                <w:rFonts w:ascii="Times New Roman" w:hAnsi="Times New Roman" w:cs="Times New Roman"/>
                <w:sz w:val="28"/>
              </w:rPr>
            </w:pPr>
            <w:r w:rsidRPr="00683393">
              <w:rPr>
                <w:rFonts w:ascii="Times New Roman" w:hAnsi="Times New Roman" w:cs="Times New Roman"/>
                <w:sz w:val="28"/>
              </w:rPr>
              <w:t>Final Progress</w:t>
            </w:r>
          </w:p>
        </w:tc>
        <w:tc>
          <w:tcPr>
            <w:tcW w:w="4253" w:type="dxa"/>
          </w:tcPr>
          <w:p w14:paraId="363BE852" w14:textId="77777777" w:rsidR="0050134E" w:rsidRPr="00683393" w:rsidRDefault="00155E66" w:rsidP="002E3C66">
            <w:pPr>
              <w:rPr>
                <w:rFonts w:ascii="Times New Roman" w:hAnsi="Times New Roman" w:cs="Times New Roman"/>
                <w:sz w:val="28"/>
              </w:rPr>
            </w:pPr>
            <w:r w:rsidRPr="00683393">
              <w:rPr>
                <w:rFonts w:ascii="Times New Roman" w:hAnsi="Times New Roman" w:cs="Times New Roman"/>
                <w:sz w:val="28"/>
              </w:rPr>
              <w:t>-Final Document v.4.0</w:t>
            </w:r>
          </w:p>
          <w:p w14:paraId="334C54B3" w14:textId="77777777" w:rsidR="00155E66" w:rsidRPr="00683393" w:rsidRDefault="00155E66" w:rsidP="002E3C66">
            <w:pPr>
              <w:rPr>
                <w:rFonts w:ascii="Times New Roman" w:hAnsi="Times New Roman" w:cs="Times New Roman"/>
                <w:sz w:val="28"/>
              </w:rPr>
            </w:pPr>
            <w:r w:rsidRPr="00683393">
              <w:rPr>
                <w:rFonts w:ascii="Times New Roman" w:hAnsi="Times New Roman" w:cs="Times New Roman"/>
                <w:sz w:val="28"/>
              </w:rPr>
              <w:t>-Final System v.4.0</w:t>
            </w:r>
          </w:p>
        </w:tc>
        <w:tc>
          <w:tcPr>
            <w:tcW w:w="1904" w:type="dxa"/>
          </w:tcPr>
          <w:p w14:paraId="125A38BD" w14:textId="77777777" w:rsidR="0050134E" w:rsidRPr="00683393" w:rsidRDefault="0050134E" w:rsidP="002E3C66">
            <w:pPr>
              <w:rPr>
                <w:rFonts w:ascii="Times New Roman" w:hAnsi="Times New Roman" w:cs="Times New Roman"/>
                <w:sz w:val="28"/>
              </w:rPr>
            </w:pPr>
          </w:p>
        </w:tc>
      </w:tr>
    </w:tbl>
    <w:p w14:paraId="5B3C3FB2" w14:textId="77777777" w:rsidR="0050134E" w:rsidRPr="00683393" w:rsidRDefault="0050134E" w:rsidP="002E3C66">
      <w:pPr>
        <w:rPr>
          <w:rFonts w:ascii="Times New Roman" w:hAnsi="Times New Roman" w:cs="Times New Roman"/>
          <w:sz w:val="28"/>
        </w:rPr>
      </w:pPr>
    </w:p>
    <w:p w14:paraId="3164853A" w14:textId="77777777" w:rsidR="00347942" w:rsidRPr="00683393" w:rsidRDefault="00347942" w:rsidP="002E3C66">
      <w:pPr>
        <w:rPr>
          <w:rFonts w:ascii="Times New Roman" w:hAnsi="Times New Roman" w:cs="Times New Roman"/>
          <w:b/>
          <w:bCs/>
          <w:sz w:val="32"/>
          <w:szCs w:val="32"/>
        </w:rPr>
      </w:pPr>
      <w:r w:rsidRPr="00683393">
        <w:rPr>
          <w:rFonts w:ascii="Times New Roman" w:hAnsi="Times New Roman" w:cs="Times New Roman"/>
          <w:b/>
          <w:bCs/>
          <w:sz w:val="32"/>
          <w:szCs w:val="32"/>
        </w:rPr>
        <w:t>Features</w:t>
      </w:r>
    </w:p>
    <w:p w14:paraId="7857DBAE" w14:textId="77777777" w:rsidR="00860149" w:rsidRPr="00683393" w:rsidRDefault="00860149" w:rsidP="00860149">
      <w:pPr>
        <w:rPr>
          <w:rFonts w:ascii="Times New Roman" w:hAnsi="Times New Roman" w:cs="Times New Roman"/>
          <w:b/>
          <w:bCs/>
          <w:sz w:val="28"/>
        </w:rPr>
      </w:pPr>
      <w:r w:rsidRPr="00683393">
        <w:rPr>
          <w:rFonts w:ascii="Times New Roman" w:hAnsi="Times New Roman" w:cs="Times New Roman"/>
          <w:b/>
          <w:bCs/>
          <w:sz w:val="28"/>
        </w:rPr>
        <w:t>Main Features</w:t>
      </w:r>
    </w:p>
    <w:p w14:paraId="5D93ABB4"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ins w:id="44" w:author="rimi park" w:date="2014-05-19T13:05:00Z">
        <w:r w:rsidR="00301F1F" w:rsidRPr="00683393" w:rsidDel="00301F1F">
          <w:rPr>
            <w:rFonts w:ascii="Times New Roman" w:eastAsia="Calibri" w:hAnsi="Times New Roman" w:cs="Times New Roman"/>
            <w:noProof/>
            <w:sz w:val="28"/>
            <w:szCs w:val="36"/>
          </w:rPr>
          <w:t xml:space="preserve"> </w:t>
        </w:r>
      </w:ins>
      <w:commentRangeStart w:id="45"/>
      <w:del w:id="46" w:author="rimi park" w:date="2014-05-19T13:05:00Z">
        <w:r w:rsidR="00F201E5" w:rsidRPr="00683393" w:rsidDel="00301F1F">
          <w:rPr>
            <w:rFonts w:ascii="Times New Roman" w:eastAsia="Calibri" w:hAnsi="Times New Roman" w:cs="Times New Roman"/>
            <w:noProof/>
            <w:sz w:val="28"/>
            <w:szCs w:val="36"/>
          </w:rPr>
          <w:delText>Feature</w:delText>
        </w:r>
      </w:del>
      <w:commentRangeEnd w:id="45"/>
      <w:r w:rsidR="00301F1F">
        <w:rPr>
          <w:rStyle w:val="CommentReference"/>
        </w:rPr>
        <w:commentReference w:id="45"/>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 </w:t>
      </w:r>
      <w:r w:rsidRPr="00683393">
        <w:rPr>
          <w:rFonts w:ascii="Times New Roman" w:eastAsia="Calibri" w:hAnsi="Times New Roman" w:cs="Times New Roman"/>
          <w:noProof/>
          <w:sz w:val="28"/>
          <w:szCs w:val="36"/>
        </w:rPr>
        <w:t>Both passengers and drivers can register themselves to the system.</w:t>
      </w:r>
    </w:p>
    <w:p w14:paraId="052EFE39"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ins w:id="47" w:author="rimi park" w:date="2014-05-19T13:05:00Z">
        <w:r w:rsidR="00301F1F" w:rsidRPr="00683393" w:rsidDel="00301F1F">
          <w:rPr>
            <w:rFonts w:ascii="Times New Roman" w:eastAsia="Calibri" w:hAnsi="Times New Roman" w:cs="Times New Roman"/>
            <w:noProof/>
            <w:sz w:val="28"/>
            <w:szCs w:val="36"/>
          </w:rPr>
          <w:t xml:space="preserve"> </w:t>
        </w:r>
      </w:ins>
      <w:del w:id="48" w:author="rimi park" w:date="2014-05-19T13:05:00Z">
        <w:r w:rsidR="00F201E5" w:rsidRPr="00683393" w:rsidDel="00301F1F">
          <w:rPr>
            <w:rFonts w:ascii="Times New Roman" w:eastAsia="Calibri" w:hAnsi="Times New Roman" w:cs="Times New Roman"/>
            <w:noProof/>
            <w:sz w:val="28"/>
            <w:szCs w:val="36"/>
          </w:rPr>
          <w:delText>Feature</w:delText>
        </w:r>
      </w:del>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2: </w:t>
      </w:r>
      <w:r w:rsidRPr="00683393">
        <w:rPr>
          <w:rFonts w:ascii="Times New Roman" w:eastAsia="Calibri" w:hAnsi="Times New Roman" w:cs="Times New Roman"/>
          <w:noProof/>
          <w:sz w:val="28"/>
          <w:szCs w:val="36"/>
        </w:rPr>
        <w:t>Passengers can set the destination and the number of passengers.</w:t>
      </w:r>
    </w:p>
    <w:p w14:paraId="76DB7E69"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3: </w:t>
      </w:r>
      <w:r w:rsidRPr="00683393">
        <w:rPr>
          <w:rFonts w:ascii="Times New Roman" w:eastAsia="Calibri" w:hAnsi="Times New Roman" w:cs="Times New Roman"/>
          <w:noProof/>
          <w:sz w:val="28"/>
          <w:szCs w:val="36"/>
        </w:rPr>
        <w:t>Passengers can send a request to a driver.</w:t>
      </w:r>
    </w:p>
    <w:p w14:paraId="5D8D7AB4"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4: </w:t>
      </w:r>
      <w:r w:rsidRPr="00683393">
        <w:rPr>
          <w:rFonts w:ascii="Times New Roman" w:eastAsia="Calibri" w:hAnsi="Times New Roman" w:cs="Times New Roman"/>
          <w:noProof/>
          <w:sz w:val="28"/>
          <w:szCs w:val="36"/>
        </w:rPr>
        <w:t>Passengers can get the confirmation if driver accepts the request.</w:t>
      </w:r>
    </w:p>
    <w:p w14:paraId="17A92F46"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5: </w:t>
      </w:r>
      <w:r w:rsidRPr="00683393">
        <w:rPr>
          <w:rFonts w:ascii="Times New Roman" w:eastAsia="Calibri" w:hAnsi="Times New Roman" w:cs="Times New Roman"/>
          <w:noProof/>
          <w:sz w:val="28"/>
          <w:szCs w:val="36"/>
        </w:rPr>
        <w:t>Passengers can see booking information of red taxi.</w:t>
      </w:r>
    </w:p>
    <w:p w14:paraId="508748C6"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6: </w:t>
      </w:r>
      <w:r w:rsidRPr="00683393">
        <w:rPr>
          <w:rFonts w:ascii="Times New Roman" w:eastAsia="Calibri" w:hAnsi="Times New Roman" w:cs="Times New Roman"/>
          <w:noProof/>
          <w:sz w:val="28"/>
          <w:szCs w:val="36"/>
        </w:rPr>
        <w:t>Passengers can view the current location of the red taxi matching their conditions.</w:t>
      </w:r>
    </w:p>
    <w:p w14:paraId="70FFC48B"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7: </w:t>
      </w:r>
      <w:r w:rsidRPr="00683393">
        <w:rPr>
          <w:rFonts w:ascii="Times New Roman" w:eastAsia="Calibri" w:hAnsi="Times New Roman" w:cs="Times New Roman"/>
          <w:noProof/>
          <w:sz w:val="28"/>
          <w:szCs w:val="36"/>
        </w:rPr>
        <w:t>Drivers can update the number of available seats.</w:t>
      </w:r>
    </w:p>
    <w:p w14:paraId="1F2408ED"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8: </w:t>
      </w:r>
      <w:r w:rsidRPr="00683393">
        <w:rPr>
          <w:rFonts w:ascii="Times New Roman" w:eastAsia="Calibri" w:hAnsi="Times New Roman" w:cs="Times New Roman"/>
          <w:noProof/>
          <w:sz w:val="28"/>
          <w:szCs w:val="36"/>
        </w:rPr>
        <w:t>Drivers can tell where the taxi is heading.</w:t>
      </w:r>
    </w:p>
    <w:p w14:paraId="44772C76"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9:</w:t>
      </w:r>
      <w:r w:rsidRPr="00683393">
        <w:rPr>
          <w:rFonts w:ascii="Times New Roman" w:eastAsia="Calibri" w:hAnsi="Times New Roman" w:cs="Times New Roman"/>
          <w:noProof/>
          <w:sz w:val="28"/>
          <w:szCs w:val="36"/>
        </w:rPr>
        <w:t>Drivers can get the request from passenger.</w:t>
      </w:r>
    </w:p>
    <w:p w14:paraId="2AF185D5" w14:textId="77777777" w:rsidR="00860149" w:rsidRPr="00683393" w:rsidRDefault="00860149" w:rsidP="00860149">
      <w:pPr>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10: </w:t>
      </w:r>
      <w:r w:rsidRPr="00683393">
        <w:rPr>
          <w:rFonts w:ascii="Times New Roman" w:eastAsia="Calibri" w:hAnsi="Times New Roman" w:cs="Times New Roman"/>
          <w:noProof/>
          <w:sz w:val="28"/>
          <w:szCs w:val="36"/>
        </w:rPr>
        <w:t>Drivers can either accept or decline the request.</w:t>
      </w:r>
    </w:p>
    <w:p w14:paraId="0EA8037D" w14:textId="77777777" w:rsidR="00860149" w:rsidRPr="00683393" w:rsidRDefault="00EB3961" w:rsidP="002E3C66">
      <w:pPr>
        <w:rPr>
          <w:rFonts w:ascii="Times New Roman" w:hAnsi="Times New Roman" w:cs="Times New Roman"/>
          <w:b/>
          <w:bCs/>
          <w:sz w:val="28"/>
        </w:rPr>
      </w:pPr>
      <w:r w:rsidRPr="00683393">
        <w:rPr>
          <w:rFonts w:ascii="Times New Roman" w:hAnsi="Times New Roman" w:cs="Times New Roman"/>
          <w:b/>
          <w:bCs/>
          <w:sz w:val="28"/>
        </w:rPr>
        <w:t>Sub Features</w:t>
      </w:r>
    </w:p>
    <w:p w14:paraId="5E9A9458" w14:textId="77777777" w:rsidR="00F54BA8" w:rsidRPr="00683393" w:rsidRDefault="00EB3961" w:rsidP="00EB3961">
      <w:pPr>
        <w:spacing w:before="2" w:after="2"/>
        <w:jc w:val="both"/>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11: </w:t>
      </w:r>
      <w:r w:rsidRPr="00683393">
        <w:rPr>
          <w:rFonts w:ascii="Times New Roman" w:eastAsia="Calibri" w:hAnsi="Times New Roman" w:cs="Times New Roman"/>
          <w:noProof/>
          <w:sz w:val="28"/>
          <w:szCs w:val="36"/>
        </w:rPr>
        <w:t>Passengers can cancel the request.</w:t>
      </w:r>
    </w:p>
    <w:p w14:paraId="6B39EE2D" w14:textId="77777777" w:rsidR="00EB3961" w:rsidRPr="00683393" w:rsidRDefault="00EB3961" w:rsidP="00EB3961">
      <w:pPr>
        <w:spacing w:before="2" w:after="2"/>
        <w:jc w:val="both"/>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12: </w:t>
      </w:r>
      <w:r w:rsidRPr="00683393">
        <w:rPr>
          <w:rFonts w:ascii="Times New Roman" w:eastAsia="Calibri" w:hAnsi="Times New Roman" w:cs="Times New Roman"/>
          <w:noProof/>
          <w:sz w:val="28"/>
          <w:szCs w:val="36"/>
        </w:rPr>
        <w:t>Passengers can get the notification when the red taxi arrives.</w:t>
      </w:r>
    </w:p>
    <w:p w14:paraId="28731801" w14:textId="77777777" w:rsidR="00F54BA8" w:rsidRPr="00683393" w:rsidRDefault="00EB3961" w:rsidP="00EB3961">
      <w:pPr>
        <w:spacing w:before="2" w:after="2"/>
        <w:jc w:val="both"/>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13: </w:t>
      </w:r>
      <w:r w:rsidRPr="00683393">
        <w:rPr>
          <w:rFonts w:ascii="Times New Roman" w:eastAsia="Calibri" w:hAnsi="Times New Roman" w:cs="Times New Roman"/>
          <w:noProof/>
          <w:sz w:val="28"/>
          <w:szCs w:val="36"/>
        </w:rPr>
        <w:t>Passengers can create schedules (for planning of routes).</w:t>
      </w:r>
    </w:p>
    <w:p w14:paraId="626CA851" w14:textId="77777777" w:rsidR="00EB3961" w:rsidRPr="00683393" w:rsidRDefault="00F54BA8" w:rsidP="00EB3961">
      <w:pPr>
        <w:spacing w:before="2" w:after="2"/>
        <w:jc w:val="both"/>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14: </w:t>
      </w:r>
      <w:r w:rsidR="00EB3961" w:rsidRPr="00683393">
        <w:rPr>
          <w:rFonts w:ascii="Times New Roman" w:eastAsia="Calibri" w:hAnsi="Times New Roman" w:cs="Times New Roman"/>
          <w:noProof/>
          <w:sz w:val="28"/>
          <w:szCs w:val="36"/>
        </w:rPr>
        <w:t>Passengers can change the scope of searching for red taxis1.</w:t>
      </w:r>
    </w:p>
    <w:p w14:paraId="7D820FFA" w14:textId="77777777" w:rsidR="00EB3961" w:rsidRPr="00683393" w:rsidRDefault="00EB3961" w:rsidP="00EB3961">
      <w:pPr>
        <w:spacing w:before="2" w:after="2"/>
        <w:jc w:val="both"/>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15: </w:t>
      </w:r>
      <w:r w:rsidRPr="00683393">
        <w:rPr>
          <w:rFonts w:ascii="Times New Roman" w:eastAsia="Calibri" w:hAnsi="Times New Roman" w:cs="Times New Roman"/>
          <w:noProof/>
          <w:sz w:val="28"/>
          <w:szCs w:val="36"/>
        </w:rPr>
        <w:t>Drivers can receive the cancellation request.</w:t>
      </w:r>
    </w:p>
    <w:p w14:paraId="01ABE0E3" w14:textId="77777777" w:rsidR="00EB3961" w:rsidRPr="00683393" w:rsidRDefault="00EB3961" w:rsidP="00EB3961">
      <w:pPr>
        <w:spacing w:before="2" w:after="2"/>
        <w:jc w:val="both"/>
        <w:rPr>
          <w:rFonts w:ascii="Times New Roman" w:eastAsia="Calibri" w:hAnsi="Times New Roman" w:cs="Times New Roman"/>
          <w:noProof/>
          <w:sz w:val="28"/>
          <w:szCs w:val="36"/>
        </w:rPr>
      </w:pPr>
      <w:r w:rsidRPr="00683393">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Feature</w:t>
      </w:r>
      <w:r w:rsidR="007620EA">
        <w:rPr>
          <w:rFonts w:ascii="Times New Roman" w:eastAsia="Calibri" w:hAnsi="Times New Roman" w:cs="Times New Roman"/>
          <w:noProof/>
          <w:sz w:val="28"/>
          <w:szCs w:val="36"/>
        </w:rPr>
        <w:t>#</w:t>
      </w:r>
      <w:r w:rsidR="00F201E5" w:rsidRPr="00683393">
        <w:rPr>
          <w:rFonts w:ascii="Times New Roman" w:eastAsia="Calibri" w:hAnsi="Times New Roman" w:cs="Times New Roman"/>
          <w:noProof/>
          <w:sz w:val="28"/>
          <w:szCs w:val="36"/>
        </w:rPr>
        <w:t xml:space="preserve">16: </w:t>
      </w:r>
      <w:r w:rsidRPr="00683393">
        <w:rPr>
          <w:rFonts w:ascii="Times New Roman" w:eastAsia="Calibri" w:hAnsi="Times New Roman" w:cs="Times New Roman"/>
          <w:noProof/>
          <w:sz w:val="28"/>
          <w:szCs w:val="36"/>
        </w:rPr>
        <w:t>Drivers can choose to enable or disable the service (e.g. off duty).</w:t>
      </w:r>
    </w:p>
    <w:p w14:paraId="39DF09B4" w14:textId="77777777" w:rsidR="00EB3961" w:rsidRPr="00683393" w:rsidRDefault="00EB3961" w:rsidP="00EB3961">
      <w:pPr>
        <w:spacing w:before="2" w:after="2"/>
        <w:jc w:val="both"/>
        <w:rPr>
          <w:rFonts w:ascii="Times New Roman" w:eastAsia="Calibri" w:hAnsi="Times New Roman" w:cs="Times New Roman"/>
          <w:noProof/>
          <w:sz w:val="28"/>
          <w:szCs w:val="36"/>
        </w:rPr>
      </w:pPr>
    </w:p>
    <w:p w14:paraId="3C8422CC" w14:textId="77777777" w:rsidR="00EB3961" w:rsidRPr="00683393" w:rsidRDefault="00EB3961" w:rsidP="002E3C66">
      <w:pPr>
        <w:rPr>
          <w:rFonts w:ascii="Times New Roman" w:hAnsi="Times New Roman" w:cs="Times New Roman"/>
          <w:sz w:val="28"/>
        </w:rPr>
      </w:pPr>
    </w:p>
    <w:p w14:paraId="3437C5E0" w14:textId="77777777" w:rsidR="00987A46" w:rsidRPr="00683393" w:rsidRDefault="00987A46" w:rsidP="002E3C66">
      <w:pPr>
        <w:rPr>
          <w:rFonts w:ascii="Times New Roman" w:hAnsi="Times New Roman" w:cs="Times New Roman"/>
          <w:b/>
          <w:bCs/>
          <w:sz w:val="36"/>
          <w:szCs w:val="36"/>
        </w:rPr>
      </w:pPr>
      <w:r w:rsidRPr="00683393">
        <w:rPr>
          <w:rFonts w:ascii="Times New Roman" w:hAnsi="Times New Roman" w:cs="Times New Roman"/>
          <w:b/>
          <w:bCs/>
          <w:sz w:val="36"/>
          <w:szCs w:val="36"/>
        </w:rPr>
        <w:t>2.5 Change Management</w:t>
      </w:r>
    </w:p>
    <w:p w14:paraId="5AAEED14" w14:textId="77777777" w:rsidR="00945AAB" w:rsidRPr="00C37B0D" w:rsidRDefault="00945AAB" w:rsidP="002E3C66">
      <w:pPr>
        <w:rPr>
          <w:rFonts w:ascii="Times New Roman" w:hAnsi="Times New Roman" w:cs="Times New Roman"/>
          <w:b/>
          <w:bCs/>
          <w:sz w:val="32"/>
          <w:szCs w:val="32"/>
        </w:rPr>
      </w:pPr>
      <w:r w:rsidRPr="00C37B0D">
        <w:rPr>
          <w:rFonts w:ascii="Times New Roman" w:hAnsi="Times New Roman" w:cs="Times New Roman"/>
          <w:b/>
          <w:bCs/>
          <w:sz w:val="32"/>
          <w:szCs w:val="32"/>
        </w:rPr>
        <w:lastRenderedPageBreak/>
        <w:t>Change control procedure</w:t>
      </w:r>
    </w:p>
    <w:p w14:paraId="03C9F5C8" w14:textId="77777777" w:rsidR="00945AAB" w:rsidRPr="00683393" w:rsidRDefault="00945AAB" w:rsidP="00945AAB">
      <w:pPr>
        <w:pStyle w:val="ListParagraph"/>
        <w:numPr>
          <w:ilvl w:val="0"/>
          <w:numId w:val="2"/>
        </w:numPr>
        <w:rPr>
          <w:rFonts w:ascii="Times New Roman" w:hAnsi="Times New Roman" w:cs="Times New Roman"/>
          <w:sz w:val="28"/>
        </w:rPr>
      </w:pPr>
      <w:r w:rsidRPr="00683393">
        <w:rPr>
          <w:rFonts w:ascii="Times New Roman" w:hAnsi="Times New Roman" w:cs="Times New Roman"/>
          <w:sz w:val="28"/>
        </w:rPr>
        <w:t>Admit the change.</w:t>
      </w:r>
    </w:p>
    <w:p w14:paraId="75E6A124" w14:textId="77777777" w:rsidR="00945AAB" w:rsidRPr="00683393" w:rsidRDefault="00945AAB" w:rsidP="00945AAB">
      <w:pPr>
        <w:pStyle w:val="ListParagraph"/>
        <w:numPr>
          <w:ilvl w:val="0"/>
          <w:numId w:val="2"/>
        </w:numPr>
        <w:rPr>
          <w:rFonts w:ascii="Times New Roman" w:hAnsi="Times New Roman" w:cs="Times New Roman"/>
          <w:sz w:val="28"/>
        </w:rPr>
      </w:pPr>
      <w:r w:rsidRPr="00683393">
        <w:rPr>
          <w:rFonts w:ascii="Times New Roman" w:hAnsi="Times New Roman" w:cs="Times New Roman"/>
          <w:sz w:val="28"/>
        </w:rPr>
        <w:t>Analyze the reason for the change.</w:t>
      </w:r>
    </w:p>
    <w:p w14:paraId="2BC0D7B8" w14:textId="77777777" w:rsidR="00945AAB" w:rsidRPr="00683393" w:rsidRDefault="00AB0A7C" w:rsidP="00945AAB">
      <w:pPr>
        <w:pStyle w:val="ListParagraph"/>
        <w:numPr>
          <w:ilvl w:val="0"/>
          <w:numId w:val="2"/>
        </w:numPr>
        <w:rPr>
          <w:rFonts w:ascii="Times New Roman" w:hAnsi="Times New Roman" w:cs="Times New Roman"/>
          <w:sz w:val="28"/>
        </w:rPr>
      </w:pPr>
      <w:r w:rsidRPr="00683393">
        <w:rPr>
          <w:rFonts w:ascii="Times New Roman" w:hAnsi="Times New Roman" w:cs="Times New Roman"/>
          <w:sz w:val="28"/>
        </w:rPr>
        <w:t>Send change form to Project advisor.</w:t>
      </w:r>
    </w:p>
    <w:p w14:paraId="20206837" w14:textId="77777777" w:rsidR="00AB0A7C" w:rsidRPr="00683393" w:rsidRDefault="00AB0A7C" w:rsidP="00AB0A7C">
      <w:pPr>
        <w:pStyle w:val="ListParagraph"/>
        <w:numPr>
          <w:ilvl w:val="1"/>
          <w:numId w:val="2"/>
        </w:numPr>
        <w:rPr>
          <w:rFonts w:ascii="Times New Roman" w:hAnsi="Times New Roman" w:cs="Times New Roman"/>
          <w:sz w:val="28"/>
        </w:rPr>
      </w:pPr>
      <w:r w:rsidRPr="00683393">
        <w:rPr>
          <w:rFonts w:ascii="Times New Roman" w:hAnsi="Times New Roman" w:cs="Times New Roman"/>
          <w:sz w:val="28"/>
        </w:rPr>
        <w:t>If accept: Make a change</w:t>
      </w:r>
      <w:r w:rsidR="003C0287" w:rsidRPr="00683393">
        <w:rPr>
          <w:rFonts w:ascii="Times New Roman" w:hAnsi="Times New Roman" w:cs="Times New Roman"/>
          <w:sz w:val="28"/>
        </w:rPr>
        <w:t>d</w:t>
      </w:r>
      <w:r w:rsidRPr="00683393">
        <w:rPr>
          <w:rFonts w:ascii="Times New Roman" w:hAnsi="Times New Roman" w:cs="Times New Roman"/>
          <w:sz w:val="28"/>
        </w:rPr>
        <w:t xml:space="preserve"> in project from the change request form.</w:t>
      </w:r>
    </w:p>
    <w:p w14:paraId="164ACC91" w14:textId="77777777" w:rsidR="00AB0A7C" w:rsidRPr="00683393" w:rsidRDefault="00AB0A7C" w:rsidP="00AB0A7C">
      <w:pPr>
        <w:pStyle w:val="ListParagraph"/>
        <w:numPr>
          <w:ilvl w:val="1"/>
          <w:numId w:val="2"/>
        </w:numPr>
        <w:rPr>
          <w:rFonts w:ascii="Times New Roman" w:hAnsi="Times New Roman" w:cs="Times New Roman"/>
          <w:sz w:val="28"/>
        </w:rPr>
      </w:pPr>
      <w:r w:rsidRPr="00683393">
        <w:rPr>
          <w:rFonts w:ascii="Times New Roman" w:hAnsi="Times New Roman" w:cs="Times New Roman"/>
          <w:sz w:val="28"/>
        </w:rPr>
        <w:t xml:space="preserve">If not accept: </w:t>
      </w:r>
      <w:r w:rsidR="003C0287" w:rsidRPr="00683393">
        <w:rPr>
          <w:rFonts w:ascii="Times New Roman" w:hAnsi="Times New Roman" w:cs="Times New Roman"/>
          <w:sz w:val="28"/>
        </w:rPr>
        <w:t>Continued in the project and find the way to solve the problem.</w:t>
      </w:r>
    </w:p>
    <w:p w14:paraId="4E968E32" w14:textId="77777777" w:rsidR="003C0287" w:rsidRPr="00683393" w:rsidRDefault="003C0287" w:rsidP="003C0287">
      <w:pPr>
        <w:pStyle w:val="ListParagraph"/>
        <w:numPr>
          <w:ilvl w:val="0"/>
          <w:numId w:val="2"/>
        </w:numPr>
        <w:rPr>
          <w:rFonts w:ascii="Times New Roman" w:hAnsi="Times New Roman" w:cs="Times New Roman"/>
          <w:sz w:val="28"/>
        </w:rPr>
      </w:pPr>
      <w:r w:rsidRPr="00683393">
        <w:rPr>
          <w:rFonts w:ascii="Times New Roman" w:hAnsi="Times New Roman" w:cs="Times New Roman"/>
          <w:sz w:val="28"/>
        </w:rPr>
        <w:t>Analyze the result from changing and modify document or system to match with a change document.</w:t>
      </w:r>
    </w:p>
    <w:p w14:paraId="00DA04DC" w14:textId="77777777" w:rsidR="00E417DC" w:rsidRPr="00683393" w:rsidRDefault="00E417DC" w:rsidP="00E417DC">
      <w:pPr>
        <w:rPr>
          <w:rFonts w:ascii="Times New Roman" w:hAnsi="Times New Roman" w:cs="Times New Roman"/>
          <w:sz w:val="28"/>
        </w:rPr>
      </w:pPr>
    </w:p>
    <w:p w14:paraId="46F92697" w14:textId="77777777" w:rsidR="00E417DC" w:rsidRPr="00C37B0D" w:rsidRDefault="00E417DC" w:rsidP="00E417DC">
      <w:pPr>
        <w:rPr>
          <w:rFonts w:ascii="Times New Roman" w:hAnsi="Times New Roman" w:cs="Times New Roman"/>
          <w:b/>
          <w:bCs/>
          <w:sz w:val="48"/>
          <w:szCs w:val="48"/>
        </w:rPr>
      </w:pPr>
      <w:r w:rsidRPr="00C37B0D">
        <w:rPr>
          <w:rFonts w:ascii="Times New Roman" w:hAnsi="Times New Roman" w:cs="Times New Roman"/>
          <w:b/>
          <w:bCs/>
          <w:sz w:val="48"/>
          <w:szCs w:val="48"/>
        </w:rPr>
        <w:t>Chapter Three</w:t>
      </w:r>
    </w:p>
    <w:p w14:paraId="5F4A5150" w14:textId="77777777" w:rsidR="00E417DC" w:rsidRPr="00683393" w:rsidRDefault="00E417DC" w:rsidP="00E417DC">
      <w:pPr>
        <w:rPr>
          <w:rFonts w:ascii="Times New Roman" w:hAnsi="Times New Roman" w:cs="Times New Roman"/>
          <w:b/>
          <w:bCs/>
          <w:sz w:val="40"/>
          <w:szCs w:val="40"/>
        </w:rPr>
      </w:pPr>
      <w:r w:rsidRPr="00683393">
        <w:rPr>
          <w:rFonts w:ascii="Times New Roman" w:hAnsi="Times New Roman" w:cs="Times New Roman"/>
          <w:b/>
          <w:bCs/>
          <w:sz w:val="40"/>
          <w:szCs w:val="40"/>
        </w:rPr>
        <w:t>Quality Planning</w:t>
      </w:r>
    </w:p>
    <w:p w14:paraId="411E42ED" w14:textId="77777777" w:rsidR="00E417DC" w:rsidRPr="00C37B0D" w:rsidRDefault="005F5A00" w:rsidP="00E417DC">
      <w:pPr>
        <w:rPr>
          <w:rFonts w:ascii="Times New Roman" w:hAnsi="Times New Roman" w:cs="Times New Roman"/>
          <w:b/>
          <w:bCs/>
          <w:sz w:val="36"/>
          <w:szCs w:val="36"/>
        </w:rPr>
      </w:pPr>
      <w:r w:rsidRPr="00C37B0D">
        <w:rPr>
          <w:rFonts w:ascii="Times New Roman" w:hAnsi="Times New Roman" w:cs="Times New Roman"/>
          <w:b/>
          <w:bCs/>
          <w:sz w:val="36"/>
          <w:szCs w:val="36"/>
        </w:rPr>
        <w:t>3. Quality Planning [V&amp;V]</w:t>
      </w:r>
    </w:p>
    <w:p w14:paraId="40FA6845" w14:textId="77777777" w:rsidR="005F5A00" w:rsidRPr="00683393" w:rsidRDefault="005F5A00" w:rsidP="00E417DC">
      <w:pPr>
        <w:rPr>
          <w:rFonts w:ascii="Times New Roman" w:hAnsi="Times New Roman" w:cs="Times New Roman"/>
          <w:b/>
          <w:bCs/>
          <w:sz w:val="28"/>
        </w:rPr>
      </w:pPr>
      <w:r w:rsidRPr="00683393">
        <w:rPr>
          <w:rFonts w:ascii="Times New Roman" w:hAnsi="Times New Roman" w:cs="Times New Roman"/>
          <w:b/>
          <w:bCs/>
          <w:sz w:val="28"/>
        </w:rPr>
        <w:t>3.1 Quality Factors</w:t>
      </w:r>
    </w:p>
    <w:p w14:paraId="617F07AA" w14:textId="77777777" w:rsidR="00323DF6" w:rsidRPr="00683393" w:rsidRDefault="005F5A00" w:rsidP="00E417DC">
      <w:pPr>
        <w:rPr>
          <w:rFonts w:ascii="Times New Roman" w:hAnsi="Times New Roman" w:cs="Times New Roman"/>
          <w:sz w:val="28"/>
        </w:rPr>
      </w:pPr>
      <w:r w:rsidRPr="00683393">
        <w:rPr>
          <w:rFonts w:ascii="Times New Roman" w:hAnsi="Times New Roman" w:cs="Times New Roman"/>
          <w:sz w:val="28"/>
        </w:rPr>
        <w:t xml:space="preserve">According to McColl’s factors model, </w:t>
      </w:r>
      <w:r w:rsidR="00A8384E" w:rsidRPr="00683393">
        <w:rPr>
          <w:rFonts w:ascii="Times New Roman" w:hAnsi="Times New Roman" w:cs="Times New Roman"/>
          <w:sz w:val="28"/>
        </w:rPr>
        <w:t>The Chiang Mai Red taxi Service Assistant</w:t>
      </w:r>
      <w:r w:rsidR="00323DF6" w:rsidRPr="00683393">
        <w:rPr>
          <w:rFonts w:ascii="Times New Roman" w:hAnsi="Times New Roman" w:cs="Times New Roman"/>
          <w:sz w:val="28"/>
        </w:rPr>
        <w:t xml:space="preserve"> should meet these quality factor after completed:</w:t>
      </w:r>
    </w:p>
    <w:p w14:paraId="6155F479" w14:textId="77777777" w:rsidR="005F5A00" w:rsidRPr="00683393" w:rsidRDefault="005F5A00" w:rsidP="00E417DC">
      <w:pPr>
        <w:rPr>
          <w:rFonts w:ascii="Times New Roman" w:hAnsi="Times New Roman" w:cs="Times New Roman"/>
          <w:b/>
          <w:bCs/>
          <w:sz w:val="28"/>
        </w:rPr>
      </w:pPr>
      <w:r w:rsidRPr="00683393">
        <w:rPr>
          <w:rFonts w:ascii="Times New Roman" w:hAnsi="Times New Roman" w:cs="Times New Roman"/>
          <w:b/>
          <w:bCs/>
          <w:sz w:val="28"/>
        </w:rPr>
        <w:t xml:space="preserve"> </w:t>
      </w:r>
      <w:r w:rsidR="00323DF6" w:rsidRPr="00683393">
        <w:rPr>
          <w:rFonts w:ascii="Times New Roman" w:hAnsi="Times New Roman" w:cs="Times New Roman"/>
          <w:b/>
          <w:bCs/>
          <w:sz w:val="28"/>
        </w:rPr>
        <w:t>3.1.1 Product Operation factors</w:t>
      </w:r>
    </w:p>
    <w:p w14:paraId="3990BF7E" w14:textId="77777777" w:rsidR="00323DF6" w:rsidRPr="00683393" w:rsidRDefault="00323DF6" w:rsidP="00E417DC">
      <w:pPr>
        <w:rPr>
          <w:rFonts w:ascii="Times New Roman" w:hAnsi="Times New Roman" w:cs="Times New Roman"/>
          <w:b/>
          <w:bCs/>
          <w:sz w:val="28"/>
        </w:rPr>
      </w:pPr>
      <w:r w:rsidRPr="00683393">
        <w:rPr>
          <w:rFonts w:ascii="Times New Roman" w:hAnsi="Times New Roman" w:cs="Times New Roman"/>
          <w:b/>
          <w:bCs/>
          <w:sz w:val="28"/>
        </w:rPr>
        <w:tab/>
        <w:t>Correctness</w:t>
      </w:r>
    </w:p>
    <w:p w14:paraId="010F1015" w14:textId="77777777" w:rsidR="00323DF6" w:rsidRPr="00683393" w:rsidRDefault="00323DF6" w:rsidP="00E417DC">
      <w:pPr>
        <w:rPr>
          <w:rFonts w:ascii="Times New Roman" w:hAnsi="Times New Roman" w:cs="Times New Roman"/>
          <w:sz w:val="28"/>
        </w:rPr>
      </w:pPr>
      <w:r w:rsidRPr="00683393">
        <w:rPr>
          <w:rFonts w:ascii="Times New Roman" w:hAnsi="Times New Roman" w:cs="Times New Roman"/>
          <w:sz w:val="28"/>
        </w:rPr>
        <w:tab/>
        <w:t>-The system should</w:t>
      </w:r>
      <w:r w:rsidR="006E569E" w:rsidRPr="00683393">
        <w:rPr>
          <w:rFonts w:ascii="Times New Roman" w:hAnsi="Times New Roman" w:cs="Times New Roman"/>
          <w:sz w:val="28"/>
        </w:rPr>
        <w:t xml:space="preserve"> be</w:t>
      </w:r>
      <w:r w:rsidRPr="00683393">
        <w:rPr>
          <w:rFonts w:ascii="Times New Roman" w:hAnsi="Times New Roman" w:cs="Times New Roman"/>
          <w:sz w:val="28"/>
        </w:rPr>
        <w:t xml:space="preserve"> able to </w:t>
      </w:r>
      <w:r w:rsidR="0063011A" w:rsidRPr="00683393">
        <w:rPr>
          <w:rFonts w:ascii="Times New Roman" w:hAnsi="Times New Roman" w:cs="Times New Roman"/>
          <w:sz w:val="28"/>
        </w:rPr>
        <w:t>100% expected result from displaying and tracking the red taxi on mobile application.</w:t>
      </w:r>
    </w:p>
    <w:p w14:paraId="39E897CC" w14:textId="77777777" w:rsidR="002406BB" w:rsidRPr="00683393" w:rsidRDefault="002406BB" w:rsidP="00E417DC">
      <w:pPr>
        <w:rPr>
          <w:rFonts w:ascii="Times New Roman" w:hAnsi="Times New Roman" w:cs="Times New Roman"/>
          <w:sz w:val="28"/>
        </w:rPr>
      </w:pPr>
      <w:r w:rsidRPr="00683393">
        <w:rPr>
          <w:rFonts w:ascii="Times New Roman" w:hAnsi="Times New Roman" w:cs="Times New Roman"/>
          <w:sz w:val="28"/>
        </w:rPr>
        <w:tab/>
        <w:t>-The information in the system should be up to date on time.</w:t>
      </w:r>
    </w:p>
    <w:p w14:paraId="2B14405C" w14:textId="77777777" w:rsidR="002406BB" w:rsidRPr="00683393" w:rsidRDefault="00AA28FC" w:rsidP="00E417DC">
      <w:pPr>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Reliability</w:t>
      </w:r>
    </w:p>
    <w:p w14:paraId="42F5C0CB" w14:textId="77777777" w:rsidR="00926103" w:rsidRPr="00683393" w:rsidRDefault="00926103" w:rsidP="00E417DC">
      <w:pPr>
        <w:rPr>
          <w:rFonts w:ascii="Times New Roman" w:hAnsi="Times New Roman" w:cs="Times New Roman"/>
          <w:sz w:val="28"/>
        </w:rPr>
      </w:pPr>
      <w:r w:rsidRPr="00683393">
        <w:rPr>
          <w:rFonts w:ascii="Times New Roman" w:hAnsi="Times New Roman" w:cs="Times New Roman"/>
          <w:b/>
          <w:bCs/>
          <w:sz w:val="28"/>
        </w:rPr>
        <w:tab/>
      </w:r>
      <w:r w:rsidRPr="00683393">
        <w:rPr>
          <w:rFonts w:ascii="Times New Roman" w:hAnsi="Times New Roman" w:cs="Times New Roman"/>
          <w:sz w:val="28"/>
        </w:rPr>
        <w:t>-The system should have failure rate lower than 10% after deployed to server.</w:t>
      </w:r>
    </w:p>
    <w:p w14:paraId="68F20E80" w14:textId="77777777" w:rsidR="00926103" w:rsidRPr="00683393" w:rsidRDefault="00926103" w:rsidP="00E417DC">
      <w:pPr>
        <w:rPr>
          <w:rFonts w:ascii="Times New Roman" w:hAnsi="Times New Roman" w:cs="Times New Roman"/>
          <w:sz w:val="28"/>
        </w:rPr>
      </w:pPr>
      <w:r w:rsidRPr="00683393">
        <w:rPr>
          <w:rFonts w:ascii="Times New Roman" w:hAnsi="Times New Roman" w:cs="Times New Roman"/>
          <w:sz w:val="28"/>
        </w:rPr>
        <w:tab/>
        <w:t>-The system should transfer information via on server.</w:t>
      </w:r>
    </w:p>
    <w:p w14:paraId="29232DC7" w14:textId="77777777" w:rsidR="005D0C8C" w:rsidRPr="00683393" w:rsidRDefault="005D0C8C" w:rsidP="00E417DC">
      <w:pPr>
        <w:rPr>
          <w:rFonts w:ascii="Times New Roman" w:hAnsi="Times New Roman" w:cs="Times New Roman"/>
          <w:b/>
          <w:bCs/>
          <w:sz w:val="28"/>
        </w:rPr>
      </w:pPr>
      <w:r w:rsidRPr="00683393">
        <w:rPr>
          <w:rFonts w:ascii="Times New Roman" w:hAnsi="Times New Roman" w:cs="Times New Roman"/>
          <w:b/>
          <w:bCs/>
          <w:sz w:val="28"/>
        </w:rPr>
        <w:lastRenderedPageBreak/>
        <w:tab/>
        <w:t>Integrity</w:t>
      </w:r>
    </w:p>
    <w:p w14:paraId="459FE6A3" w14:textId="77777777" w:rsidR="0058740B" w:rsidRPr="00683393" w:rsidRDefault="0058740B" w:rsidP="00E417DC">
      <w:pPr>
        <w:rPr>
          <w:rFonts w:ascii="Times New Roman" w:hAnsi="Times New Roman" w:cs="Times New Roman"/>
          <w:sz w:val="28"/>
        </w:rPr>
      </w:pPr>
      <w:r w:rsidRPr="00683393">
        <w:rPr>
          <w:rFonts w:ascii="Times New Roman" w:hAnsi="Times New Roman" w:cs="Times New Roman"/>
          <w:b/>
          <w:bCs/>
          <w:sz w:val="28"/>
        </w:rPr>
        <w:tab/>
      </w:r>
      <w:r w:rsidRPr="00683393">
        <w:rPr>
          <w:rFonts w:ascii="Times New Roman" w:hAnsi="Times New Roman" w:cs="Times New Roman"/>
          <w:sz w:val="28"/>
        </w:rPr>
        <w:t>-The system should be able to identify authentication of the drivers.</w:t>
      </w:r>
    </w:p>
    <w:p w14:paraId="225FCFA9" w14:textId="77777777" w:rsidR="0058740B" w:rsidRPr="00683393" w:rsidRDefault="005C7FD7" w:rsidP="00E417DC">
      <w:pPr>
        <w:rPr>
          <w:rFonts w:ascii="Times New Roman" w:hAnsi="Times New Roman" w:cs="Times New Roman"/>
          <w:sz w:val="28"/>
        </w:rPr>
      </w:pPr>
      <w:r w:rsidRPr="00683393">
        <w:rPr>
          <w:rFonts w:ascii="Times New Roman" w:hAnsi="Times New Roman" w:cs="Times New Roman"/>
          <w:sz w:val="28"/>
        </w:rPr>
        <w:tab/>
        <w:t>-The system should be able to</w:t>
      </w:r>
    </w:p>
    <w:p w14:paraId="50AE5512" w14:textId="77777777" w:rsidR="005D0C8C" w:rsidRPr="00683393" w:rsidRDefault="005D0C8C" w:rsidP="00E417DC">
      <w:pPr>
        <w:rPr>
          <w:rFonts w:ascii="Times New Roman" w:hAnsi="Times New Roman" w:cs="Times New Roman"/>
          <w:b/>
          <w:bCs/>
          <w:sz w:val="28"/>
        </w:rPr>
      </w:pPr>
      <w:r w:rsidRPr="00683393">
        <w:rPr>
          <w:rFonts w:ascii="Times New Roman" w:hAnsi="Times New Roman" w:cs="Times New Roman"/>
          <w:b/>
          <w:bCs/>
          <w:sz w:val="28"/>
        </w:rPr>
        <w:t>3.1.2 Product revision factors</w:t>
      </w:r>
    </w:p>
    <w:p w14:paraId="4B0262BD" w14:textId="77777777" w:rsidR="005D0C8C" w:rsidRPr="00683393" w:rsidRDefault="005D0C8C" w:rsidP="00E417DC">
      <w:pPr>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Maintainability</w:t>
      </w:r>
    </w:p>
    <w:p w14:paraId="3592C646" w14:textId="77777777" w:rsidR="00CD5762" w:rsidRPr="00683393" w:rsidRDefault="00CD5762" w:rsidP="00E417DC">
      <w:pPr>
        <w:rPr>
          <w:rFonts w:ascii="Times New Roman" w:hAnsi="Times New Roman" w:cs="Times New Roman"/>
          <w:sz w:val="28"/>
        </w:rPr>
      </w:pPr>
      <w:r w:rsidRPr="00683393">
        <w:rPr>
          <w:rFonts w:ascii="Times New Roman" w:hAnsi="Times New Roman" w:cs="Times New Roman"/>
          <w:b/>
          <w:bCs/>
          <w:sz w:val="28"/>
        </w:rPr>
        <w:tab/>
      </w:r>
      <w:r w:rsidRPr="00683393">
        <w:rPr>
          <w:rFonts w:ascii="Times New Roman" w:hAnsi="Times New Roman" w:cs="Times New Roman"/>
          <w:sz w:val="28"/>
        </w:rPr>
        <w:t>-The software should have at least 20% of comment to the whole Line of code.</w:t>
      </w:r>
    </w:p>
    <w:p w14:paraId="5ACD4E8F" w14:textId="77777777" w:rsidR="00793FDF" w:rsidRPr="00683393" w:rsidRDefault="00793FDF" w:rsidP="00E417DC">
      <w:pPr>
        <w:rPr>
          <w:rFonts w:ascii="Times New Roman" w:hAnsi="Times New Roman" w:cs="Times New Roman"/>
          <w:sz w:val="28"/>
        </w:rPr>
      </w:pPr>
      <w:r w:rsidRPr="00683393">
        <w:rPr>
          <w:rFonts w:ascii="Times New Roman" w:hAnsi="Times New Roman" w:cs="Times New Roman"/>
          <w:sz w:val="28"/>
        </w:rPr>
        <w:tab/>
        <w:t>-The software should return</w:t>
      </w:r>
      <w:r w:rsidR="00D53E7F" w:rsidRPr="00683393">
        <w:rPr>
          <w:rFonts w:ascii="Times New Roman" w:hAnsi="Times New Roman" w:cs="Times New Roman"/>
          <w:sz w:val="28"/>
        </w:rPr>
        <w:t xml:space="preserve"> </w:t>
      </w:r>
      <w:r w:rsidR="009E68B6" w:rsidRPr="00683393">
        <w:rPr>
          <w:rFonts w:ascii="Times New Roman" w:hAnsi="Times New Roman" w:cs="Times New Roman"/>
          <w:sz w:val="28"/>
        </w:rPr>
        <w:t>output for maintenance.</w:t>
      </w:r>
    </w:p>
    <w:p w14:paraId="114BA9B4" w14:textId="77777777" w:rsidR="009E68B6" w:rsidRPr="00683393" w:rsidRDefault="005D0C8C" w:rsidP="00E417DC">
      <w:pPr>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Testability</w:t>
      </w:r>
    </w:p>
    <w:p w14:paraId="1EBA2B7F" w14:textId="77777777" w:rsidR="009E68B6" w:rsidRPr="00683393" w:rsidRDefault="009E68B6" w:rsidP="00E417DC">
      <w:pPr>
        <w:rPr>
          <w:rFonts w:ascii="Times New Roman" w:hAnsi="Times New Roman" w:cs="Times New Roman"/>
          <w:sz w:val="28"/>
        </w:rPr>
      </w:pPr>
      <w:r w:rsidRPr="00683393">
        <w:rPr>
          <w:rFonts w:ascii="Times New Roman" w:hAnsi="Times New Roman" w:cs="Times New Roman"/>
          <w:sz w:val="28"/>
        </w:rPr>
        <w:tab/>
        <w:t>-The system should be</w:t>
      </w:r>
      <w:r w:rsidR="00C1261D" w:rsidRPr="00683393">
        <w:rPr>
          <w:rFonts w:ascii="Times New Roman" w:hAnsi="Times New Roman" w:cs="Times New Roman"/>
          <w:sz w:val="28"/>
        </w:rPr>
        <w:t xml:space="preserve"> able to</w:t>
      </w:r>
      <w:r w:rsidRPr="00683393">
        <w:rPr>
          <w:rFonts w:ascii="Times New Roman" w:hAnsi="Times New Roman" w:cs="Times New Roman"/>
          <w:sz w:val="28"/>
        </w:rPr>
        <w:t xml:space="preserve"> </w:t>
      </w:r>
      <w:r w:rsidR="00C1261D" w:rsidRPr="00683393">
        <w:rPr>
          <w:rFonts w:ascii="Times New Roman" w:hAnsi="Times New Roman" w:cs="Times New Roman"/>
          <w:sz w:val="28"/>
        </w:rPr>
        <w:t>test all features flow in proces</w:t>
      </w:r>
      <w:r w:rsidRPr="00683393">
        <w:rPr>
          <w:rFonts w:ascii="Times New Roman" w:hAnsi="Times New Roman" w:cs="Times New Roman"/>
          <w:sz w:val="28"/>
        </w:rPr>
        <w:t>s.</w:t>
      </w:r>
    </w:p>
    <w:p w14:paraId="67235717" w14:textId="77777777" w:rsidR="00264E28" w:rsidRPr="00683393" w:rsidRDefault="00264E28" w:rsidP="00E417DC">
      <w:pPr>
        <w:rPr>
          <w:rFonts w:ascii="Times New Roman" w:hAnsi="Times New Roman" w:cs="Times New Roman"/>
          <w:b/>
          <w:bCs/>
          <w:sz w:val="28"/>
        </w:rPr>
      </w:pPr>
      <w:r w:rsidRPr="00683393">
        <w:rPr>
          <w:rFonts w:ascii="Times New Roman" w:hAnsi="Times New Roman" w:cs="Times New Roman"/>
          <w:b/>
          <w:bCs/>
          <w:sz w:val="28"/>
        </w:rPr>
        <w:tab/>
        <w:t>Portability</w:t>
      </w:r>
    </w:p>
    <w:p w14:paraId="51D0F0C9" w14:textId="77777777" w:rsidR="0056007F" w:rsidRPr="00683393" w:rsidRDefault="0056007F" w:rsidP="00E417DC">
      <w:pPr>
        <w:rPr>
          <w:rFonts w:ascii="Times New Roman" w:hAnsi="Times New Roman" w:cs="Times New Roman"/>
          <w:sz w:val="28"/>
        </w:rPr>
      </w:pPr>
      <w:r w:rsidRPr="00683393">
        <w:rPr>
          <w:rFonts w:ascii="Times New Roman" w:hAnsi="Times New Roman" w:cs="Times New Roman"/>
          <w:sz w:val="28"/>
        </w:rPr>
        <w:tab/>
        <w:t xml:space="preserve">-The system should be support on </w:t>
      </w:r>
      <w:proofErr w:type="spellStart"/>
      <w:r w:rsidRPr="00683393">
        <w:rPr>
          <w:rFonts w:ascii="Times New Roman" w:hAnsi="Times New Roman" w:cs="Times New Roman"/>
          <w:sz w:val="28"/>
        </w:rPr>
        <w:t>wifi</w:t>
      </w:r>
      <w:proofErr w:type="spellEnd"/>
      <w:r w:rsidRPr="00683393">
        <w:rPr>
          <w:rFonts w:ascii="Times New Roman" w:hAnsi="Times New Roman" w:cs="Times New Roman"/>
          <w:sz w:val="28"/>
        </w:rPr>
        <w:t xml:space="preserve"> or 3G internet.</w:t>
      </w:r>
    </w:p>
    <w:p w14:paraId="57B22A48" w14:textId="77777777" w:rsidR="00264E28" w:rsidRPr="00683393" w:rsidRDefault="00264E28" w:rsidP="00E417DC">
      <w:pPr>
        <w:rPr>
          <w:rFonts w:ascii="Times New Roman" w:hAnsi="Times New Roman" w:cs="Times New Roman"/>
          <w:b/>
          <w:bCs/>
          <w:sz w:val="28"/>
        </w:rPr>
      </w:pPr>
      <w:r w:rsidRPr="00683393">
        <w:rPr>
          <w:rFonts w:ascii="Times New Roman" w:hAnsi="Times New Roman" w:cs="Times New Roman"/>
          <w:b/>
          <w:bCs/>
          <w:sz w:val="28"/>
        </w:rPr>
        <w:tab/>
        <w:t>Reusability</w:t>
      </w:r>
    </w:p>
    <w:p w14:paraId="690CEF22" w14:textId="77777777" w:rsidR="0056007F" w:rsidRPr="00683393" w:rsidRDefault="0056007F" w:rsidP="00E417DC">
      <w:pPr>
        <w:rPr>
          <w:rFonts w:ascii="Times New Roman" w:hAnsi="Times New Roman" w:cs="Times New Roman"/>
          <w:sz w:val="28"/>
        </w:rPr>
      </w:pPr>
      <w:r w:rsidRPr="00683393">
        <w:rPr>
          <w:rFonts w:ascii="Times New Roman" w:hAnsi="Times New Roman" w:cs="Times New Roman"/>
          <w:sz w:val="28"/>
        </w:rPr>
        <w:tab/>
        <w:t>-The software should be developed and used in window phone or IOS.</w:t>
      </w:r>
    </w:p>
    <w:p w14:paraId="303EE988" w14:textId="77777777" w:rsidR="00264E28" w:rsidRPr="00683393" w:rsidRDefault="00264E28" w:rsidP="00E417DC">
      <w:pPr>
        <w:rPr>
          <w:rFonts w:ascii="Times New Roman" w:hAnsi="Times New Roman" w:cs="Times New Roman"/>
          <w:b/>
          <w:bCs/>
          <w:sz w:val="28"/>
        </w:rPr>
      </w:pPr>
    </w:p>
    <w:p w14:paraId="7891DBBF" w14:textId="77777777" w:rsidR="005D0C8C" w:rsidRPr="00683393" w:rsidRDefault="00BE2092" w:rsidP="00E417DC">
      <w:pPr>
        <w:rPr>
          <w:rFonts w:ascii="Times New Roman" w:hAnsi="Times New Roman" w:cs="Times New Roman"/>
          <w:b/>
          <w:bCs/>
          <w:sz w:val="28"/>
        </w:rPr>
      </w:pPr>
      <w:r w:rsidRPr="00683393">
        <w:rPr>
          <w:rFonts w:ascii="Times New Roman" w:hAnsi="Times New Roman" w:cs="Times New Roman"/>
          <w:b/>
          <w:bCs/>
          <w:sz w:val="28"/>
        </w:rPr>
        <w:t>3.2 Reviews/Responsibility</w:t>
      </w:r>
    </w:p>
    <w:tbl>
      <w:tblPr>
        <w:tblStyle w:val="TableGrid"/>
        <w:tblW w:w="0" w:type="auto"/>
        <w:tblLook w:val="04A0" w:firstRow="1" w:lastRow="0" w:firstColumn="1" w:lastColumn="0" w:noHBand="0" w:noVBand="1"/>
      </w:tblPr>
      <w:tblGrid>
        <w:gridCol w:w="810"/>
        <w:gridCol w:w="2846"/>
        <w:gridCol w:w="1842"/>
        <w:gridCol w:w="1912"/>
        <w:gridCol w:w="1832"/>
      </w:tblGrid>
      <w:tr w:rsidR="00BE2092" w:rsidRPr="00683393" w14:paraId="646C500C" w14:textId="77777777" w:rsidTr="00936554">
        <w:tc>
          <w:tcPr>
            <w:tcW w:w="9242" w:type="dxa"/>
            <w:gridSpan w:val="5"/>
          </w:tcPr>
          <w:p w14:paraId="0EA82A52" w14:textId="77777777" w:rsidR="00BE2092" w:rsidRPr="00683393" w:rsidRDefault="00BE2092" w:rsidP="00E417DC">
            <w:pPr>
              <w:rPr>
                <w:rFonts w:ascii="Times New Roman" w:hAnsi="Times New Roman" w:cs="Times New Roman"/>
                <w:b/>
                <w:bCs/>
                <w:sz w:val="28"/>
              </w:rPr>
            </w:pPr>
            <w:r w:rsidRPr="00683393">
              <w:rPr>
                <w:rFonts w:ascii="Times New Roman" w:hAnsi="Times New Roman" w:cs="Times New Roman"/>
                <w:b/>
                <w:bCs/>
                <w:sz w:val="28"/>
              </w:rPr>
              <w:t>Stage Exit Review</w:t>
            </w:r>
          </w:p>
        </w:tc>
      </w:tr>
      <w:tr w:rsidR="00BE2092" w:rsidRPr="00683393" w14:paraId="2E48987C" w14:textId="77777777" w:rsidTr="00C84333">
        <w:tc>
          <w:tcPr>
            <w:tcW w:w="817" w:type="dxa"/>
          </w:tcPr>
          <w:p w14:paraId="2A47C868" w14:textId="77777777" w:rsidR="00BE2092"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No.</w:t>
            </w:r>
          </w:p>
        </w:tc>
        <w:tc>
          <w:tcPr>
            <w:tcW w:w="2879" w:type="dxa"/>
          </w:tcPr>
          <w:p w14:paraId="1EE014C6" w14:textId="77777777" w:rsidR="00BE2092"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Stage</w:t>
            </w:r>
          </w:p>
        </w:tc>
        <w:tc>
          <w:tcPr>
            <w:tcW w:w="1848" w:type="dxa"/>
          </w:tcPr>
          <w:p w14:paraId="1589C55A" w14:textId="77777777" w:rsidR="00BE2092"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Review Item</w:t>
            </w:r>
          </w:p>
        </w:tc>
        <w:tc>
          <w:tcPr>
            <w:tcW w:w="1849" w:type="dxa"/>
          </w:tcPr>
          <w:p w14:paraId="6164C3DE" w14:textId="77777777" w:rsidR="00BE2092"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Responsibility</w:t>
            </w:r>
          </w:p>
        </w:tc>
        <w:tc>
          <w:tcPr>
            <w:tcW w:w="1849" w:type="dxa"/>
          </w:tcPr>
          <w:p w14:paraId="71BB01FF" w14:textId="77777777" w:rsidR="00BE2092"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Reviewed</w:t>
            </w:r>
          </w:p>
        </w:tc>
      </w:tr>
      <w:tr w:rsidR="00BE2092" w:rsidRPr="00683393" w14:paraId="516E5E9D" w14:textId="77777777" w:rsidTr="00C84333">
        <w:trPr>
          <w:trHeight w:val="560"/>
        </w:trPr>
        <w:tc>
          <w:tcPr>
            <w:tcW w:w="817" w:type="dxa"/>
          </w:tcPr>
          <w:p w14:paraId="320EA8D6" w14:textId="77777777" w:rsidR="00BE2092" w:rsidRPr="00683393" w:rsidRDefault="00C84333" w:rsidP="00E417DC">
            <w:pPr>
              <w:rPr>
                <w:rFonts w:ascii="Times New Roman" w:hAnsi="Times New Roman" w:cs="Times New Roman"/>
                <w:sz w:val="28"/>
              </w:rPr>
            </w:pPr>
            <w:r w:rsidRPr="00683393">
              <w:rPr>
                <w:rFonts w:ascii="Times New Roman" w:hAnsi="Times New Roman" w:cs="Times New Roman"/>
                <w:sz w:val="28"/>
              </w:rPr>
              <w:t>1</w:t>
            </w:r>
          </w:p>
        </w:tc>
        <w:tc>
          <w:tcPr>
            <w:tcW w:w="2879" w:type="dxa"/>
          </w:tcPr>
          <w:p w14:paraId="776FE0C5" w14:textId="77777777" w:rsidR="00BE2092" w:rsidRPr="00683393" w:rsidRDefault="00C84333" w:rsidP="00E417DC">
            <w:pPr>
              <w:rPr>
                <w:rFonts w:ascii="Times New Roman" w:hAnsi="Times New Roman" w:cs="Times New Roman"/>
                <w:sz w:val="28"/>
              </w:rPr>
            </w:pPr>
            <w:r w:rsidRPr="00683393">
              <w:rPr>
                <w:rFonts w:ascii="Times New Roman" w:hAnsi="Times New Roman" w:cs="Times New Roman"/>
                <w:sz w:val="28"/>
              </w:rPr>
              <w:t>Requirement gathering and analysis</w:t>
            </w:r>
          </w:p>
        </w:tc>
        <w:tc>
          <w:tcPr>
            <w:tcW w:w="1848" w:type="dxa"/>
          </w:tcPr>
          <w:p w14:paraId="1A0EED44" w14:textId="77777777" w:rsidR="00BE2092" w:rsidRPr="00683393" w:rsidRDefault="00C84333" w:rsidP="00E417DC">
            <w:pPr>
              <w:rPr>
                <w:rFonts w:ascii="Times New Roman" w:hAnsi="Times New Roman" w:cs="Times New Roman"/>
                <w:sz w:val="28"/>
              </w:rPr>
            </w:pPr>
            <w:r w:rsidRPr="00683393">
              <w:rPr>
                <w:rFonts w:ascii="Times New Roman" w:hAnsi="Times New Roman" w:cs="Times New Roman"/>
                <w:sz w:val="28"/>
              </w:rPr>
              <w:t>Project Proposal</w:t>
            </w:r>
          </w:p>
        </w:tc>
        <w:tc>
          <w:tcPr>
            <w:tcW w:w="1849" w:type="dxa"/>
          </w:tcPr>
          <w:p w14:paraId="49B0FB61" w14:textId="77777777" w:rsidR="00BE2092" w:rsidRPr="00683393" w:rsidRDefault="00864DA1" w:rsidP="00E417DC">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25A8A27D" w14:textId="77777777" w:rsidR="00BE2092" w:rsidRPr="00683393" w:rsidRDefault="00864DA1" w:rsidP="00E417DC">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BE2092" w:rsidRPr="00683393" w14:paraId="46CE16FD" w14:textId="77777777" w:rsidTr="00C84333">
        <w:tc>
          <w:tcPr>
            <w:tcW w:w="817" w:type="dxa"/>
          </w:tcPr>
          <w:p w14:paraId="123098A3" w14:textId="77777777" w:rsidR="00BE2092" w:rsidRPr="00683393" w:rsidRDefault="00C84333" w:rsidP="00E417DC">
            <w:pPr>
              <w:rPr>
                <w:rFonts w:ascii="Times New Roman" w:hAnsi="Times New Roman" w:cs="Times New Roman"/>
                <w:sz w:val="28"/>
              </w:rPr>
            </w:pPr>
            <w:r w:rsidRPr="00683393">
              <w:rPr>
                <w:rFonts w:ascii="Times New Roman" w:hAnsi="Times New Roman" w:cs="Times New Roman"/>
                <w:sz w:val="28"/>
              </w:rPr>
              <w:t>2</w:t>
            </w:r>
          </w:p>
        </w:tc>
        <w:tc>
          <w:tcPr>
            <w:tcW w:w="2879" w:type="dxa"/>
          </w:tcPr>
          <w:p w14:paraId="6D5C5265" w14:textId="77777777" w:rsidR="00BE2092" w:rsidRPr="00683393" w:rsidRDefault="00C84333" w:rsidP="00E417DC">
            <w:pPr>
              <w:rPr>
                <w:rFonts w:ascii="Times New Roman" w:hAnsi="Times New Roman" w:cs="Times New Roman"/>
                <w:sz w:val="28"/>
              </w:rPr>
            </w:pPr>
            <w:r w:rsidRPr="00683393">
              <w:rPr>
                <w:rFonts w:ascii="Times New Roman" w:hAnsi="Times New Roman" w:cs="Times New Roman"/>
                <w:sz w:val="28"/>
              </w:rPr>
              <w:t>Requirement gathering and analysis</w:t>
            </w:r>
          </w:p>
        </w:tc>
        <w:tc>
          <w:tcPr>
            <w:tcW w:w="1848" w:type="dxa"/>
          </w:tcPr>
          <w:p w14:paraId="09D1DAD7" w14:textId="77777777" w:rsidR="00BE2092" w:rsidRPr="00683393" w:rsidRDefault="00C84333" w:rsidP="00E417DC">
            <w:pPr>
              <w:rPr>
                <w:rFonts w:ascii="Times New Roman" w:hAnsi="Times New Roman" w:cs="Times New Roman"/>
                <w:sz w:val="28"/>
              </w:rPr>
            </w:pPr>
            <w:r w:rsidRPr="00683393">
              <w:rPr>
                <w:rFonts w:ascii="Times New Roman" w:hAnsi="Times New Roman" w:cs="Times New Roman"/>
                <w:sz w:val="28"/>
              </w:rPr>
              <w:t>Project Management Plan</w:t>
            </w:r>
          </w:p>
        </w:tc>
        <w:tc>
          <w:tcPr>
            <w:tcW w:w="1849" w:type="dxa"/>
          </w:tcPr>
          <w:p w14:paraId="52C51E2E" w14:textId="77777777" w:rsidR="00BE2092" w:rsidRPr="00683393" w:rsidRDefault="00864DA1" w:rsidP="00E417DC">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6F23ADC3" w14:textId="77777777" w:rsidR="00BE2092" w:rsidRPr="00683393" w:rsidRDefault="00864DA1" w:rsidP="00E417DC">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864DA1" w:rsidRPr="00683393" w14:paraId="2C12886C" w14:textId="77777777" w:rsidTr="00C84333">
        <w:tc>
          <w:tcPr>
            <w:tcW w:w="817" w:type="dxa"/>
          </w:tcPr>
          <w:p w14:paraId="6B54B934"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3</w:t>
            </w:r>
          </w:p>
        </w:tc>
        <w:tc>
          <w:tcPr>
            <w:tcW w:w="2879" w:type="dxa"/>
          </w:tcPr>
          <w:p w14:paraId="2C52032B"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Requirement gathering and analysis</w:t>
            </w:r>
          </w:p>
        </w:tc>
        <w:tc>
          <w:tcPr>
            <w:tcW w:w="1848" w:type="dxa"/>
          </w:tcPr>
          <w:p w14:paraId="61504516"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Software Requirement specification</w:t>
            </w:r>
          </w:p>
        </w:tc>
        <w:tc>
          <w:tcPr>
            <w:tcW w:w="1849" w:type="dxa"/>
          </w:tcPr>
          <w:p w14:paraId="5F774D3C"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7EDAD461"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864DA1" w:rsidRPr="00683393" w14:paraId="6147D63A" w14:textId="77777777" w:rsidTr="00C84333">
        <w:tc>
          <w:tcPr>
            <w:tcW w:w="817" w:type="dxa"/>
          </w:tcPr>
          <w:p w14:paraId="5E086263"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4</w:t>
            </w:r>
          </w:p>
        </w:tc>
        <w:tc>
          <w:tcPr>
            <w:tcW w:w="2879" w:type="dxa"/>
          </w:tcPr>
          <w:p w14:paraId="02B350ED"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 xml:space="preserve">Requirement gathering </w:t>
            </w:r>
            <w:r w:rsidRPr="00683393">
              <w:rPr>
                <w:rFonts w:ascii="Times New Roman" w:hAnsi="Times New Roman" w:cs="Times New Roman"/>
                <w:sz w:val="28"/>
              </w:rPr>
              <w:lastRenderedPageBreak/>
              <w:t>and analysis</w:t>
            </w:r>
          </w:p>
        </w:tc>
        <w:tc>
          <w:tcPr>
            <w:tcW w:w="1848" w:type="dxa"/>
          </w:tcPr>
          <w:p w14:paraId="34344939"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lastRenderedPageBreak/>
              <w:t xml:space="preserve">Traceability </w:t>
            </w:r>
            <w:r w:rsidRPr="00683393">
              <w:rPr>
                <w:rFonts w:ascii="Times New Roman" w:hAnsi="Times New Roman" w:cs="Times New Roman"/>
                <w:sz w:val="28"/>
              </w:rPr>
              <w:lastRenderedPageBreak/>
              <w:t>Record</w:t>
            </w:r>
          </w:p>
        </w:tc>
        <w:tc>
          <w:tcPr>
            <w:tcW w:w="1849" w:type="dxa"/>
          </w:tcPr>
          <w:p w14:paraId="54E9E13B"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lastRenderedPageBreak/>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lastRenderedPageBreak/>
              <w:t>Pimchittra</w:t>
            </w:r>
            <w:proofErr w:type="spellEnd"/>
          </w:p>
        </w:tc>
        <w:tc>
          <w:tcPr>
            <w:tcW w:w="1849" w:type="dxa"/>
          </w:tcPr>
          <w:p w14:paraId="2B7276E4"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lastRenderedPageBreak/>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lastRenderedPageBreak/>
              <w:t>Pimchittra</w:t>
            </w:r>
            <w:proofErr w:type="spellEnd"/>
          </w:p>
        </w:tc>
      </w:tr>
      <w:tr w:rsidR="00864DA1" w:rsidRPr="00683393" w14:paraId="4B65814E" w14:textId="77777777" w:rsidTr="00C84333">
        <w:tc>
          <w:tcPr>
            <w:tcW w:w="817" w:type="dxa"/>
          </w:tcPr>
          <w:p w14:paraId="1BF26143"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lastRenderedPageBreak/>
              <w:t>5</w:t>
            </w:r>
          </w:p>
        </w:tc>
        <w:tc>
          <w:tcPr>
            <w:tcW w:w="2879" w:type="dxa"/>
          </w:tcPr>
          <w:p w14:paraId="3C8A1A49"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System design</w:t>
            </w:r>
          </w:p>
        </w:tc>
        <w:tc>
          <w:tcPr>
            <w:tcW w:w="1848" w:type="dxa"/>
          </w:tcPr>
          <w:p w14:paraId="191F3F49"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Software Design Document</w:t>
            </w:r>
          </w:p>
        </w:tc>
        <w:tc>
          <w:tcPr>
            <w:tcW w:w="1849" w:type="dxa"/>
          </w:tcPr>
          <w:p w14:paraId="5ECB820C"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4048FED8"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864DA1" w:rsidRPr="00683393" w14:paraId="4DA87402" w14:textId="77777777" w:rsidTr="00C84333">
        <w:tc>
          <w:tcPr>
            <w:tcW w:w="817" w:type="dxa"/>
          </w:tcPr>
          <w:p w14:paraId="101E6934"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6</w:t>
            </w:r>
          </w:p>
        </w:tc>
        <w:tc>
          <w:tcPr>
            <w:tcW w:w="2879" w:type="dxa"/>
          </w:tcPr>
          <w:p w14:paraId="79B69786"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Implementation</w:t>
            </w:r>
          </w:p>
        </w:tc>
        <w:tc>
          <w:tcPr>
            <w:tcW w:w="1848" w:type="dxa"/>
          </w:tcPr>
          <w:p w14:paraId="6CDFF340"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Code</w:t>
            </w:r>
          </w:p>
        </w:tc>
        <w:tc>
          <w:tcPr>
            <w:tcW w:w="1849" w:type="dxa"/>
          </w:tcPr>
          <w:p w14:paraId="6683DCF4"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6BC05C79"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864DA1" w:rsidRPr="00683393" w14:paraId="0199CA29" w14:textId="77777777" w:rsidTr="00C84333">
        <w:tc>
          <w:tcPr>
            <w:tcW w:w="817" w:type="dxa"/>
          </w:tcPr>
          <w:p w14:paraId="527759DA"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7</w:t>
            </w:r>
          </w:p>
        </w:tc>
        <w:tc>
          <w:tcPr>
            <w:tcW w:w="2879" w:type="dxa"/>
          </w:tcPr>
          <w:p w14:paraId="47BED3F7"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Testing</w:t>
            </w:r>
          </w:p>
        </w:tc>
        <w:tc>
          <w:tcPr>
            <w:tcW w:w="1848" w:type="dxa"/>
          </w:tcPr>
          <w:p w14:paraId="7ED6876A"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System Test Record</w:t>
            </w:r>
          </w:p>
        </w:tc>
        <w:tc>
          <w:tcPr>
            <w:tcW w:w="1849" w:type="dxa"/>
          </w:tcPr>
          <w:p w14:paraId="0715E1CD"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r w:rsidRPr="00683393">
              <w:rPr>
                <w:rFonts w:ascii="Times New Roman" w:hAnsi="Times New Roman" w:cs="Times New Roman"/>
                <w:sz w:val="28"/>
              </w:rPr>
              <w:t xml:space="preserve"> </w:t>
            </w:r>
          </w:p>
        </w:tc>
        <w:tc>
          <w:tcPr>
            <w:tcW w:w="1849" w:type="dxa"/>
          </w:tcPr>
          <w:p w14:paraId="6D842559"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864DA1" w:rsidRPr="00683393" w14:paraId="7549F30B" w14:textId="77777777" w:rsidTr="00C84333">
        <w:tc>
          <w:tcPr>
            <w:tcW w:w="817" w:type="dxa"/>
          </w:tcPr>
          <w:p w14:paraId="03ED4012"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8</w:t>
            </w:r>
          </w:p>
        </w:tc>
        <w:tc>
          <w:tcPr>
            <w:tcW w:w="2879" w:type="dxa"/>
          </w:tcPr>
          <w:p w14:paraId="3FBF965B"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Testing</w:t>
            </w:r>
          </w:p>
        </w:tc>
        <w:tc>
          <w:tcPr>
            <w:tcW w:w="1848" w:type="dxa"/>
          </w:tcPr>
          <w:p w14:paraId="33F7FFA7" w14:textId="77777777" w:rsidR="00864DA1" w:rsidRPr="00683393" w:rsidRDefault="00864DA1" w:rsidP="00936554">
            <w:pPr>
              <w:rPr>
                <w:rFonts w:ascii="Times New Roman" w:hAnsi="Times New Roman" w:cs="Times New Roman"/>
                <w:sz w:val="28"/>
              </w:rPr>
            </w:pPr>
            <w:r w:rsidRPr="00683393">
              <w:rPr>
                <w:rFonts w:ascii="Times New Roman" w:hAnsi="Times New Roman" w:cs="Times New Roman"/>
                <w:sz w:val="28"/>
              </w:rPr>
              <w:t>Unit Test Record</w:t>
            </w:r>
          </w:p>
        </w:tc>
        <w:tc>
          <w:tcPr>
            <w:tcW w:w="1849" w:type="dxa"/>
          </w:tcPr>
          <w:p w14:paraId="4C17750C"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849" w:type="dxa"/>
          </w:tcPr>
          <w:p w14:paraId="3AF21CDC" w14:textId="77777777" w:rsidR="00864DA1" w:rsidRPr="00683393" w:rsidRDefault="00864DA1"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bl>
    <w:p w14:paraId="30FDE602" w14:textId="77777777" w:rsidR="00BE2092" w:rsidRPr="00683393" w:rsidRDefault="00BE2092" w:rsidP="00E417DC">
      <w:pPr>
        <w:rPr>
          <w:rFonts w:ascii="Times New Roman" w:hAnsi="Times New Roman" w:cs="Times New Roman"/>
          <w:sz w:val="28"/>
        </w:rPr>
      </w:pPr>
    </w:p>
    <w:p w14:paraId="176D9BB1" w14:textId="77777777" w:rsidR="00AA28FC"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3.3 Testing</w:t>
      </w:r>
    </w:p>
    <w:tbl>
      <w:tblPr>
        <w:tblStyle w:val="TableGrid"/>
        <w:tblW w:w="0" w:type="auto"/>
        <w:tblLook w:val="04A0" w:firstRow="1" w:lastRow="0" w:firstColumn="1" w:lastColumn="0" w:noHBand="0" w:noVBand="1"/>
      </w:tblPr>
      <w:tblGrid>
        <w:gridCol w:w="959"/>
        <w:gridCol w:w="3827"/>
        <w:gridCol w:w="4456"/>
      </w:tblGrid>
      <w:tr w:rsidR="003E10AE" w:rsidRPr="00683393" w14:paraId="43240C05" w14:textId="77777777" w:rsidTr="00936554">
        <w:tc>
          <w:tcPr>
            <w:tcW w:w="9242" w:type="dxa"/>
            <w:gridSpan w:val="3"/>
          </w:tcPr>
          <w:p w14:paraId="62FA9B48" w14:textId="77777777" w:rsidR="003E10AE"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Test Process</w:t>
            </w:r>
          </w:p>
        </w:tc>
      </w:tr>
      <w:tr w:rsidR="003E10AE" w:rsidRPr="00683393" w14:paraId="54AB4720" w14:textId="77777777" w:rsidTr="008F3D7E">
        <w:tc>
          <w:tcPr>
            <w:tcW w:w="959" w:type="dxa"/>
          </w:tcPr>
          <w:p w14:paraId="58EE071D" w14:textId="77777777" w:rsidR="003E10AE"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No.</w:t>
            </w:r>
          </w:p>
        </w:tc>
        <w:tc>
          <w:tcPr>
            <w:tcW w:w="3827" w:type="dxa"/>
          </w:tcPr>
          <w:p w14:paraId="3E93C192" w14:textId="77777777" w:rsidR="003E10AE"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Test</w:t>
            </w:r>
          </w:p>
        </w:tc>
        <w:tc>
          <w:tcPr>
            <w:tcW w:w="4456" w:type="dxa"/>
          </w:tcPr>
          <w:p w14:paraId="4575D64E" w14:textId="77777777" w:rsidR="003E10AE" w:rsidRPr="00683393" w:rsidRDefault="003E10AE" w:rsidP="00E417DC">
            <w:pPr>
              <w:rPr>
                <w:rFonts w:ascii="Times New Roman" w:hAnsi="Times New Roman" w:cs="Times New Roman"/>
                <w:b/>
                <w:bCs/>
                <w:sz w:val="28"/>
              </w:rPr>
            </w:pPr>
            <w:r w:rsidRPr="00683393">
              <w:rPr>
                <w:rFonts w:ascii="Times New Roman" w:hAnsi="Times New Roman" w:cs="Times New Roman"/>
                <w:b/>
                <w:bCs/>
                <w:sz w:val="28"/>
              </w:rPr>
              <w:t>Responsibility</w:t>
            </w:r>
          </w:p>
        </w:tc>
      </w:tr>
      <w:tr w:rsidR="008F3D7E" w:rsidRPr="00683393" w14:paraId="21888F6C" w14:textId="77777777" w:rsidTr="008F3D7E">
        <w:tc>
          <w:tcPr>
            <w:tcW w:w="959" w:type="dxa"/>
          </w:tcPr>
          <w:p w14:paraId="49D479D4" w14:textId="77777777" w:rsidR="008F3D7E" w:rsidRPr="00683393" w:rsidRDefault="008F3D7E" w:rsidP="00E417DC">
            <w:pPr>
              <w:rPr>
                <w:rFonts w:ascii="Times New Roman" w:hAnsi="Times New Roman" w:cs="Times New Roman"/>
                <w:sz w:val="28"/>
              </w:rPr>
            </w:pPr>
            <w:r w:rsidRPr="00683393">
              <w:rPr>
                <w:rFonts w:ascii="Times New Roman" w:hAnsi="Times New Roman" w:cs="Times New Roman"/>
                <w:sz w:val="28"/>
              </w:rPr>
              <w:t>1</w:t>
            </w:r>
          </w:p>
        </w:tc>
        <w:tc>
          <w:tcPr>
            <w:tcW w:w="3827" w:type="dxa"/>
          </w:tcPr>
          <w:p w14:paraId="7752A6BC" w14:textId="77777777" w:rsidR="008F3D7E" w:rsidRPr="00683393" w:rsidRDefault="008F3D7E" w:rsidP="00E417DC">
            <w:pPr>
              <w:rPr>
                <w:rFonts w:ascii="Times New Roman" w:hAnsi="Times New Roman" w:cs="Times New Roman"/>
                <w:sz w:val="28"/>
              </w:rPr>
            </w:pPr>
            <w:r w:rsidRPr="00683393">
              <w:rPr>
                <w:rFonts w:ascii="Times New Roman" w:hAnsi="Times New Roman" w:cs="Times New Roman"/>
                <w:sz w:val="28"/>
              </w:rPr>
              <w:t>Unit Testing</w:t>
            </w:r>
          </w:p>
        </w:tc>
        <w:tc>
          <w:tcPr>
            <w:tcW w:w="4456" w:type="dxa"/>
          </w:tcPr>
          <w:p w14:paraId="38D369A4" w14:textId="77777777" w:rsidR="008F3D7E" w:rsidRPr="00683393" w:rsidRDefault="008F3D7E"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r w:rsidR="008F3D7E" w:rsidRPr="00683393" w14:paraId="757B3E4A" w14:textId="77777777" w:rsidTr="008F3D7E">
        <w:tc>
          <w:tcPr>
            <w:tcW w:w="959" w:type="dxa"/>
          </w:tcPr>
          <w:p w14:paraId="0EF2E9B8" w14:textId="77777777" w:rsidR="008F3D7E" w:rsidRPr="00683393" w:rsidRDefault="008F3D7E" w:rsidP="00E417DC">
            <w:pPr>
              <w:rPr>
                <w:rFonts w:ascii="Times New Roman" w:hAnsi="Times New Roman" w:cs="Times New Roman"/>
                <w:sz w:val="28"/>
              </w:rPr>
            </w:pPr>
            <w:r w:rsidRPr="00683393">
              <w:rPr>
                <w:rFonts w:ascii="Times New Roman" w:hAnsi="Times New Roman" w:cs="Times New Roman"/>
                <w:sz w:val="28"/>
              </w:rPr>
              <w:t>2</w:t>
            </w:r>
          </w:p>
        </w:tc>
        <w:tc>
          <w:tcPr>
            <w:tcW w:w="3827" w:type="dxa"/>
          </w:tcPr>
          <w:p w14:paraId="17FCF643" w14:textId="77777777" w:rsidR="008F3D7E" w:rsidRPr="00683393" w:rsidRDefault="008F3D7E" w:rsidP="00E417DC">
            <w:pPr>
              <w:rPr>
                <w:rFonts w:ascii="Times New Roman" w:hAnsi="Times New Roman" w:cs="Times New Roman"/>
                <w:sz w:val="28"/>
              </w:rPr>
            </w:pPr>
            <w:r w:rsidRPr="00683393">
              <w:rPr>
                <w:rFonts w:ascii="Times New Roman" w:hAnsi="Times New Roman" w:cs="Times New Roman"/>
                <w:sz w:val="28"/>
              </w:rPr>
              <w:t>System Testing</w:t>
            </w:r>
          </w:p>
        </w:tc>
        <w:tc>
          <w:tcPr>
            <w:tcW w:w="4456" w:type="dxa"/>
          </w:tcPr>
          <w:p w14:paraId="5E802794" w14:textId="77777777" w:rsidR="008F3D7E" w:rsidRPr="00683393" w:rsidRDefault="008F3D7E"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r>
    </w:tbl>
    <w:p w14:paraId="1411A1CF" w14:textId="77777777" w:rsidR="003E10AE" w:rsidRPr="00683393" w:rsidRDefault="003E10AE" w:rsidP="00E417DC">
      <w:pPr>
        <w:rPr>
          <w:rFonts w:ascii="Times New Roman" w:hAnsi="Times New Roman" w:cs="Times New Roman"/>
          <w:sz w:val="28"/>
        </w:rPr>
      </w:pPr>
    </w:p>
    <w:p w14:paraId="03793EAC" w14:textId="77777777" w:rsidR="004367A1" w:rsidRPr="00683393" w:rsidRDefault="004367A1" w:rsidP="00E417DC">
      <w:pPr>
        <w:rPr>
          <w:rFonts w:ascii="Times New Roman" w:hAnsi="Times New Roman" w:cs="Times New Roman"/>
          <w:sz w:val="28"/>
        </w:rPr>
      </w:pPr>
    </w:p>
    <w:p w14:paraId="5D65F000" w14:textId="77777777" w:rsidR="004367A1" w:rsidRPr="00C37B0D" w:rsidRDefault="004367A1" w:rsidP="00E417DC">
      <w:pPr>
        <w:rPr>
          <w:rFonts w:ascii="Times New Roman" w:hAnsi="Times New Roman" w:cs="Times New Roman"/>
          <w:b/>
          <w:bCs/>
          <w:sz w:val="48"/>
          <w:szCs w:val="48"/>
        </w:rPr>
      </w:pPr>
      <w:r w:rsidRPr="00C37B0D">
        <w:rPr>
          <w:rFonts w:ascii="Times New Roman" w:hAnsi="Times New Roman" w:cs="Times New Roman"/>
          <w:b/>
          <w:bCs/>
          <w:sz w:val="48"/>
          <w:szCs w:val="48"/>
        </w:rPr>
        <w:t>Chapter Four</w:t>
      </w:r>
    </w:p>
    <w:p w14:paraId="2AB50D96" w14:textId="77777777" w:rsidR="004367A1" w:rsidRPr="00C37B0D" w:rsidRDefault="004367A1" w:rsidP="00E417DC">
      <w:pPr>
        <w:rPr>
          <w:rFonts w:ascii="Times New Roman" w:hAnsi="Times New Roman" w:cs="Times New Roman"/>
          <w:b/>
          <w:bCs/>
          <w:sz w:val="40"/>
          <w:szCs w:val="40"/>
        </w:rPr>
      </w:pPr>
      <w:r w:rsidRPr="00C37B0D">
        <w:rPr>
          <w:rFonts w:ascii="Times New Roman" w:hAnsi="Times New Roman" w:cs="Times New Roman"/>
          <w:b/>
          <w:bCs/>
          <w:sz w:val="40"/>
          <w:szCs w:val="40"/>
        </w:rPr>
        <w:t>Software Standard</w:t>
      </w:r>
    </w:p>
    <w:p w14:paraId="7ED7084F" w14:textId="77777777" w:rsidR="004367A1" w:rsidRPr="00C37B0D" w:rsidRDefault="004367A1" w:rsidP="004367A1">
      <w:pPr>
        <w:rPr>
          <w:rFonts w:ascii="Times New Roman" w:hAnsi="Times New Roman" w:cs="Times New Roman"/>
          <w:b/>
          <w:bCs/>
          <w:sz w:val="36"/>
          <w:szCs w:val="36"/>
        </w:rPr>
      </w:pPr>
      <w:proofErr w:type="gramStart"/>
      <w:r w:rsidRPr="00C37B0D">
        <w:rPr>
          <w:rFonts w:ascii="Times New Roman" w:hAnsi="Times New Roman" w:cs="Times New Roman"/>
          <w:b/>
          <w:bCs/>
          <w:sz w:val="36"/>
          <w:szCs w:val="36"/>
        </w:rPr>
        <w:t>4.Software</w:t>
      </w:r>
      <w:proofErr w:type="gramEnd"/>
      <w:r w:rsidRPr="00C37B0D">
        <w:rPr>
          <w:rFonts w:ascii="Times New Roman" w:hAnsi="Times New Roman" w:cs="Times New Roman"/>
          <w:b/>
          <w:bCs/>
          <w:sz w:val="36"/>
          <w:szCs w:val="36"/>
        </w:rPr>
        <w:t xml:space="preserve"> Development Standard</w:t>
      </w:r>
    </w:p>
    <w:p w14:paraId="1A66B038" w14:textId="77777777" w:rsidR="004367A1" w:rsidRPr="00683393" w:rsidRDefault="004367A1" w:rsidP="00C37B0D">
      <w:pPr>
        <w:ind w:firstLine="720"/>
        <w:rPr>
          <w:rFonts w:ascii="Times New Roman" w:hAnsi="Times New Roman" w:cs="Times New Roman"/>
          <w:b/>
          <w:bCs/>
          <w:sz w:val="32"/>
          <w:szCs w:val="32"/>
        </w:rPr>
      </w:pPr>
      <w:r w:rsidRPr="00683393">
        <w:rPr>
          <w:rFonts w:ascii="Times New Roman" w:hAnsi="Times New Roman" w:cs="Times New Roman"/>
          <w:b/>
          <w:bCs/>
          <w:sz w:val="32"/>
          <w:szCs w:val="32"/>
        </w:rPr>
        <w:t>ISO 29110 for Very Small Entity (VSE)</w:t>
      </w:r>
    </w:p>
    <w:p w14:paraId="70830F03" w14:textId="77777777" w:rsidR="00711D4C" w:rsidRPr="00683393" w:rsidRDefault="006C3F77" w:rsidP="00C37B0D">
      <w:pPr>
        <w:spacing w:after="0"/>
        <w:ind w:firstLine="720"/>
        <w:rPr>
          <w:rFonts w:ascii="Times New Roman" w:hAnsi="Times New Roman" w:cs="Times New Roman"/>
          <w:sz w:val="28"/>
        </w:rPr>
      </w:pPr>
      <w:r w:rsidRPr="00683393">
        <w:rPr>
          <w:rFonts w:ascii="Times New Roman" w:hAnsi="Times New Roman" w:cs="Times New Roman"/>
          <w:sz w:val="28"/>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w:t>
      </w:r>
    </w:p>
    <w:p w14:paraId="6EE3C88B" w14:textId="77777777" w:rsidR="00711D4C" w:rsidRPr="00683393" w:rsidRDefault="006C3F77" w:rsidP="00711D4C">
      <w:pPr>
        <w:spacing w:after="0"/>
        <w:rPr>
          <w:rFonts w:ascii="Times New Roman" w:hAnsi="Times New Roman" w:cs="Times New Roman"/>
          <w:sz w:val="28"/>
        </w:rPr>
      </w:pPr>
      <w:r w:rsidRPr="00683393">
        <w:rPr>
          <w:rFonts w:ascii="Times New Roman" w:hAnsi="Times New Roman" w:cs="Times New Roman"/>
          <w:sz w:val="28"/>
        </w:rPr>
        <w:t>- Systems and Software Engineering</w:t>
      </w:r>
    </w:p>
    <w:p w14:paraId="33917069" w14:textId="77777777" w:rsidR="006C3F77" w:rsidRPr="00683393" w:rsidRDefault="006C3F77" w:rsidP="00711D4C">
      <w:pPr>
        <w:spacing w:after="0"/>
        <w:rPr>
          <w:rFonts w:ascii="Times New Roman" w:hAnsi="Times New Roman" w:cs="Times New Roman"/>
          <w:sz w:val="28"/>
        </w:rPr>
      </w:pPr>
      <w:r w:rsidRPr="00683393">
        <w:rPr>
          <w:rFonts w:ascii="Times New Roman" w:hAnsi="Times New Roman" w:cs="Times New Roman"/>
          <w:sz w:val="28"/>
        </w:rPr>
        <w:t xml:space="preserve"> –Software Life Cycle process </w:t>
      </w:r>
    </w:p>
    <w:p w14:paraId="6D9245FB" w14:textId="77777777" w:rsidR="003160A5" w:rsidRPr="00683393" w:rsidRDefault="006C3F77" w:rsidP="00711D4C">
      <w:pPr>
        <w:spacing w:after="0"/>
        <w:rPr>
          <w:rFonts w:ascii="Times New Roman" w:hAnsi="Times New Roman" w:cs="Times New Roman"/>
          <w:sz w:val="28"/>
        </w:rPr>
      </w:pPr>
      <w:r w:rsidRPr="00683393">
        <w:rPr>
          <w:rFonts w:ascii="Times New Roman" w:hAnsi="Times New Roman" w:cs="Times New Roman"/>
          <w:sz w:val="28"/>
        </w:rPr>
        <w:lastRenderedPageBreak/>
        <w:t xml:space="preserve">– </w:t>
      </w:r>
      <w:proofErr w:type="gramStart"/>
      <w:r w:rsidRPr="00683393">
        <w:rPr>
          <w:rFonts w:ascii="Times New Roman" w:hAnsi="Times New Roman" w:cs="Times New Roman"/>
          <w:sz w:val="28"/>
        </w:rPr>
        <w:t>guidelines</w:t>
      </w:r>
      <w:proofErr w:type="gramEnd"/>
      <w:r w:rsidRPr="00683393">
        <w:rPr>
          <w:rFonts w:ascii="Times New Roman" w:hAnsi="Times New Roman" w:cs="Times New Roman"/>
          <w:sz w:val="28"/>
        </w:rPr>
        <w:t xml:space="preserve"> for the content of software life cycle process information products (documentation) standards elements.</w:t>
      </w:r>
    </w:p>
    <w:p w14:paraId="1F93A639" w14:textId="77777777" w:rsidR="008F39D9" w:rsidRPr="00683393" w:rsidRDefault="008F39D9" w:rsidP="00711D4C">
      <w:pPr>
        <w:spacing w:after="0"/>
        <w:rPr>
          <w:rFonts w:ascii="Times New Roman" w:hAnsi="Times New Roman" w:cs="Times New Roman"/>
          <w:sz w:val="28"/>
        </w:rPr>
      </w:pPr>
    </w:p>
    <w:p w14:paraId="7E5C8BE1" w14:textId="77777777" w:rsidR="008F39D9" w:rsidRPr="00683393" w:rsidRDefault="008F39D9" w:rsidP="008F39D9">
      <w:pPr>
        <w:rPr>
          <w:rFonts w:ascii="Times New Roman" w:hAnsi="Times New Roman" w:cs="Times New Roman"/>
          <w:b/>
          <w:bCs/>
          <w:sz w:val="32"/>
          <w:szCs w:val="32"/>
        </w:rPr>
      </w:pPr>
      <w:r w:rsidRPr="00683393">
        <w:rPr>
          <w:rFonts w:ascii="Times New Roman" w:hAnsi="Times New Roman" w:cs="Times New Roman"/>
          <w:b/>
          <w:bCs/>
          <w:sz w:val="32"/>
          <w:szCs w:val="32"/>
        </w:rPr>
        <w:t>4.1Project Management (PM) process</w:t>
      </w:r>
    </w:p>
    <w:p w14:paraId="3F6F3944" w14:textId="77777777" w:rsidR="008F39D9" w:rsidRPr="00683393" w:rsidRDefault="008F39D9" w:rsidP="008F39D9">
      <w:pPr>
        <w:rPr>
          <w:rFonts w:ascii="Times New Roman" w:hAnsi="Times New Roman" w:cs="Times New Roman"/>
          <w:b/>
          <w:bCs/>
          <w:sz w:val="32"/>
          <w:szCs w:val="32"/>
        </w:rPr>
      </w:pPr>
      <w:r w:rsidRPr="00683393">
        <w:rPr>
          <w:rFonts w:ascii="Times New Roman" w:hAnsi="Times New Roman" w:cs="Times New Roman"/>
          <w:b/>
          <w:bCs/>
          <w:sz w:val="32"/>
          <w:szCs w:val="32"/>
        </w:rPr>
        <w:t>PM purpose</w:t>
      </w:r>
    </w:p>
    <w:p w14:paraId="28F4A95D" w14:textId="77777777" w:rsidR="008F39D9" w:rsidRPr="00683393" w:rsidRDefault="008F39D9" w:rsidP="00C7301F">
      <w:pPr>
        <w:ind w:firstLine="720"/>
        <w:rPr>
          <w:rFonts w:ascii="Times New Roman" w:hAnsi="Times New Roman" w:cs="Times New Roman"/>
          <w:sz w:val="32"/>
          <w:szCs w:val="32"/>
        </w:rPr>
      </w:pPr>
      <w:r w:rsidRPr="00683393">
        <w:rPr>
          <w:rFonts w:ascii="Times New Roman" w:hAnsi="Times New Roman" w:cs="Times New Roman"/>
          <w:sz w:val="32"/>
          <w:szCs w:val="32"/>
        </w:rPr>
        <w:t>The purpose of the Project Management Process is to establish and carry out in a systematic way the tasks of the software implementation project, which allows complying with</w:t>
      </w:r>
      <w:r w:rsidR="002A2C21" w:rsidRPr="00683393">
        <w:rPr>
          <w:rFonts w:ascii="Times New Roman" w:hAnsi="Times New Roman" w:cs="Times New Roman"/>
          <w:sz w:val="32"/>
          <w:szCs w:val="32"/>
        </w:rPr>
        <w:t xml:space="preserve"> the project’s objectives in the expected quality, time and costs.</w:t>
      </w:r>
    </w:p>
    <w:p w14:paraId="4D122F73" w14:textId="77777777" w:rsidR="002A2C21" w:rsidRPr="00683393" w:rsidRDefault="002A2C21" w:rsidP="008F39D9">
      <w:pPr>
        <w:rPr>
          <w:rFonts w:ascii="Times New Roman" w:hAnsi="Times New Roman" w:cs="Times New Roman"/>
          <w:b/>
          <w:bCs/>
          <w:sz w:val="32"/>
          <w:szCs w:val="32"/>
        </w:rPr>
      </w:pPr>
      <w:r w:rsidRPr="00683393">
        <w:rPr>
          <w:rFonts w:ascii="Times New Roman" w:hAnsi="Times New Roman" w:cs="Times New Roman"/>
          <w:b/>
          <w:bCs/>
          <w:sz w:val="32"/>
          <w:szCs w:val="32"/>
        </w:rPr>
        <w:t>PM Objectives</w:t>
      </w:r>
    </w:p>
    <w:p w14:paraId="4DB32060" w14:textId="77777777" w:rsidR="002A2C21" w:rsidRPr="00683393" w:rsidRDefault="00051F6F"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PM.O</w:t>
      </w:r>
      <w:r w:rsidR="002A2C21" w:rsidRPr="00683393">
        <w:rPr>
          <w:rFonts w:ascii="Times New Roman" w:hAnsi="Times New Roman" w:cs="Times New Roman"/>
          <w:b/>
          <w:bCs/>
          <w:sz w:val="32"/>
          <w:szCs w:val="32"/>
        </w:rPr>
        <w:t>1.</w:t>
      </w:r>
      <w:r w:rsidR="002A2C21" w:rsidRPr="00683393">
        <w:rPr>
          <w:rFonts w:ascii="Times New Roman" w:hAnsi="Times New Roman" w:cs="Times New Roman"/>
          <w:sz w:val="32"/>
          <w:szCs w:val="32"/>
        </w:rPr>
        <w:t xml:space="preserve"> The Project plan for the execution of the project is developed according to the Statement of work and validates with the customer. The tasks and resources necessary to complete the work are sized and estimated.</w:t>
      </w:r>
    </w:p>
    <w:p w14:paraId="6BEDD54B" w14:textId="77777777" w:rsidR="002A2C21" w:rsidRPr="00683393" w:rsidRDefault="00051F6F"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PM.O</w:t>
      </w:r>
      <w:r w:rsidR="002A2C21" w:rsidRPr="00683393">
        <w:rPr>
          <w:rFonts w:ascii="Times New Roman" w:hAnsi="Times New Roman" w:cs="Times New Roman"/>
          <w:b/>
          <w:bCs/>
          <w:sz w:val="32"/>
          <w:szCs w:val="32"/>
        </w:rPr>
        <w:t>2.</w:t>
      </w:r>
      <w:r w:rsidR="002A2C21" w:rsidRPr="00683393">
        <w:rPr>
          <w:rFonts w:ascii="Times New Roman" w:hAnsi="Times New Roman" w:cs="Times New Roman"/>
          <w:sz w:val="32"/>
          <w:szCs w:val="32"/>
        </w:rPr>
        <w:t xml:space="preserve"> Progress of the project is monitored against the project plan and recorded in the progress status record. Correction to remediate problems and deviations from the plan</w:t>
      </w:r>
      <w:r w:rsidR="00E26CAE" w:rsidRPr="00683393">
        <w:rPr>
          <w:rFonts w:ascii="Times New Roman" w:hAnsi="Times New Roman" w:cs="Times New Roman"/>
          <w:sz w:val="32"/>
          <w:szCs w:val="32"/>
        </w:rPr>
        <w:t xml:space="preserve"> are taken when project targeted are not achieved. Appropriate treatment is taken to correct or avoid the </w:t>
      </w:r>
      <w:r w:rsidR="00B1117D" w:rsidRPr="00683393">
        <w:rPr>
          <w:rFonts w:ascii="Times New Roman" w:hAnsi="Times New Roman" w:cs="Times New Roman"/>
          <w:sz w:val="32"/>
          <w:szCs w:val="32"/>
        </w:rPr>
        <w:t>impact of risk. Closure of the project is performed to get the Customer acceptance documented in the Acceptance record.</w:t>
      </w:r>
    </w:p>
    <w:p w14:paraId="1E1C96F5" w14:textId="77777777" w:rsidR="00B1117D" w:rsidRPr="00683393" w:rsidRDefault="00051F6F"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PM.O</w:t>
      </w:r>
      <w:r w:rsidR="00E21775" w:rsidRPr="00683393">
        <w:rPr>
          <w:rFonts w:ascii="Times New Roman" w:hAnsi="Times New Roman" w:cs="Times New Roman"/>
          <w:b/>
          <w:bCs/>
          <w:sz w:val="32"/>
          <w:szCs w:val="32"/>
        </w:rPr>
        <w:t>3.</w:t>
      </w:r>
      <w:r w:rsidR="00E21775" w:rsidRPr="00683393">
        <w:rPr>
          <w:rFonts w:ascii="Times New Roman" w:hAnsi="Times New Roman" w:cs="Times New Roman"/>
          <w:sz w:val="32"/>
          <w:szCs w:val="32"/>
        </w:rPr>
        <w:t xml:space="preserve"> The Change Requests are addressed through their reception and analysis. Changes to software requirements are evaluated for cost, schedule and technical impact.</w:t>
      </w:r>
    </w:p>
    <w:p w14:paraId="49D80075" w14:textId="77777777" w:rsidR="00C33FD6" w:rsidRPr="00683393" w:rsidRDefault="00051F6F"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PM.O</w:t>
      </w:r>
      <w:r w:rsidR="00C33FD6" w:rsidRPr="00683393">
        <w:rPr>
          <w:rFonts w:ascii="Times New Roman" w:hAnsi="Times New Roman" w:cs="Times New Roman"/>
          <w:b/>
          <w:bCs/>
          <w:sz w:val="32"/>
          <w:szCs w:val="32"/>
        </w:rPr>
        <w:t>4.</w:t>
      </w:r>
      <w:r w:rsidR="00C33FD6" w:rsidRPr="00683393">
        <w:rPr>
          <w:rFonts w:ascii="Times New Roman" w:hAnsi="Times New Roman" w:cs="Times New Roman"/>
          <w:sz w:val="32"/>
          <w:szCs w:val="32"/>
        </w:rPr>
        <w:t xml:space="preserve"> </w:t>
      </w:r>
      <w:r w:rsidRPr="00683393">
        <w:rPr>
          <w:rFonts w:ascii="Times New Roman" w:hAnsi="Times New Roman" w:cs="Times New Roman"/>
          <w:sz w:val="32"/>
          <w:szCs w:val="32"/>
        </w:rPr>
        <w:t>Review meeting with the work team and the customer are held. Agreements are registered and tracked.</w:t>
      </w:r>
    </w:p>
    <w:p w14:paraId="7E965EF8" w14:textId="77777777" w:rsidR="00051F6F" w:rsidRPr="00683393" w:rsidRDefault="00051F6F"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lastRenderedPageBreak/>
        <w:t>PM.O5.</w:t>
      </w:r>
      <w:r w:rsidR="00C4010A" w:rsidRPr="00683393">
        <w:rPr>
          <w:rFonts w:ascii="Times New Roman" w:hAnsi="Times New Roman" w:cs="Times New Roman"/>
          <w:sz w:val="32"/>
          <w:szCs w:val="32"/>
        </w:rPr>
        <w:t xml:space="preserve"> </w:t>
      </w:r>
      <w:r w:rsidR="009E135C" w:rsidRPr="00683393">
        <w:rPr>
          <w:rFonts w:ascii="Times New Roman" w:hAnsi="Times New Roman" w:cs="Times New Roman"/>
          <w:sz w:val="32"/>
          <w:szCs w:val="32"/>
        </w:rPr>
        <w:t>Risks are identified as they develop and during the conduct of the project.</w:t>
      </w:r>
    </w:p>
    <w:p w14:paraId="69C64175" w14:textId="77777777" w:rsidR="009E135C" w:rsidRPr="00683393" w:rsidRDefault="009E135C"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PM.O6.</w:t>
      </w:r>
      <w:r w:rsidRPr="00683393">
        <w:rPr>
          <w:rFonts w:ascii="Times New Roman" w:hAnsi="Times New Roman" w:cs="Times New Roman"/>
          <w:sz w:val="32"/>
          <w:szCs w:val="32"/>
        </w:rPr>
        <w:t xml:space="preserve"> A software version control strategy is developed. Items of Software Configuration are identified, defined and </w:t>
      </w:r>
      <w:proofErr w:type="spellStart"/>
      <w:r w:rsidRPr="00683393">
        <w:rPr>
          <w:rFonts w:ascii="Times New Roman" w:hAnsi="Times New Roman" w:cs="Times New Roman"/>
          <w:sz w:val="32"/>
          <w:szCs w:val="32"/>
        </w:rPr>
        <w:t>baselined</w:t>
      </w:r>
      <w:proofErr w:type="spellEnd"/>
      <w:r w:rsidRPr="00683393">
        <w:rPr>
          <w:rFonts w:ascii="Times New Roman" w:hAnsi="Times New Roman" w:cs="Times New Roman"/>
          <w:sz w:val="32"/>
          <w:szCs w:val="32"/>
        </w:rPr>
        <w:t>. Modifications and releases of the items are controlled and made available to the customer and</w:t>
      </w:r>
      <w:r w:rsidR="00016DF3" w:rsidRPr="00683393">
        <w:rPr>
          <w:rFonts w:ascii="Times New Roman" w:hAnsi="Times New Roman" w:cs="Times New Roman"/>
          <w:sz w:val="32"/>
          <w:szCs w:val="32"/>
        </w:rPr>
        <w:t xml:space="preserve"> work team including the storage, handling and delivery of the items.</w:t>
      </w:r>
    </w:p>
    <w:p w14:paraId="75CA1EF6" w14:textId="77777777" w:rsidR="00F50655" w:rsidRPr="00683393" w:rsidRDefault="00F50655"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PM.O7.</w:t>
      </w:r>
      <w:r w:rsidRPr="00683393">
        <w:rPr>
          <w:rFonts w:ascii="Times New Roman" w:hAnsi="Times New Roman" w:cs="Times New Roman"/>
          <w:sz w:val="32"/>
          <w:szCs w:val="32"/>
        </w:rPr>
        <w:t xml:space="preserve"> Software Quality Assurance is performed to provide assurance the work products and processes comply with the Project Plan and Requirements Specification.</w:t>
      </w:r>
    </w:p>
    <w:p w14:paraId="6612AE10" w14:textId="77777777" w:rsidR="00F50655" w:rsidRPr="00683393" w:rsidRDefault="00F50655" w:rsidP="008F39D9">
      <w:pPr>
        <w:rPr>
          <w:rFonts w:ascii="Times New Roman" w:hAnsi="Times New Roman" w:cs="Times New Roman"/>
          <w:b/>
          <w:bCs/>
          <w:sz w:val="32"/>
          <w:szCs w:val="32"/>
        </w:rPr>
      </w:pPr>
      <w:r w:rsidRPr="00683393">
        <w:rPr>
          <w:rFonts w:ascii="Times New Roman" w:hAnsi="Times New Roman" w:cs="Times New Roman"/>
          <w:b/>
          <w:bCs/>
          <w:sz w:val="32"/>
          <w:szCs w:val="32"/>
        </w:rPr>
        <w:t>PM Activities</w:t>
      </w:r>
    </w:p>
    <w:p w14:paraId="75AC8ED3" w14:textId="77777777" w:rsidR="00E21775" w:rsidRPr="00683393" w:rsidRDefault="00F50655" w:rsidP="008F39D9">
      <w:pPr>
        <w:rPr>
          <w:rFonts w:ascii="Times New Roman" w:hAnsi="Times New Roman" w:cs="Times New Roman"/>
          <w:sz w:val="32"/>
          <w:szCs w:val="32"/>
        </w:rPr>
      </w:pPr>
      <w:r w:rsidRPr="00683393">
        <w:rPr>
          <w:rFonts w:ascii="Times New Roman" w:hAnsi="Times New Roman" w:cs="Times New Roman"/>
          <w:sz w:val="32"/>
          <w:szCs w:val="32"/>
        </w:rPr>
        <w:t>The Project management process has the following activities:</w:t>
      </w:r>
    </w:p>
    <w:p w14:paraId="77F02DE2" w14:textId="77777777" w:rsidR="00F50655" w:rsidRPr="00683393" w:rsidRDefault="00E776F4" w:rsidP="008F39D9">
      <w:pPr>
        <w:rPr>
          <w:rFonts w:ascii="Times New Roman" w:hAnsi="Times New Roman" w:cs="Times New Roman"/>
          <w:sz w:val="32"/>
          <w:szCs w:val="32"/>
        </w:rPr>
      </w:pPr>
      <w:r w:rsidRPr="00683393">
        <w:rPr>
          <w:rFonts w:ascii="Times New Roman" w:hAnsi="Times New Roman" w:cs="Times New Roman"/>
          <w:sz w:val="32"/>
          <w:szCs w:val="32"/>
        </w:rPr>
        <w:t>-PM.1 Project Planning</w:t>
      </w:r>
    </w:p>
    <w:p w14:paraId="541D3368" w14:textId="77777777" w:rsidR="00E776F4" w:rsidRPr="00683393" w:rsidRDefault="00E776F4" w:rsidP="008F39D9">
      <w:pPr>
        <w:rPr>
          <w:rFonts w:ascii="Times New Roman" w:hAnsi="Times New Roman" w:cs="Times New Roman"/>
          <w:sz w:val="32"/>
          <w:szCs w:val="32"/>
        </w:rPr>
      </w:pPr>
      <w:r w:rsidRPr="00683393">
        <w:rPr>
          <w:rFonts w:ascii="Times New Roman" w:hAnsi="Times New Roman" w:cs="Times New Roman"/>
          <w:sz w:val="32"/>
          <w:szCs w:val="32"/>
        </w:rPr>
        <w:t>-PM.2 Project Plan Execution</w:t>
      </w:r>
    </w:p>
    <w:p w14:paraId="7F4A03CE" w14:textId="77777777" w:rsidR="00E776F4" w:rsidRPr="00683393" w:rsidRDefault="00E776F4" w:rsidP="008F39D9">
      <w:pPr>
        <w:rPr>
          <w:rFonts w:ascii="Times New Roman" w:hAnsi="Times New Roman" w:cs="Times New Roman"/>
          <w:sz w:val="32"/>
          <w:szCs w:val="32"/>
        </w:rPr>
      </w:pPr>
      <w:r w:rsidRPr="00683393">
        <w:rPr>
          <w:rFonts w:ascii="Times New Roman" w:hAnsi="Times New Roman" w:cs="Times New Roman"/>
          <w:sz w:val="32"/>
          <w:szCs w:val="32"/>
        </w:rPr>
        <w:t>-PM.3 Project Assessment and Control</w:t>
      </w:r>
    </w:p>
    <w:p w14:paraId="5580ECAC" w14:textId="77777777" w:rsidR="00E776F4" w:rsidRPr="00683393" w:rsidRDefault="00E776F4" w:rsidP="008F39D9">
      <w:pPr>
        <w:rPr>
          <w:rFonts w:ascii="Times New Roman" w:hAnsi="Times New Roman" w:cs="Times New Roman"/>
          <w:sz w:val="32"/>
          <w:szCs w:val="32"/>
        </w:rPr>
      </w:pPr>
      <w:r w:rsidRPr="00683393">
        <w:rPr>
          <w:rFonts w:ascii="Times New Roman" w:hAnsi="Times New Roman" w:cs="Times New Roman"/>
          <w:sz w:val="32"/>
          <w:szCs w:val="32"/>
        </w:rPr>
        <w:t>-PM.4 Project Closure</w:t>
      </w:r>
    </w:p>
    <w:p w14:paraId="4E045F9F" w14:textId="77777777" w:rsidR="00E776F4" w:rsidRPr="00683393" w:rsidRDefault="00E776F4" w:rsidP="008F39D9">
      <w:pPr>
        <w:rPr>
          <w:rFonts w:ascii="Times New Roman" w:hAnsi="Times New Roman" w:cs="Times New Roman"/>
          <w:sz w:val="32"/>
          <w:szCs w:val="32"/>
        </w:rPr>
      </w:pPr>
    </w:p>
    <w:p w14:paraId="18D52823" w14:textId="77777777" w:rsidR="00E95A47" w:rsidRPr="00683393" w:rsidRDefault="00E95A47" w:rsidP="008F39D9">
      <w:pPr>
        <w:rPr>
          <w:rFonts w:ascii="Times New Roman" w:hAnsi="Times New Roman" w:cs="Times New Roman"/>
          <w:b/>
          <w:bCs/>
          <w:sz w:val="32"/>
          <w:szCs w:val="32"/>
        </w:rPr>
      </w:pPr>
      <w:r w:rsidRPr="00683393">
        <w:rPr>
          <w:rFonts w:ascii="Times New Roman" w:hAnsi="Times New Roman" w:cs="Times New Roman"/>
          <w:b/>
          <w:bCs/>
          <w:sz w:val="32"/>
          <w:szCs w:val="32"/>
        </w:rPr>
        <w:t>4.2 Software Implementation (SI) process</w:t>
      </w:r>
    </w:p>
    <w:p w14:paraId="4471843B" w14:textId="77777777" w:rsidR="00E95A47" w:rsidRPr="00683393" w:rsidRDefault="00E95A47" w:rsidP="008F39D9">
      <w:pPr>
        <w:rPr>
          <w:rFonts w:ascii="Times New Roman" w:hAnsi="Times New Roman" w:cs="Times New Roman"/>
          <w:b/>
          <w:bCs/>
          <w:sz w:val="32"/>
          <w:szCs w:val="32"/>
        </w:rPr>
      </w:pPr>
      <w:r w:rsidRPr="00683393">
        <w:rPr>
          <w:rFonts w:ascii="Times New Roman" w:hAnsi="Times New Roman" w:cs="Times New Roman"/>
          <w:b/>
          <w:bCs/>
          <w:sz w:val="32"/>
          <w:szCs w:val="32"/>
        </w:rPr>
        <w:t>SI purpose</w:t>
      </w:r>
    </w:p>
    <w:p w14:paraId="51EAAA24" w14:textId="77777777" w:rsidR="00E95A47" w:rsidRPr="00683393" w:rsidRDefault="00E95A47" w:rsidP="00C7301F">
      <w:pPr>
        <w:ind w:firstLine="720"/>
        <w:rPr>
          <w:rFonts w:ascii="Times New Roman" w:hAnsi="Times New Roman" w:cs="Times New Roman"/>
          <w:sz w:val="32"/>
          <w:szCs w:val="32"/>
        </w:rPr>
      </w:pPr>
      <w:r w:rsidRPr="00683393">
        <w:rPr>
          <w:rFonts w:ascii="Times New Roman" w:hAnsi="Times New Roman" w:cs="Times New Roman"/>
          <w:sz w:val="32"/>
          <w:szCs w:val="32"/>
        </w:rPr>
        <w:t>The purpose</w:t>
      </w:r>
      <w:r w:rsidR="00A0427F" w:rsidRPr="00683393">
        <w:rPr>
          <w:rFonts w:ascii="Times New Roman" w:hAnsi="Times New Roman" w:cs="Times New Roman"/>
          <w:sz w:val="32"/>
          <w:szCs w:val="32"/>
        </w:rPr>
        <w:t xml:space="preserve"> of the Software Implementation process is the systematic performance of the analysis, design, construction, integration and tests activities for new or modified software products according to the specified requirement</w:t>
      </w:r>
      <w:r w:rsidR="009E28F3" w:rsidRPr="00683393">
        <w:rPr>
          <w:rFonts w:ascii="Times New Roman" w:hAnsi="Times New Roman" w:cs="Times New Roman"/>
          <w:sz w:val="32"/>
          <w:szCs w:val="32"/>
        </w:rPr>
        <w:t>s.</w:t>
      </w:r>
    </w:p>
    <w:p w14:paraId="328E17B2" w14:textId="77777777" w:rsidR="009E28F3" w:rsidRPr="00683393" w:rsidRDefault="009E28F3" w:rsidP="008F39D9">
      <w:pPr>
        <w:rPr>
          <w:rFonts w:ascii="Times New Roman" w:hAnsi="Times New Roman" w:cs="Times New Roman"/>
          <w:b/>
          <w:bCs/>
          <w:sz w:val="32"/>
          <w:szCs w:val="32"/>
        </w:rPr>
      </w:pPr>
      <w:r w:rsidRPr="00683393">
        <w:rPr>
          <w:rFonts w:ascii="Times New Roman" w:hAnsi="Times New Roman" w:cs="Times New Roman"/>
          <w:b/>
          <w:bCs/>
          <w:sz w:val="32"/>
          <w:szCs w:val="32"/>
        </w:rPr>
        <w:t>SI objectives</w:t>
      </w:r>
    </w:p>
    <w:p w14:paraId="102FE1BB" w14:textId="77777777" w:rsidR="009E28F3" w:rsidRPr="00683393" w:rsidRDefault="009E28F3"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lastRenderedPageBreak/>
        <w:t>SI.O1.</w:t>
      </w:r>
      <w:r w:rsidRPr="00683393">
        <w:rPr>
          <w:rFonts w:ascii="Times New Roman" w:hAnsi="Times New Roman" w:cs="Times New Roman"/>
          <w:sz w:val="32"/>
          <w:szCs w:val="32"/>
        </w:rPr>
        <w:t xml:space="preserve"> Tasks of the activities are performed through the accomplishment of the current Project Plan.</w:t>
      </w:r>
    </w:p>
    <w:p w14:paraId="17F38326" w14:textId="77777777" w:rsidR="00E558A2" w:rsidRPr="00683393" w:rsidRDefault="00973A20"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SI.O2.</w:t>
      </w:r>
      <w:r w:rsidRPr="00683393">
        <w:rPr>
          <w:rFonts w:ascii="Times New Roman" w:hAnsi="Times New Roman" w:cs="Times New Roman"/>
          <w:sz w:val="32"/>
          <w:szCs w:val="32"/>
        </w:rPr>
        <w:t xml:space="preserve"> Software requirements are defined, analyzed for correctness and testability, approved by the Customer, </w:t>
      </w:r>
      <w:proofErr w:type="spellStart"/>
      <w:r w:rsidRPr="00683393">
        <w:rPr>
          <w:rFonts w:ascii="Times New Roman" w:hAnsi="Times New Roman" w:cs="Times New Roman"/>
          <w:sz w:val="32"/>
          <w:szCs w:val="32"/>
        </w:rPr>
        <w:t>baselined</w:t>
      </w:r>
      <w:proofErr w:type="spellEnd"/>
      <w:r w:rsidRPr="00683393">
        <w:rPr>
          <w:rFonts w:ascii="Times New Roman" w:hAnsi="Times New Roman" w:cs="Times New Roman"/>
          <w:sz w:val="32"/>
          <w:szCs w:val="32"/>
        </w:rPr>
        <w:t xml:space="preserve"> and communicated</w:t>
      </w:r>
      <w:r w:rsidR="00E558A2" w:rsidRPr="00683393">
        <w:rPr>
          <w:rFonts w:ascii="Times New Roman" w:hAnsi="Times New Roman" w:cs="Times New Roman"/>
          <w:sz w:val="32"/>
          <w:szCs w:val="32"/>
        </w:rPr>
        <w:t>.</w:t>
      </w:r>
    </w:p>
    <w:p w14:paraId="73FB15D4" w14:textId="77777777" w:rsidR="0063619C" w:rsidRPr="00683393" w:rsidRDefault="00867EFD"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SI.O3.</w:t>
      </w:r>
      <w:r w:rsidRPr="00683393">
        <w:rPr>
          <w:rFonts w:ascii="Times New Roman" w:hAnsi="Times New Roman" w:cs="Times New Roman"/>
          <w:sz w:val="32"/>
          <w:szCs w:val="32"/>
        </w:rPr>
        <w:t xml:space="preserve"> Software architectural and detailed design is developed and </w:t>
      </w:r>
      <w:proofErr w:type="spellStart"/>
      <w:r w:rsidRPr="00683393">
        <w:rPr>
          <w:rFonts w:ascii="Times New Roman" w:hAnsi="Times New Roman" w:cs="Times New Roman"/>
          <w:sz w:val="32"/>
          <w:szCs w:val="32"/>
        </w:rPr>
        <w:t>baselined</w:t>
      </w:r>
      <w:proofErr w:type="spellEnd"/>
      <w:r w:rsidRPr="00683393">
        <w:rPr>
          <w:rFonts w:ascii="Times New Roman" w:hAnsi="Times New Roman" w:cs="Times New Roman"/>
          <w:sz w:val="32"/>
          <w:szCs w:val="32"/>
        </w:rPr>
        <w:t>. It describes the software items and internal and external interfaces of them. Consistency and traceability to software requirements are established.</w:t>
      </w:r>
    </w:p>
    <w:p w14:paraId="02815BBB" w14:textId="77777777" w:rsidR="00867EFD" w:rsidRPr="00683393" w:rsidRDefault="00867EFD"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 xml:space="preserve">SI.O4. </w:t>
      </w:r>
      <w:r w:rsidR="00077614" w:rsidRPr="00683393">
        <w:rPr>
          <w:rFonts w:ascii="Times New Roman" w:hAnsi="Times New Roman" w:cs="Times New Roman"/>
          <w:sz w:val="32"/>
          <w:szCs w:val="32"/>
        </w:rPr>
        <w:t>Software components defined by the design are produced. Unit test are defined and performed to verify the consistency with requirements and design are established.</w:t>
      </w:r>
    </w:p>
    <w:p w14:paraId="37A8D632" w14:textId="77777777" w:rsidR="00077614" w:rsidRPr="00683393" w:rsidRDefault="00FE0DF7"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SI.O5.</w:t>
      </w:r>
      <w:r w:rsidRPr="00683393">
        <w:rPr>
          <w:rFonts w:ascii="Times New Roman" w:hAnsi="Times New Roman" w:cs="Times New Roman"/>
          <w:sz w:val="32"/>
          <w:szCs w:val="32"/>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14:paraId="632E1E05" w14:textId="77777777" w:rsidR="00FE0DF7" w:rsidRPr="00683393" w:rsidRDefault="00922B36"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SI.O6.</w:t>
      </w:r>
      <w:r w:rsidRPr="00683393">
        <w:rPr>
          <w:rFonts w:ascii="Times New Roman" w:hAnsi="Times New Roman" w:cs="Times New Roman"/>
          <w:sz w:val="32"/>
          <w:szCs w:val="32"/>
        </w:rPr>
        <w:t xml:space="preserve"> A Software Configuration, that meets the requirement specification as agreed to with the customer, which includes user, operation and maintenance documentations is integrated, </w:t>
      </w:r>
      <w:proofErr w:type="spellStart"/>
      <w:r w:rsidRPr="00683393">
        <w:rPr>
          <w:rFonts w:ascii="Times New Roman" w:hAnsi="Times New Roman" w:cs="Times New Roman"/>
          <w:sz w:val="32"/>
          <w:szCs w:val="32"/>
        </w:rPr>
        <w:t>baselined</w:t>
      </w:r>
      <w:proofErr w:type="spellEnd"/>
      <w:r w:rsidRPr="00683393">
        <w:rPr>
          <w:rFonts w:ascii="Times New Roman" w:hAnsi="Times New Roman" w:cs="Times New Roman"/>
          <w:sz w:val="32"/>
          <w:szCs w:val="32"/>
        </w:rPr>
        <w:t xml:space="preserve"> and stored at the Project Repository. Needs for changes to the Software Configuration are defected and related Change Requests are initiated.</w:t>
      </w:r>
    </w:p>
    <w:p w14:paraId="7B429F32" w14:textId="77777777" w:rsidR="000D27A6" w:rsidRPr="00683393" w:rsidRDefault="000D27A6" w:rsidP="00C7301F">
      <w:pPr>
        <w:ind w:firstLine="720"/>
        <w:rPr>
          <w:rFonts w:ascii="Times New Roman" w:hAnsi="Times New Roman" w:cs="Times New Roman"/>
          <w:sz w:val="32"/>
          <w:szCs w:val="32"/>
        </w:rPr>
      </w:pPr>
      <w:r w:rsidRPr="00683393">
        <w:rPr>
          <w:rFonts w:ascii="Times New Roman" w:hAnsi="Times New Roman" w:cs="Times New Roman"/>
          <w:b/>
          <w:bCs/>
          <w:sz w:val="32"/>
          <w:szCs w:val="32"/>
        </w:rPr>
        <w:t>SI.O7.</w:t>
      </w:r>
      <w:r w:rsidRPr="00683393">
        <w:rPr>
          <w:rFonts w:ascii="Times New Roman" w:hAnsi="Times New Roman" w:cs="Times New Roman"/>
          <w:sz w:val="32"/>
          <w:szCs w:val="32"/>
        </w:rPr>
        <w:t xml:space="preserve"> Verification and Validation tasks of all required work products are performed using the defined criteria to achieve consistency among output and input products in each activity. Defects are identified, and corrected; records are stored in the Verification/Validation Results.</w:t>
      </w:r>
    </w:p>
    <w:p w14:paraId="45E24B42" w14:textId="77777777" w:rsidR="00EF3F8B" w:rsidRPr="00683393" w:rsidRDefault="00EF3F8B" w:rsidP="008F39D9">
      <w:pPr>
        <w:rPr>
          <w:rFonts w:ascii="Times New Roman" w:hAnsi="Times New Roman" w:cs="Times New Roman"/>
          <w:b/>
          <w:bCs/>
          <w:sz w:val="32"/>
          <w:szCs w:val="32"/>
        </w:rPr>
      </w:pPr>
      <w:r w:rsidRPr="00683393">
        <w:rPr>
          <w:rFonts w:ascii="Times New Roman" w:hAnsi="Times New Roman" w:cs="Times New Roman"/>
          <w:b/>
          <w:bCs/>
          <w:sz w:val="32"/>
          <w:szCs w:val="32"/>
        </w:rPr>
        <w:lastRenderedPageBreak/>
        <w:t>SI Activities</w:t>
      </w:r>
    </w:p>
    <w:p w14:paraId="156DF3D4" w14:textId="77777777" w:rsidR="00EF3F8B" w:rsidRPr="00683393" w:rsidRDefault="00EF3F8B" w:rsidP="008F39D9">
      <w:pPr>
        <w:rPr>
          <w:rFonts w:ascii="Times New Roman" w:hAnsi="Times New Roman" w:cs="Times New Roman"/>
          <w:sz w:val="32"/>
          <w:szCs w:val="32"/>
        </w:rPr>
      </w:pPr>
      <w:r w:rsidRPr="00683393">
        <w:rPr>
          <w:rFonts w:ascii="Times New Roman" w:hAnsi="Times New Roman" w:cs="Times New Roman"/>
          <w:sz w:val="32"/>
          <w:szCs w:val="32"/>
        </w:rPr>
        <w:t>The Software Implementation Process has the following activities:</w:t>
      </w:r>
    </w:p>
    <w:p w14:paraId="362FBF1E" w14:textId="77777777" w:rsidR="00EF3F8B" w:rsidRPr="00683393" w:rsidRDefault="00EF3F8B" w:rsidP="008F39D9">
      <w:pPr>
        <w:rPr>
          <w:rFonts w:ascii="Times New Roman" w:hAnsi="Times New Roman" w:cs="Times New Roman"/>
          <w:sz w:val="32"/>
          <w:szCs w:val="32"/>
        </w:rPr>
      </w:pPr>
      <w:r w:rsidRPr="00683393">
        <w:rPr>
          <w:rFonts w:ascii="Times New Roman" w:hAnsi="Times New Roman" w:cs="Times New Roman"/>
          <w:sz w:val="32"/>
          <w:szCs w:val="32"/>
        </w:rPr>
        <w:t>-SI.1 Software Implementation Initiation</w:t>
      </w:r>
    </w:p>
    <w:p w14:paraId="60C3B717" w14:textId="77777777" w:rsidR="00EF3F8B" w:rsidRPr="00683393" w:rsidRDefault="00EF3F8B" w:rsidP="008F39D9">
      <w:pPr>
        <w:rPr>
          <w:rFonts w:ascii="Times New Roman" w:hAnsi="Times New Roman" w:cs="Times New Roman"/>
          <w:sz w:val="32"/>
          <w:szCs w:val="32"/>
        </w:rPr>
      </w:pPr>
      <w:r w:rsidRPr="00683393">
        <w:rPr>
          <w:rFonts w:ascii="Times New Roman" w:hAnsi="Times New Roman" w:cs="Times New Roman"/>
          <w:sz w:val="32"/>
          <w:szCs w:val="32"/>
        </w:rPr>
        <w:t>-SI.2 Software Requirement</w:t>
      </w:r>
      <w:r w:rsidR="00335894" w:rsidRPr="00683393">
        <w:rPr>
          <w:rFonts w:ascii="Times New Roman" w:hAnsi="Times New Roman" w:cs="Times New Roman"/>
          <w:sz w:val="32"/>
          <w:szCs w:val="32"/>
        </w:rPr>
        <w:t>s Analysis</w:t>
      </w:r>
    </w:p>
    <w:p w14:paraId="4F53DB59" w14:textId="77777777" w:rsidR="00335894" w:rsidRPr="00683393" w:rsidRDefault="00335894" w:rsidP="008F39D9">
      <w:pPr>
        <w:rPr>
          <w:rFonts w:ascii="Times New Roman" w:hAnsi="Times New Roman" w:cs="Times New Roman"/>
          <w:sz w:val="32"/>
          <w:szCs w:val="32"/>
        </w:rPr>
      </w:pPr>
      <w:r w:rsidRPr="00683393">
        <w:rPr>
          <w:rFonts w:ascii="Times New Roman" w:hAnsi="Times New Roman" w:cs="Times New Roman"/>
          <w:sz w:val="32"/>
          <w:szCs w:val="32"/>
        </w:rPr>
        <w:t>-SI.3 Software Architectural and Detailed Design</w:t>
      </w:r>
    </w:p>
    <w:p w14:paraId="5F12D80C" w14:textId="77777777" w:rsidR="00335894" w:rsidRPr="00683393" w:rsidRDefault="00335894" w:rsidP="008F39D9">
      <w:pPr>
        <w:rPr>
          <w:rFonts w:ascii="Times New Roman" w:hAnsi="Times New Roman" w:cs="Times New Roman"/>
          <w:sz w:val="32"/>
          <w:szCs w:val="32"/>
        </w:rPr>
      </w:pPr>
      <w:r w:rsidRPr="00683393">
        <w:rPr>
          <w:rFonts w:ascii="Times New Roman" w:hAnsi="Times New Roman" w:cs="Times New Roman"/>
          <w:sz w:val="32"/>
          <w:szCs w:val="32"/>
        </w:rPr>
        <w:t>-SI.4 Software Construction</w:t>
      </w:r>
    </w:p>
    <w:p w14:paraId="70F721B8" w14:textId="77777777" w:rsidR="00335894" w:rsidRPr="00683393" w:rsidRDefault="00335894" w:rsidP="008F39D9">
      <w:pPr>
        <w:rPr>
          <w:rFonts w:ascii="Times New Roman" w:hAnsi="Times New Roman" w:cs="Times New Roman"/>
          <w:sz w:val="32"/>
          <w:szCs w:val="32"/>
        </w:rPr>
      </w:pPr>
      <w:r w:rsidRPr="00683393">
        <w:rPr>
          <w:rFonts w:ascii="Times New Roman" w:hAnsi="Times New Roman" w:cs="Times New Roman"/>
          <w:sz w:val="32"/>
          <w:szCs w:val="32"/>
        </w:rPr>
        <w:t>-SI.5 Software Integration and Tests</w:t>
      </w:r>
    </w:p>
    <w:p w14:paraId="53D5761F" w14:textId="77777777" w:rsidR="00335894" w:rsidRPr="00683393" w:rsidRDefault="00822374" w:rsidP="008F39D9">
      <w:pPr>
        <w:rPr>
          <w:rFonts w:ascii="Times New Roman" w:hAnsi="Times New Roman" w:cs="Times New Roman"/>
          <w:sz w:val="32"/>
          <w:szCs w:val="32"/>
        </w:rPr>
      </w:pPr>
      <w:r w:rsidRPr="00683393">
        <w:rPr>
          <w:rFonts w:ascii="Times New Roman" w:hAnsi="Times New Roman" w:cs="Times New Roman"/>
          <w:sz w:val="32"/>
          <w:szCs w:val="32"/>
        </w:rPr>
        <w:t>-SI.6 Product Delivery</w:t>
      </w:r>
    </w:p>
    <w:p w14:paraId="3F215ADA" w14:textId="77777777" w:rsidR="00822374" w:rsidRDefault="00822374" w:rsidP="008F39D9">
      <w:pPr>
        <w:rPr>
          <w:rFonts w:ascii="Times New Roman" w:hAnsi="Times New Roman" w:cs="Times New Roman"/>
          <w:b/>
          <w:bCs/>
          <w:sz w:val="48"/>
          <w:szCs w:val="48"/>
        </w:rPr>
      </w:pPr>
    </w:p>
    <w:p w14:paraId="7DA743FE" w14:textId="77777777" w:rsidR="00C7301F" w:rsidRDefault="00C7301F" w:rsidP="008F39D9">
      <w:pPr>
        <w:rPr>
          <w:rFonts w:ascii="Times New Roman" w:hAnsi="Times New Roman" w:cs="Times New Roman"/>
          <w:b/>
          <w:bCs/>
          <w:sz w:val="48"/>
          <w:szCs w:val="48"/>
        </w:rPr>
      </w:pPr>
    </w:p>
    <w:p w14:paraId="14E86F92" w14:textId="77777777" w:rsidR="00C7301F" w:rsidRDefault="00C7301F" w:rsidP="008F39D9">
      <w:pPr>
        <w:rPr>
          <w:rFonts w:ascii="Times New Roman" w:hAnsi="Times New Roman" w:cs="Times New Roman"/>
          <w:b/>
          <w:bCs/>
          <w:sz w:val="48"/>
          <w:szCs w:val="48"/>
        </w:rPr>
      </w:pPr>
    </w:p>
    <w:p w14:paraId="340CF71A" w14:textId="77777777" w:rsidR="00C7301F" w:rsidRDefault="00C7301F" w:rsidP="008F39D9">
      <w:pPr>
        <w:rPr>
          <w:rFonts w:ascii="Times New Roman" w:hAnsi="Times New Roman" w:cs="Times New Roman"/>
          <w:b/>
          <w:bCs/>
          <w:sz w:val="48"/>
          <w:szCs w:val="48"/>
        </w:rPr>
      </w:pPr>
    </w:p>
    <w:p w14:paraId="707069B9" w14:textId="77777777" w:rsidR="00C7301F" w:rsidRDefault="00C7301F" w:rsidP="008F39D9">
      <w:pPr>
        <w:rPr>
          <w:rFonts w:ascii="Times New Roman" w:hAnsi="Times New Roman" w:cs="Times New Roman"/>
          <w:b/>
          <w:bCs/>
          <w:sz w:val="48"/>
          <w:szCs w:val="48"/>
        </w:rPr>
      </w:pPr>
    </w:p>
    <w:p w14:paraId="2394D0C6" w14:textId="77777777" w:rsidR="00C7301F" w:rsidRDefault="00C7301F" w:rsidP="008F39D9">
      <w:pPr>
        <w:rPr>
          <w:rFonts w:ascii="Times New Roman" w:hAnsi="Times New Roman" w:cs="Times New Roman"/>
          <w:b/>
          <w:bCs/>
          <w:sz w:val="48"/>
          <w:szCs w:val="48"/>
        </w:rPr>
      </w:pPr>
    </w:p>
    <w:p w14:paraId="1F1A0B6E" w14:textId="77777777" w:rsidR="00C7301F" w:rsidRDefault="00C7301F" w:rsidP="008F39D9">
      <w:pPr>
        <w:rPr>
          <w:rFonts w:ascii="Times New Roman" w:hAnsi="Times New Roman" w:cs="Times New Roman"/>
          <w:b/>
          <w:bCs/>
          <w:sz w:val="48"/>
          <w:szCs w:val="48"/>
        </w:rPr>
      </w:pPr>
    </w:p>
    <w:p w14:paraId="45354A16" w14:textId="77777777" w:rsidR="00C7301F" w:rsidRDefault="00C7301F" w:rsidP="008F39D9">
      <w:pPr>
        <w:rPr>
          <w:rFonts w:ascii="Times New Roman" w:hAnsi="Times New Roman" w:cs="Times New Roman"/>
          <w:b/>
          <w:bCs/>
          <w:sz w:val="48"/>
          <w:szCs w:val="48"/>
        </w:rPr>
      </w:pPr>
    </w:p>
    <w:p w14:paraId="286800A4" w14:textId="77777777" w:rsidR="00C7301F" w:rsidRPr="00683393" w:rsidRDefault="00C7301F" w:rsidP="008F39D9">
      <w:pPr>
        <w:rPr>
          <w:rFonts w:ascii="Times New Roman" w:hAnsi="Times New Roman" w:cs="Times New Roman"/>
          <w:b/>
          <w:bCs/>
          <w:sz w:val="48"/>
          <w:szCs w:val="48"/>
        </w:rPr>
      </w:pPr>
    </w:p>
    <w:p w14:paraId="38ED5477" w14:textId="77777777" w:rsidR="008F39D9" w:rsidRPr="00C7301F" w:rsidRDefault="00003657" w:rsidP="00003657">
      <w:pPr>
        <w:rPr>
          <w:rFonts w:ascii="Times New Roman" w:hAnsi="Times New Roman" w:cs="Times New Roman"/>
          <w:b/>
          <w:bCs/>
          <w:sz w:val="48"/>
          <w:szCs w:val="48"/>
        </w:rPr>
      </w:pPr>
      <w:r w:rsidRPr="00C7301F">
        <w:rPr>
          <w:rFonts w:ascii="Times New Roman" w:hAnsi="Times New Roman" w:cs="Times New Roman"/>
          <w:b/>
          <w:bCs/>
          <w:sz w:val="48"/>
          <w:szCs w:val="48"/>
        </w:rPr>
        <w:lastRenderedPageBreak/>
        <w:t>Chapter Five</w:t>
      </w:r>
    </w:p>
    <w:p w14:paraId="03CE3E9D" w14:textId="77777777" w:rsidR="00003657" w:rsidRPr="00683393" w:rsidRDefault="00003657" w:rsidP="00003657">
      <w:pPr>
        <w:rPr>
          <w:rFonts w:ascii="Times New Roman" w:hAnsi="Times New Roman" w:cs="Times New Roman"/>
          <w:b/>
          <w:bCs/>
          <w:sz w:val="40"/>
          <w:szCs w:val="40"/>
        </w:rPr>
      </w:pPr>
      <w:r w:rsidRPr="00683393">
        <w:rPr>
          <w:rFonts w:ascii="Times New Roman" w:hAnsi="Times New Roman" w:cs="Times New Roman"/>
          <w:b/>
          <w:bCs/>
          <w:sz w:val="40"/>
          <w:szCs w:val="40"/>
        </w:rPr>
        <w:t>Estimated of Tasks</w:t>
      </w:r>
    </w:p>
    <w:p w14:paraId="1A44B74C" w14:textId="77777777" w:rsidR="00003657" w:rsidRPr="00683393" w:rsidRDefault="000608E4" w:rsidP="000608E4">
      <w:pPr>
        <w:rPr>
          <w:rFonts w:ascii="Times New Roman" w:hAnsi="Times New Roman" w:cs="Times New Roman"/>
          <w:b/>
          <w:bCs/>
          <w:sz w:val="32"/>
          <w:szCs w:val="32"/>
        </w:rPr>
      </w:pPr>
      <w:proofErr w:type="gramStart"/>
      <w:r w:rsidRPr="00683393">
        <w:rPr>
          <w:rFonts w:ascii="Times New Roman" w:hAnsi="Times New Roman" w:cs="Times New Roman"/>
          <w:b/>
          <w:bCs/>
          <w:sz w:val="32"/>
          <w:szCs w:val="32"/>
        </w:rPr>
        <w:t>5.Estimated</w:t>
      </w:r>
      <w:proofErr w:type="gramEnd"/>
      <w:r w:rsidRPr="00683393">
        <w:rPr>
          <w:rFonts w:ascii="Times New Roman" w:hAnsi="Times New Roman" w:cs="Times New Roman"/>
          <w:b/>
          <w:bCs/>
          <w:sz w:val="32"/>
          <w:szCs w:val="32"/>
        </w:rPr>
        <w:t xml:space="preserve"> Duration of Tasks</w:t>
      </w:r>
    </w:p>
    <w:p w14:paraId="5938A32B" w14:textId="77777777" w:rsidR="000608E4" w:rsidRPr="00683393" w:rsidRDefault="001E5D09" w:rsidP="000608E4">
      <w:pPr>
        <w:rPr>
          <w:rFonts w:ascii="Times New Roman" w:hAnsi="Times New Roman" w:cs="Times New Roman"/>
          <w:sz w:val="28"/>
        </w:rPr>
      </w:pPr>
      <w:r w:rsidRPr="00683393">
        <w:rPr>
          <w:rFonts w:ascii="Times New Roman" w:hAnsi="Times New Roman" w:cs="Times New Roman"/>
          <w:noProof/>
          <w:sz w:val="28"/>
          <w:lang w:eastAsia="ko-KR"/>
        </w:rPr>
        <w:drawing>
          <wp:inline distT="0" distB="0" distL="0" distR="0" wp14:anchorId="7AFE74AB" wp14:editId="0ECEC23B">
            <wp:extent cx="5607050" cy="3054664"/>
            <wp:effectExtent l="19050" t="0" r="0" b="0"/>
            <wp:docPr id="23" name="รูปภาพ 1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0" cstate="print"/>
                    <a:stretch>
                      <a:fillRect/>
                    </a:stretch>
                  </pic:blipFill>
                  <pic:spPr>
                    <a:xfrm>
                      <a:off x="0" y="0"/>
                      <a:ext cx="5614625" cy="3058791"/>
                    </a:xfrm>
                    <a:prstGeom prst="rect">
                      <a:avLst/>
                    </a:prstGeom>
                  </pic:spPr>
                </pic:pic>
              </a:graphicData>
            </a:graphic>
          </wp:inline>
        </w:drawing>
      </w:r>
    </w:p>
    <w:p w14:paraId="6CD88A2D" w14:textId="77777777" w:rsidR="00825743" w:rsidRPr="00683393" w:rsidRDefault="001E5D09" w:rsidP="001E5D09">
      <w:pPr>
        <w:jc w:val="center"/>
        <w:rPr>
          <w:rFonts w:ascii="Times New Roman" w:hAnsi="Times New Roman" w:cs="Times New Roman"/>
          <w:i/>
          <w:iCs/>
          <w:sz w:val="28"/>
        </w:rPr>
      </w:pPr>
      <w:r w:rsidRPr="00683393">
        <w:rPr>
          <w:rFonts w:ascii="Times New Roman" w:hAnsi="Times New Roman" w:cs="Times New Roman"/>
          <w:i/>
          <w:iCs/>
          <w:sz w:val="28"/>
        </w:rPr>
        <w:t xml:space="preserve">Figure2: </w:t>
      </w:r>
      <w:commentRangeStart w:id="49"/>
      <w:r w:rsidRPr="00683393">
        <w:rPr>
          <w:rFonts w:ascii="Times New Roman" w:hAnsi="Times New Roman" w:cs="Times New Roman"/>
          <w:i/>
          <w:iCs/>
          <w:sz w:val="28"/>
        </w:rPr>
        <w:t>Proposal</w:t>
      </w:r>
      <w:commentRangeEnd w:id="49"/>
      <w:r w:rsidR="00301F1F">
        <w:rPr>
          <w:rStyle w:val="CommentReference"/>
        </w:rPr>
        <w:commentReference w:id="49"/>
      </w:r>
    </w:p>
    <w:p w14:paraId="4A39CD38" w14:textId="77777777" w:rsidR="001E5D09" w:rsidRPr="00683393" w:rsidRDefault="001E5D09" w:rsidP="001E5D09">
      <w:pPr>
        <w:jc w:val="center"/>
        <w:rPr>
          <w:rFonts w:ascii="Times New Roman" w:hAnsi="Times New Roman" w:cs="Times New Roman"/>
          <w:i/>
          <w:iCs/>
          <w:sz w:val="28"/>
        </w:rPr>
      </w:pPr>
    </w:p>
    <w:p w14:paraId="2682B456" w14:textId="77777777" w:rsidR="001E5D09" w:rsidRPr="00683393" w:rsidRDefault="001E5D09" w:rsidP="001E5D09">
      <w:pPr>
        <w:rPr>
          <w:rFonts w:ascii="Times New Roman" w:hAnsi="Times New Roman" w:cs="Times New Roman"/>
          <w:sz w:val="28"/>
        </w:rPr>
      </w:pPr>
      <w:r w:rsidRPr="00683393">
        <w:rPr>
          <w:rFonts w:ascii="Times New Roman" w:hAnsi="Times New Roman" w:cs="Times New Roman"/>
          <w:noProof/>
          <w:sz w:val="28"/>
          <w:lang w:eastAsia="ko-KR"/>
        </w:rPr>
        <w:lastRenderedPageBreak/>
        <w:drawing>
          <wp:inline distT="0" distB="0" distL="0" distR="0" wp14:anchorId="2CFDF986" wp14:editId="265A43FA">
            <wp:extent cx="5731510" cy="3382704"/>
            <wp:effectExtent l="19050" t="0" r="2540" b="0"/>
            <wp:docPr id="24" name="รูปภาพ 12" descr="xxxxxxxxx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xxxxxxxxx.jpg"/>
                    <pic:cNvPicPr/>
                  </pic:nvPicPr>
                  <pic:blipFill>
                    <a:blip r:embed="rId11" cstate="print"/>
                    <a:stretch>
                      <a:fillRect/>
                    </a:stretch>
                  </pic:blipFill>
                  <pic:spPr>
                    <a:xfrm>
                      <a:off x="0" y="0"/>
                      <a:ext cx="5731510" cy="3382704"/>
                    </a:xfrm>
                    <a:prstGeom prst="rect">
                      <a:avLst/>
                    </a:prstGeom>
                  </pic:spPr>
                </pic:pic>
              </a:graphicData>
            </a:graphic>
          </wp:inline>
        </w:drawing>
      </w:r>
    </w:p>
    <w:p w14:paraId="7F4D1CA8" w14:textId="77777777" w:rsidR="001E5D09" w:rsidRPr="00C7301F" w:rsidRDefault="001E5D09" w:rsidP="00C7301F">
      <w:pPr>
        <w:jc w:val="center"/>
        <w:rPr>
          <w:rFonts w:ascii="Times New Roman" w:hAnsi="Times New Roman" w:cs="Times New Roman"/>
          <w:i/>
          <w:iCs/>
          <w:sz w:val="28"/>
        </w:rPr>
      </w:pPr>
      <w:r w:rsidRPr="00683393">
        <w:rPr>
          <w:rFonts w:ascii="Times New Roman" w:hAnsi="Times New Roman" w:cs="Times New Roman"/>
          <w:i/>
          <w:iCs/>
          <w:sz w:val="28"/>
        </w:rPr>
        <w:t>Figure3: Progress Report I</w:t>
      </w:r>
    </w:p>
    <w:p w14:paraId="4C515BEE" w14:textId="77777777" w:rsidR="001E5D09" w:rsidRPr="00683393" w:rsidRDefault="001E5D09" w:rsidP="001E5D09">
      <w:pPr>
        <w:rPr>
          <w:rFonts w:ascii="Times New Roman" w:hAnsi="Times New Roman" w:cs="Times New Roman"/>
          <w:sz w:val="28"/>
        </w:rPr>
      </w:pPr>
      <w:r w:rsidRPr="00683393">
        <w:rPr>
          <w:rFonts w:ascii="Times New Roman" w:hAnsi="Times New Roman" w:cs="Times New Roman"/>
          <w:noProof/>
          <w:sz w:val="28"/>
          <w:lang w:eastAsia="ko-KR"/>
        </w:rPr>
        <w:drawing>
          <wp:inline distT="0" distB="0" distL="0" distR="0" wp14:anchorId="6FEE8D6F" wp14:editId="2DB4BD55">
            <wp:extent cx="5731510" cy="3462210"/>
            <wp:effectExtent l="19050" t="0" r="2540" b="0"/>
            <wp:docPr id="25" name="รูปภาพ 15" descr="jjjjjjjjjjjjjjjjjjjj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jjjjjjjjjjjjjjjjj.jpg"/>
                    <pic:cNvPicPr/>
                  </pic:nvPicPr>
                  <pic:blipFill>
                    <a:blip r:embed="rId12" cstate="print"/>
                    <a:stretch>
                      <a:fillRect/>
                    </a:stretch>
                  </pic:blipFill>
                  <pic:spPr>
                    <a:xfrm>
                      <a:off x="0" y="0"/>
                      <a:ext cx="5731510" cy="3462210"/>
                    </a:xfrm>
                    <a:prstGeom prst="rect">
                      <a:avLst/>
                    </a:prstGeom>
                  </pic:spPr>
                </pic:pic>
              </a:graphicData>
            </a:graphic>
          </wp:inline>
        </w:drawing>
      </w:r>
    </w:p>
    <w:p w14:paraId="68409FE3" w14:textId="77777777" w:rsidR="001E5D09" w:rsidRPr="00683393" w:rsidRDefault="001E5D09" w:rsidP="00AD17CC">
      <w:pPr>
        <w:jc w:val="center"/>
        <w:rPr>
          <w:rFonts w:ascii="Times New Roman" w:hAnsi="Times New Roman" w:cs="Times New Roman"/>
          <w:i/>
          <w:iCs/>
          <w:sz w:val="28"/>
        </w:rPr>
      </w:pPr>
      <w:r w:rsidRPr="00683393">
        <w:rPr>
          <w:rFonts w:ascii="Times New Roman" w:hAnsi="Times New Roman" w:cs="Times New Roman"/>
          <w:i/>
          <w:iCs/>
          <w:sz w:val="28"/>
        </w:rPr>
        <w:t>Figure4: Progress Report II &amp; Final Progress</w:t>
      </w:r>
    </w:p>
    <w:p w14:paraId="1242ACEC" w14:textId="77777777" w:rsidR="001E5D09" w:rsidRPr="00683393" w:rsidRDefault="001E5D09" w:rsidP="001E5D09">
      <w:pPr>
        <w:rPr>
          <w:rFonts w:ascii="Times New Roman" w:hAnsi="Times New Roman" w:cs="Times New Roman"/>
          <w:sz w:val="28"/>
        </w:rPr>
      </w:pPr>
    </w:p>
    <w:p w14:paraId="22F08AF7" w14:textId="77777777" w:rsidR="00825743" w:rsidRPr="00683393" w:rsidRDefault="00825743" w:rsidP="000608E4">
      <w:pPr>
        <w:rPr>
          <w:rFonts w:ascii="Times New Roman" w:hAnsi="Times New Roman" w:cs="Times New Roman"/>
          <w:b/>
          <w:bCs/>
          <w:sz w:val="32"/>
          <w:szCs w:val="32"/>
        </w:rPr>
      </w:pPr>
      <w:r w:rsidRPr="00683393">
        <w:rPr>
          <w:rFonts w:ascii="Times New Roman" w:hAnsi="Times New Roman" w:cs="Times New Roman"/>
          <w:b/>
          <w:bCs/>
          <w:sz w:val="32"/>
          <w:szCs w:val="32"/>
        </w:rPr>
        <w:t>5.1Estimates Effort and Cost</w:t>
      </w:r>
    </w:p>
    <w:p w14:paraId="010FE62C" w14:textId="77777777" w:rsidR="00D11377" w:rsidRDefault="00825743" w:rsidP="000F0D55">
      <w:pPr>
        <w:ind w:firstLine="720"/>
        <w:rPr>
          <w:rFonts w:ascii="Times New Roman" w:hAnsi="Times New Roman" w:cs="Times New Roman"/>
          <w:sz w:val="28"/>
        </w:rPr>
      </w:pPr>
      <w:r w:rsidRPr="00683393">
        <w:rPr>
          <w:rFonts w:ascii="Times New Roman" w:hAnsi="Times New Roman" w:cs="Times New Roman"/>
          <w:sz w:val="28"/>
        </w:rPr>
        <w:t>Most of the cost</w:t>
      </w:r>
      <w:r w:rsidR="00040F97" w:rsidRPr="00683393">
        <w:rPr>
          <w:rFonts w:ascii="Times New Roman" w:hAnsi="Times New Roman" w:cs="Times New Roman"/>
          <w:sz w:val="28"/>
        </w:rPr>
        <w:t xml:space="preserve"> will be come from reference or learning</w:t>
      </w:r>
      <w:r w:rsidR="002F0F05" w:rsidRPr="00683393">
        <w:rPr>
          <w:rFonts w:ascii="Times New Roman" w:hAnsi="Times New Roman" w:cs="Times New Roman"/>
          <w:sz w:val="28"/>
        </w:rPr>
        <w:t xml:space="preserve"> textbook and hard copy document. Because this project use only open source language and freeware tool for</w:t>
      </w:r>
      <w:r w:rsidR="008C3A7D" w:rsidRPr="00683393">
        <w:rPr>
          <w:rFonts w:ascii="Times New Roman" w:hAnsi="Times New Roman" w:cs="Times New Roman"/>
          <w:sz w:val="28"/>
        </w:rPr>
        <w:t xml:space="preserve"> development. So</w:t>
      </w:r>
      <w:r w:rsidR="00E548C6" w:rsidRPr="00683393">
        <w:rPr>
          <w:rFonts w:ascii="Times New Roman" w:hAnsi="Times New Roman" w:cs="Times New Roman"/>
          <w:sz w:val="28"/>
        </w:rPr>
        <w:t>,</w:t>
      </w:r>
      <w:r w:rsidR="008C3A7D" w:rsidRPr="00683393">
        <w:rPr>
          <w:rFonts w:ascii="Times New Roman" w:hAnsi="Times New Roman" w:cs="Times New Roman"/>
          <w:sz w:val="28"/>
        </w:rPr>
        <w:t xml:space="preserve"> most of the cost from this project will be used to buy some textbook and print </w:t>
      </w:r>
      <w:r w:rsidR="00E548C6" w:rsidRPr="00683393">
        <w:rPr>
          <w:rFonts w:ascii="Times New Roman" w:hAnsi="Times New Roman" w:cs="Times New Roman"/>
          <w:sz w:val="28"/>
        </w:rPr>
        <w:t xml:space="preserve">whole </w:t>
      </w:r>
      <w:r w:rsidR="008C3A7D" w:rsidRPr="00683393">
        <w:rPr>
          <w:rFonts w:ascii="Times New Roman" w:hAnsi="Times New Roman" w:cs="Times New Roman"/>
          <w:sz w:val="28"/>
        </w:rPr>
        <w:t>document</w:t>
      </w:r>
      <w:r w:rsidR="00E548C6" w:rsidRPr="00683393">
        <w:rPr>
          <w:rFonts w:ascii="Times New Roman" w:hAnsi="Times New Roman" w:cs="Times New Roman"/>
          <w:sz w:val="28"/>
        </w:rPr>
        <w:t>s</w:t>
      </w:r>
      <w:r w:rsidR="008C3A7D" w:rsidRPr="00683393">
        <w:rPr>
          <w:rFonts w:ascii="Times New Roman" w:hAnsi="Times New Roman" w:cs="Times New Roman"/>
          <w:sz w:val="28"/>
        </w:rPr>
        <w:t xml:space="preserve"> for each progress.</w:t>
      </w:r>
    </w:p>
    <w:p w14:paraId="59FDE18D" w14:textId="77777777" w:rsidR="000F0D55" w:rsidRPr="00683393" w:rsidRDefault="000F0D55" w:rsidP="000F0D55">
      <w:pPr>
        <w:ind w:firstLine="720"/>
        <w:rPr>
          <w:rFonts w:ascii="Times New Roman" w:hAnsi="Times New Roman" w:cs="Times New Roman"/>
          <w:b/>
          <w:bCs/>
          <w:sz w:val="44"/>
          <w:szCs w:val="44"/>
        </w:rPr>
      </w:pPr>
    </w:p>
    <w:p w14:paraId="7BC2C792" w14:textId="77777777" w:rsidR="00E548C6" w:rsidRPr="000F0D55" w:rsidRDefault="00E548C6" w:rsidP="000608E4">
      <w:pPr>
        <w:rPr>
          <w:rFonts w:ascii="Times New Roman" w:hAnsi="Times New Roman" w:cs="Times New Roman"/>
          <w:b/>
          <w:bCs/>
          <w:sz w:val="48"/>
          <w:szCs w:val="48"/>
        </w:rPr>
      </w:pPr>
      <w:r w:rsidRPr="000F0D55">
        <w:rPr>
          <w:rFonts w:ascii="Times New Roman" w:hAnsi="Times New Roman" w:cs="Times New Roman"/>
          <w:b/>
          <w:bCs/>
          <w:sz w:val="48"/>
          <w:szCs w:val="48"/>
        </w:rPr>
        <w:t>Chapter Six</w:t>
      </w:r>
    </w:p>
    <w:p w14:paraId="7A6F202D" w14:textId="77777777" w:rsidR="00E548C6" w:rsidRPr="00683393" w:rsidRDefault="00E548C6" w:rsidP="000608E4">
      <w:pPr>
        <w:rPr>
          <w:rFonts w:ascii="Times New Roman" w:hAnsi="Times New Roman" w:cs="Times New Roman"/>
          <w:b/>
          <w:bCs/>
          <w:sz w:val="40"/>
          <w:szCs w:val="40"/>
        </w:rPr>
      </w:pPr>
      <w:commentRangeStart w:id="50"/>
      <w:r w:rsidRPr="00683393">
        <w:rPr>
          <w:rFonts w:ascii="Times New Roman" w:hAnsi="Times New Roman" w:cs="Times New Roman"/>
          <w:b/>
          <w:bCs/>
          <w:sz w:val="40"/>
          <w:szCs w:val="40"/>
        </w:rPr>
        <w:t>Risks</w:t>
      </w:r>
      <w:commentRangeEnd w:id="50"/>
      <w:r w:rsidR="00301F1F">
        <w:rPr>
          <w:rStyle w:val="CommentReference"/>
        </w:rPr>
        <w:commentReference w:id="50"/>
      </w:r>
    </w:p>
    <w:p w14:paraId="14324D2B" w14:textId="77777777" w:rsidR="00D11377" w:rsidRPr="00683393" w:rsidRDefault="00D11377" w:rsidP="000608E4">
      <w:pPr>
        <w:rPr>
          <w:rFonts w:ascii="Times New Roman" w:hAnsi="Times New Roman" w:cs="Times New Roman"/>
          <w:sz w:val="32"/>
          <w:szCs w:val="32"/>
        </w:rPr>
      </w:pPr>
      <w:proofErr w:type="gramStart"/>
      <w:r w:rsidRPr="00683393">
        <w:rPr>
          <w:rFonts w:ascii="Times New Roman" w:hAnsi="Times New Roman" w:cs="Times New Roman"/>
          <w:sz w:val="32"/>
          <w:szCs w:val="32"/>
        </w:rPr>
        <w:t>6.Identification</w:t>
      </w:r>
      <w:proofErr w:type="gramEnd"/>
      <w:r w:rsidRPr="00683393">
        <w:rPr>
          <w:rFonts w:ascii="Times New Roman" w:hAnsi="Times New Roman" w:cs="Times New Roman"/>
          <w:sz w:val="32"/>
          <w:szCs w:val="32"/>
        </w:rPr>
        <w:t xml:space="preserve"> of Project Risks</w:t>
      </w:r>
    </w:p>
    <w:tbl>
      <w:tblPr>
        <w:tblStyle w:val="TableGrid"/>
        <w:tblW w:w="0" w:type="auto"/>
        <w:tblLook w:val="04A0" w:firstRow="1" w:lastRow="0" w:firstColumn="1" w:lastColumn="0" w:noHBand="0" w:noVBand="1"/>
      </w:tblPr>
      <w:tblGrid>
        <w:gridCol w:w="4621"/>
        <w:gridCol w:w="4621"/>
      </w:tblGrid>
      <w:tr w:rsidR="00D11377" w:rsidRPr="00683393" w14:paraId="105BF735" w14:textId="77777777" w:rsidTr="00D11377">
        <w:tc>
          <w:tcPr>
            <w:tcW w:w="4621" w:type="dxa"/>
          </w:tcPr>
          <w:p w14:paraId="68C736F9" w14:textId="77777777" w:rsidR="00D11377" w:rsidRPr="00683393" w:rsidRDefault="00D11377" w:rsidP="00DA38FA">
            <w:pPr>
              <w:jc w:val="center"/>
              <w:rPr>
                <w:rFonts w:ascii="Times New Roman" w:hAnsi="Times New Roman" w:cs="Times New Roman"/>
                <w:b/>
                <w:bCs/>
                <w:sz w:val="32"/>
                <w:szCs w:val="32"/>
              </w:rPr>
            </w:pPr>
            <w:r w:rsidRPr="00683393">
              <w:rPr>
                <w:rFonts w:ascii="Times New Roman" w:hAnsi="Times New Roman" w:cs="Times New Roman"/>
                <w:b/>
                <w:bCs/>
                <w:sz w:val="32"/>
                <w:szCs w:val="32"/>
              </w:rPr>
              <w:t>Risk</w:t>
            </w:r>
          </w:p>
        </w:tc>
        <w:tc>
          <w:tcPr>
            <w:tcW w:w="4621" w:type="dxa"/>
          </w:tcPr>
          <w:p w14:paraId="3D94CBD1" w14:textId="77777777" w:rsidR="00D11377" w:rsidRPr="00683393" w:rsidRDefault="00D11377" w:rsidP="00DA38FA">
            <w:pPr>
              <w:jc w:val="center"/>
              <w:rPr>
                <w:rFonts w:ascii="Times New Roman" w:hAnsi="Times New Roman" w:cs="Times New Roman"/>
                <w:b/>
                <w:bCs/>
                <w:sz w:val="32"/>
                <w:szCs w:val="32"/>
              </w:rPr>
            </w:pPr>
            <w:r w:rsidRPr="00683393">
              <w:rPr>
                <w:rFonts w:ascii="Times New Roman" w:hAnsi="Times New Roman" w:cs="Times New Roman"/>
                <w:b/>
                <w:bCs/>
                <w:sz w:val="32"/>
                <w:szCs w:val="32"/>
              </w:rPr>
              <w:t>How to solve</w:t>
            </w:r>
          </w:p>
        </w:tc>
      </w:tr>
      <w:tr w:rsidR="00D11377" w:rsidRPr="00683393" w14:paraId="08373E9E" w14:textId="77777777" w:rsidTr="00936554">
        <w:tc>
          <w:tcPr>
            <w:tcW w:w="9242" w:type="dxa"/>
            <w:gridSpan w:val="2"/>
          </w:tcPr>
          <w:p w14:paraId="33275D68" w14:textId="77777777" w:rsidR="00D11377" w:rsidRPr="00683393" w:rsidRDefault="00D11377" w:rsidP="00DA38FA">
            <w:pPr>
              <w:jc w:val="center"/>
              <w:rPr>
                <w:rFonts w:ascii="Times New Roman" w:hAnsi="Times New Roman" w:cs="Times New Roman"/>
                <w:b/>
                <w:bCs/>
                <w:sz w:val="32"/>
                <w:szCs w:val="32"/>
              </w:rPr>
            </w:pPr>
            <w:r w:rsidRPr="00683393">
              <w:rPr>
                <w:rFonts w:ascii="Times New Roman" w:hAnsi="Times New Roman" w:cs="Times New Roman"/>
                <w:b/>
                <w:bCs/>
                <w:sz w:val="32"/>
                <w:szCs w:val="32"/>
              </w:rPr>
              <w:t>Human Risks</w:t>
            </w:r>
          </w:p>
        </w:tc>
      </w:tr>
      <w:tr w:rsidR="00D11377" w:rsidRPr="00683393" w14:paraId="4A639EED" w14:textId="77777777" w:rsidTr="00D11377">
        <w:tc>
          <w:tcPr>
            <w:tcW w:w="4621" w:type="dxa"/>
          </w:tcPr>
          <w:p w14:paraId="4A69F316" w14:textId="77777777" w:rsidR="00D11377" w:rsidRPr="00683393" w:rsidRDefault="002622A0" w:rsidP="000608E4">
            <w:pPr>
              <w:rPr>
                <w:rFonts w:ascii="Times New Roman" w:hAnsi="Times New Roman" w:cs="Times New Roman"/>
                <w:sz w:val="32"/>
                <w:szCs w:val="32"/>
              </w:rPr>
            </w:pPr>
            <w:r w:rsidRPr="00683393">
              <w:rPr>
                <w:rFonts w:ascii="Times New Roman" w:hAnsi="Times New Roman" w:cs="Times New Roman"/>
                <w:sz w:val="32"/>
                <w:szCs w:val="32"/>
              </w:rPr>
              <w:t>Group member are lack of skills and knowledge.</w:t>
            </w:r>
          </w:p>
        </w:tc>
        <w:tc>
          <w:tcPr>
            <w:tcW w:w="4621" w:type="dxa"/>
          </w:tcPr>
          <w:p w14:paraId="5D9F7BF7" w14:textId="77777777" w:rsidR="00D11377" w:rsidRPr="00683393" w:rsidRDefault="002622A0" w:rsidP="000608E4">
            <w:pPr>
              <w:rPr>
                <w:rFonts w:ascii="Times New Roman" w:hAnsi="Times New Roman" w:cs="Times New Roman"/>
                <w:sz w:val="32"/>
                <w:szCs w:val="32"/>
              </w:rPr>
            </w:pPr>
            <w:r w:rsidRPr="00683393">
              <w:rPr>
                <w:rFonts w:ascii="Times New Roman" w:hAnsi="Times New Roman" w:cs="Times New Roman"/>
                <w:sz w:val="32"/>
                <w:szCs w:val="32"/>
              </w:rPr>
              <w:t>Learn from textbook, website and teacher.</w:t>
            </w:r>
          </w:p>
        </w:tc>
      </w:tr>
      <w:tr w:rsidR="00D11377" w:rsidRPr="00683393" w14:paraId="6C4FCC47" w14:textId="77777777" w:rsidTr="00D11377">
        <w:tc>
          <w:tcPr>
            <w:tcW w:w="4621" w:type="dxa"/>
          </w:tcPr>
          <w:p w14:paraId="6AD4CF06" w14:textId="77777777" w:rsidR="00D11377" w:rsidRPr="00683393" w:rsidRDefault="00D11377" w:rsidP="000608E4">
            <w:pPr>
              <w:rPr>
                <w:rFonts w:ascii="Times New Roman" w:hAnsi="Times New Roman" w:cs="Times New Roman"/>
                <w:sz w:val="32"/>
                <w:szCs w:val="32"/>
              </w:rPr>
            </w:pPr>
          </w:p>
        </w:tc>
        <w:tc>
          <w:tcPr>
            <w:tcW w:w="4621" w:type="dxa"/>
          </w:tcPr>
          <w:p w14:paraId="01170CB9" w14:textId="77777777" w:rsidR="00D11377" w:rsidRPr="00683393" w:rsidRDefault="00D11377" w:rsidP="000608E4">
            <w:pPr>
              <w:rPr>
                <w:rFonts w:ascii="Times New Roman" w:hAnsi="Times New Roman" w:cs="Times New Roman"/>
                <w:sz w:val="32"/>
                <w:szCs w:val="32"/>
              </w:rPr>
            </w:pPr>
          </w:p>
        </w:tc>
      </w:tr>
      <w:tr w:rsidR="00DA38FA" w:rsidRPr="00683393" w14:paraId="1A673792" w14:textId="77777777" w:rsidTr="00936554">
        <w:tc>
          <w:tcPr>
            <w:tcW w:w="9242" w:type="dxa"/>
            <w:gridSpan w:val="2"/>
          </w:tcPr>
          <w:p w14:paraId="4C5CAD0A" w14:textId="77777777" w:rsidR="00DA38FA" w:rsidRPr="00683393" w:rsidRDefault="00DA38FA" w:rsidP="00DA38FA">
            <w:pPr>
              <w:jc w:val="center"/>
              <w:rPr>
                <w:rFonts w:ascii="Times New Roman" w:hAnsi="Times New Roman" w:cs="Times New Roman"/>
                <w:b/>
                <w:bCs/>
                <w:sz w:val="32"/>
                <w:szCs w:val="32"/>
              </w:rPr>
            </w:pPr>
            <w:r w:rsidRPr="00683393">
              <w:rPr>
                <w:rFonts w:ascii="Times New Roman" w:hAnsi="Times New Roman" w:cs="Times New Roman"/>
                <w:b/>
                <w:bCs/>
                <w:sz w:val="32"/>
                <w:szCs w:val="32"/>
              </w:rPr>
              <w:t>Technology Risks</w:t>
            </w:r>
          </w:p>
        </w:tc>
      </w:tr>
      <w:tr w:rsidR="00D11377" w:rsidRPr="00683393" w14:paraId="1FA00DC1" w14:textId="77777777" w:rsidTr="00D11377">
        <w:tc>
          <w:tcPr>
            <w:tcW w:w="4621" w:type="dxa"/>
          </w:tcPr>
          <w:p w14:paraId="04CB94D7" w14:textId="77777777" w:rsidR="00D11377" w:rsidRPr="00683393" w:rsidRDefault="00DA38FA" w:rsidP="000608E4">
            <w:pPr>
              <w:rPr>
                <w:rFonts w:ascii="Times New Roman" w:hAnsi="Times New Roman" w:cs="Times New Roman"/>
                <w:sz w:val="32"/>
                <w:szCs w:val="32"/>
              </w:rPr>
            </w:pPr>
            <w:r w:rsidRPr="00683393">
              <w:rPr>
                <w:rFonts w:ascii="Times New Roman" w:hAnsi="Times New Roman" w:cs="Times New Roman"/>
                <w:sz w:val="32"/>
                <w:szCs w:val="32"/>
              </w:rPr>
              <w:t>Server can be busy, if the software must transfer more information.</w:t>
            </w:r>
          </w:p>
        </w:tc>
        <w:tc>
          <w:tcPr>
            <w:tcW w:w="4621" w:type="dxa"/>
          </w:tcPr>
          <w:p w14:paraId="1119A372" w14:textId="77777777" w:rsidR="00D11377" w:rsidRPr="00683393" w:rsidRDefault="008054AA" w:rsidP="000608E4">
            <w:pPr>
              <w:rPr>
                <w:rFonts w:ascii="Times New Roman" w:hAnsi="Times New Roman" w:cs="Times New Roman"/>
                <w:sz w:val="32"/>
                <w:szCs w:val="32"/>
              </w:rPr>
            </w:pPr>
            <w:r w:rsidRPr="00683393">
              <w:rPr>
                <w:rFonts w:ascii="Times New Roman" w:hAnsi="Times New Roman" w:cs="Times New Roman"/>
                <w:sz w:val="32"/>
                <w:szCs w:val="32"/>
              </w:rPr>
              <w:t>Selected the server which good performance and manage transfer information.</w:t>
            </w:r>
          </w:p>
        </w:tc>
      </w:tr>
      <w:tr w:rsidR="00D11377" w:rsidRPr="00683393" w14:paraId="6F495090" w14:textId="77777777" w:rsidTr="00D11377">
        <w:tc>
          <w:tcPr>
            <w:tcW w:w="4621" w:type="dxa"/>
          </w:tcPr>
          <w:p w14:paraId="5A3C6793" w14:textId="77777777" w:rsidR="00D11377" w:rsidRPr="00683393" w:rsidRDefault="0003600D" w:rsidP="00936554">
            <w:pPr>
              <w:rPr>
                <w:rFonts w:ascii="Times New Roman" w:hAnsi="Times New Roman" w:cs="Times New Roman"/>
                <w:sz w:val="32"/>
                <w:szCs w:val="32"/>
              </w:rPr>
            </w:pPr>
            <w:commentRangeStart w:id="52"/>
            <w:r w:rsidRPr="00683393">
              <w:rPr>
                <w:rFonts w:ascii="Times New Roman" w:hAnsi="Times New Roman" w:cs="Times New Roman"/>
                <w:sz w:val="32"/>
                <w:szCs w:val="32"/>
              </w:rPr>
              <w:t>Internet can be lack on sometimes.</w:t>
            </w:r>
          </w:p>
        </w:tc>
        <w:tc>
          <w:tcPr>
            <w:tcW w:w="4621" w:type="dxa"/>
          </w:tcPr>
          <w:p w14:paraId="5A5E50A9" w14:textId="77777777" w:rsidR="00D11377" w:rsidRPr="00683393" w:rsidRDefault="00775AF4" w:rsidP="00936554">
            <w:pPr>
              <w:rPr>
                <w:rFonts w:ascii="Times New Roman" w:hAnsi="Times New Roman" w:cs="Times New Roman"/>
                <w:sz w:val="32"/>
                <w:szCs w:val="32"/>
              </w:rPr>
            </w:pPr>
            <w:r w:rsidRPr="00683393">
              <w:rPr>
                <w:rFonts w:ascii="Times New Roman" w:hAnsi="Times New Roman" w:cs="Times New Roman"/>
                <w:sz w:val="32"/>
                <w:szCs w:val="32"/>
              </w:rPr>
              <w:t xml:space="preserve">Set and check Internet connection or scope </w:t>
            </w:r>
            <w:proofErr w:type="spellStart"/>
            <w:r w:rsidRPr="00683393">
              <w:rPr>
                <w:rFonts w:ascii="Times New Roman" w:hAnsi="Times New Roman" w:cs="Times New Roman"/>
                <w:sz w:val="32"/>
                <w:szCs w:val="32"/>
              </w:rPr>
              <w:t>wifi</w:t>
            </w:r>
            <w:proofErr w:type="spellEnd"/>
            <w:r w:rsidRPr="00683393">
              <w:rPr>
                <w:rFonts w:ascii="Times New Roman" w:hAnsi="Times New Roman" w:cs="Times New Roman"/>
                <w:sz w:val="32"/>
                <w:szCs w:val="32"/>
              </w:rPr>
              <w:t>.</w:t>
            </w:r>
            <w:commentRangeEnd w:id="52"/>
            <w:r w:rsidR="00301F1F">
              <w:rPr>
                <w:rStyle w:val="CommentReference"/>
              </w:rPr>
              <w:commentReference w:id="52"/>
            </w:r>
          </w:p>
        </w:tc>
      </w:tr>
      <w:tr w:rsidR="00775AF4" w:rsidRPr="00683393" w14:paraId="4745A4C6" w14:textId="77777777" w:rsidTr="00936554">
        <w:tc>
          <w:tcPr>
            <w:tcW w:w="9242" w:type="dxa"/>
            <w:gridSpan w:val="2"/>
          </w:tcPr>
          <w:p w14:paraId="6AA4971A" w14:textId="77777777" w:rsidR="00775AF4" w:rsidRPr="00683393" w:rsidRDefault="00775AF4" w:rsidP="00775AF4">
            <w:pPr>
              <w:jc w:val="center"/>
              <w:rPr>
                <w:rFonts w:ascii="Times New Roman" w:hAnsi="Times New Roman" w:cs="Times New Roman"/>
                <w:b/>
                <w:bCs/>
                <w:sz w:val="32"/>
                <w:szCs w:val="32"/>
              </w:rPr>
            </w:pPr>
            <w:r w:rsidRPr="00683393">
              <w:rPr>
                <w:rFonts w:ascii="Times New Roman" w:hAnsi="Times New Roman" w:cs="Times New Roman"/>
                <w:b/>
                <w:bCs/>
                <w:sz w:val="32"/>
                <w:szCs w:val="32"/>
              </w:rPr>
              <w:t>Process Risks</w:t>
            </w:r>
          </w:p>
        </w:tc>
      </w:tr>
      <w:tr w:rsidR="00D11377" w:rsidRPr="00683393" w14:paraId="7EF92369" w14:textId="77777777" w:rsidTr="00D11377">
        <w:tc>
          <w:tcPr>
            <w:tcW w:w="4621" w:type="dxa"/>
          </w:tcPr>
          <w:p w14:paraId="55CF2216" w14:textId="77777777" w:rsidR="00D11377" w:rsidRPr="00683393" w:rsidRDefault="00C95802" w:rsidP="00936554">
            <w:pPr>
              <w:rPr>
                <w:rFonts w:ascii="Times New Roman" w:hAnsi="Times New Roman" w:cs="Times New Roman"/>
                <w:sz w:val="32"/>
                <w:szCs w:val="32"/>
              </w:rPr>
            </w:pPr>
            <w:r w:rsidRPr="00683393">
              <w:rPr>
                <w:rFonts w:ascii="Times New Roman" w:hAnsi="Times New Roman" w:cs="Times New Roman"/>
                <w:sz w:val="32"/>
                <w:szCs w:val="32"/>
              </w:rPr>
              <w:t>Some features of project can be changed.</w:t>
            </w:r>
          </w:p>
        </w:tc>
        <w:tc>
          <w:tcPr>
            <w:tcW w:w="4621" w:type="dxa"/>
          </w:tcPr>
          <w:p w14:paraId="065B7DE3" w14:textId="77777777" w:rsidR="00D11377" w:rsidRPr="00683393" w:rsidRDefault="00C95802" w:rsidP="00936554">
            <w:pPr>
              <w:rPr>
                <w:rFonts w:ascii="Times New Roman" w:hAnsi="Times New Roman" w:cs="Times New Roman"/>
                <w:sz w:val="32"/>
                <w:szCs w:val="32"/>
              </w:rPr>
            </w:pPr>
            <w:r w:rsidRPr="00683393">
              <w:rPr>
                <w:rFonts w:ascii="Times New Roman" w:hAnsi="Times New Roman" w:cs="Times New Roman"/>
                <w:sz w:val="32"/>
                <w:szCs w:val="32"/>
              </w:rPr>
              <w:t>Created Change request form and to the advisor for suggestion.</w:t>
            </w:r>
          </w:p>
        </w:tc>
      </w:tr>
      <w:tr w:rsidR="00D11377" w:rsidRPr="00683393" w14:paraId="52435EDE" w14:textId="77777777" w:rsidTr="00D11377">
        <w:tc>
          <w:tcPr>
            <w:tcW w:w="4621" w:type="dxa"/>
          </w:tcPr>
          <w:p w14:paraId="36D06AF5" w14:textId="77777777" w:rsidR="00D11377" w:rsidRPr="00683393" w:rsidRDefault="00C172CF" w:rsidP="00936554">
            <w:pPr>
              <w:rPr>
                <w:rFonts w:ascii="Times New Roman" w:hAnsi="Times New Roman" w:cs="Times New Roman"/>
                <w:sz w:val="32"/>
                <w:szCs w:val="32"/>
              </w:rPr>
            </w:pPr>
            <w:r w:rsidRPr="00683393">
              <w:rPr>
                <w:rFonts w:ascii="Times New Roman" w:hAnsi="Times New Roman" w:cs="Times New Roman"/>
                <w:sz w:val="32"/>
                <w:szCs w:val="32"/>
              </w:rPr>
              <w:t>Project’s item cannot trace to its source.</w:t>
            </w:r>
          </w:p>
        </w:tc>
        <w:tc>
          <w:tcPr>
            <w:tcW w:w="4621" w:type="dxa"/>
          </w:tcPr>
          <w:p w14:paraId="74A3FD8F" w14:textId="77777777" w:rsidR="00D11377" w:rsidRPr="00683393" w:rsidRDefault="00C172CF" w:rsidP="00936554">
            <w:pPr>
              <w:rPr>
                <w:rFonts w:ascii="Times New Roman" w:hAnsi="Times New Roman" w:cs="Times New Roman"/>
                <w:sz w:val="32"/>
                <w:szCs w:val="32"/>
              </w:rPr>
            </w:pPr>
            <w:r w:rsidRPr="00683393">
              <w:rPr>
                <w:rFonts w:ascii="Times New Roman" w:hAnsi="Times New Roman" w:cs="Times New Roman"/>
                <w:sz w:val="32"/>
                <w:szCs w:val="32"/>
              </w:rPr>
              <w:t>Created traceability record.</w:t>
            </w:r>
          </w:p>
        </w:tc>
      </w:tr>
      <w:tr w:rsidR="00D11377" w:rsidRPr="00683393" w14:paraId="66FA802D" w14:textId="77777777" w:rsidTr="00D11377">
        <w:tc>
          <w:tcPr>
            <w:tcW w:w="4621" w:type="dxa"/>
          </w:tcPr>
          <w:p w14:paraId="7D9B57AA" w14:textId="77777777" w:rsidR="00D11377" w:rsidRPr="00683393" w:rsidRDefault="00D11377" w:rsidP="00936554">
            <w:pPr>
              <w:rPr>
                <w:rFonts w:ascii="Times New Roman" w:hAnsi="Times New Roman" w:cs="Times New Roman"/>
                <w:sz w:val="32"/>
                <w:szCs w:val="32"/>
              </w:rPr>
            </w:pPr>
          </w:p>
        </w:tc>
        <w:tc>
          <w:tcPr>
            <w:tcW w:w="4621" w:type="dxa"/>
          </w:tcPr>
          <w:p w14:paraId="4B7F1FF9" w14:textId="77777777" w:rsidR="00D11377" w:rsidRPr="00683393" w:rsidRDefault="00D11377" w:rsidP="00936554">
            <w:pPr>
              <w:rPr>
                <w:rFonts w:ascii="Times New Roman" w:hAnsi="Times New Roman" w:cs="Times New Roman"/>
                <w:sz w:val="32"/>
                <w:szCs w:val="32"/>
              </w:rPr>
            </w:pPr>
          </w:p>
        </w:tc>
      </w:tr>
    </w:tbl>
    <w:p w14:paraId="33142DB1" w14:textId="77777777" w:rsidR="003F2A09" w:rsidRPr="00683393" w:rsidRDefault="003F2A09" w:rsidP="000608E4">
      <w:pPr>
        <w:rPr>
          <w:rFonts w:ascii="Times New Roman" w:hAnsi="Times New Roman" w:cs="Times New Roman"/>
          <w:sz w:val="32"/>
          <w:szCs w:val="32"/>
        </w:rPr>
      </w:pPr>
    </w:p>
    <w:p w14:paraId="2829B5FF" w14:textId="77777777" w:rsidR="003F2A09" w:rsidRPr="000F0D55" w:rsidRDefault="003F2A09" w:rsidP="000608E4">
      <w:pPr>
        <w:rPr>
          <w:rFonts w:ascii="Times New Roman" w:hAnsi="Times New Roman" w:cs="Times New Roman"/>
          <w:b/>
          <w:bCs/>
          <w:sz w:val="48"/>
          <w:szCs w:val="48"/>
        </w:rPr>
      </w:pPr>
      <w:r w:rsidRPr="000F0D55">
        <w:rPr>
          <w:rFonts w:ascii="Times New Roman" w:hAnsi="Times New Roman" w:cs="Times New Roman"/>
          <w:b/>
          <w:bCs/>
          <w:sz w:val="48"/>
          <w:szCs w:val="48"/>
        </w:rPr>
        <w:lastRenderedPageBreak/>
        <w:t>Chapter Seven</w:t>
      </w:r>
    </w:p>
    <w:p w14:paraId="6337B12E" w14:textId="77777777" w:rsidR="003F2A09" w:rsidRPr="00683393" w:rsidRDefault="003F2A09" w:rsidP="000608E4">
      <w:pPr>
        <w:rPr>
          <w:rFonts w:ascii="Times New Roman" w:hAnsi="Times New Roman" w:cs="Times New Roman"/>
          <w:b/>
          <w:bCs/>
          <w:sz w:val="40"/>
          <w:szCs w:val="40"/>
        </w:rPr>
      </w:pPr>
      <w:r w:rsidRPr="00683393">
        <w:rPr>
          <w:rFonts w:ascii="Times New Roman" w:hAnsi="Times New Roman" w:cs="Times New Roman"/>
          <w:b/>
          <w:bCs/>
          <w:sz w:val="40"/>
          <w:szCs w:val="40"/>
        </w:rPr>
        <w:t>Version Control</w:t>
      </w:r>
    </w:p>
    <w:p w14:paraId="6A951EBB" w14:textId="77777777" w:rsidR="003F2A09" w:rsidRPr="000F0D55" w:rsidRDefault="003F2A09" w:rsidP="000608E4">
      <w:pPr>
        <w:rPr>
          <w:rFonts w:ascii="Times New Roman" w:hAnsi="Times New Roman" w:cs="Times New Roman"/>
          <w:b/>
          <w:bCs/>
          <w:sz w:val="36"/>
          <w:szCs w:val="36"/>
        </w:rPr>
      </w:pPr>
      <w:proofErr w:type="gramStart"/>
      <w:r w:rsidRPr="000F0D55">
        <w:rPr>
          <w:rFonts w:ascii="Times New Roman" w:hAnsi="Times New Roman" w:cs="Times New Roman"/>
          <w:b/>
          <w:bCs/>
          <w:sz w:val="36"/>
          <w:szCs w:val="36"/>
        </w:rPr>
        <w:t>7.Version</w:t>
      </w:r>
      <w:proofErr w:type="gramEnd"/>
      <w:r w:rsidRPr="000F0D55">
        <w:rPr>
          <w:rFonts w:ascii="Times New Roman" w:hAnsi="Times New Roman" w:cs="Times New Roman"/>
          <w:b/>
          <w:bCs/>
          <w:sz w:val="36"/>
          <w:szCs w:val="36"/>
        </w:rPr>
        <w:t xml:space="preserve"> Control Strategy</w:t>
      </w:r>
    </w:p>
    <w:p w14:paraId="75C8D0C9" w14:textId="77777777" w:rsidR="00A007E8" w:rsidRPr="000F0D55" w:rsidRDefault="00A007E8" w:rsidP="000608E4">
      <w:pPr>
        <w:rPr>
          <w:rFonts w:ascii="Times New Roman" w:hAnsi="Times New Roman" w:cs="Times New Roman"/>
          <w:b/>
          <w:bCs/>
          <w:sz w:val="32"/>
          <w:szCs w:val="32"/>
        </w:rPr>
      </w:pPr>
      <w:r w:rsidRPr="000F0D55">
        <w:rPr>
          <w:rFonts w:ascii="Times New Roman" w:hAnsi="Times New Roman" w:cs="Times New Roman"/>
          <w:b/>
          <w:bCs/>
          <w:sz w:val="32"/>
          <w:szCs w:val="32"/>
        </w:rPr>
        <w:t>7.1Naming Conversion</w:t>
      </w:r>
    </w:p>
    <w:p w14:paraId="33FE9B97" w14:textId="77777777" w:rsidR="00A007E8" w:rsidRPr="00683393" w:rsidRDefault="007F10B8" w:rsidP="000608E4">
      <w:pPr>
        <w:rPr>
          <w:rFonts w:ascii="Times New Roman" w:hAnsi="Times New Roman" w:cs="Times New Roman"/>
          <w:sz w:val="32"/>
          <w:szCs w:val="32"/>
        </w:rPr>
      </w:pPr>
      <w:r w:rsidRPr="00683393">
        <w:rPr>
          <w:rFonts w:ascii="Times New Roman" w:hAnsi="Times New Roman" w:cs="Times New Roman"/>
          <w:sz w:val="32"/>
          <w:szCs w:val="32"/>
        </w:rPr>
        <w:t xml:space="preserve">The Chiang Mai Red Taxi </w:t>
      </w:r>
      <w:r w:rsidR="00AD17CC" w:rsidRPr="00683393">
        <w:rPr>
          <w:rFonts w:ascii="Times New Roman" w:hAnsi="Times New Roman" w:cs="Times New Roman"/>
          <w:sz w:val="32"/>
          <w:szCs w:val="32"/>
        </w:rPr>
        <w:t>Service Assistant – [File n</w:t>
      </w:r>
      <w:r w:rsidRPr="00683393">
        <w:rPr>
          <w:rFonts w:ascii="Times New Roman" w:hAnsi="Times New Roman" w:cs="Times New Roman"/>
          <w:sz w:val="32"/>
          <w:szCs w:val="32"/>
        </w:rPr>
        <w:t>ame</w:t>
      </w:r>
      <w:proofErr w:type="gramStart"/>
      <w:r w:rsidRPr="00683393">
        <w:rPr>
          <w:rFonts w:ascii="Times New Roman" w:hAnsi="Times New Roman" w:cs="Times New Roman"/>
          <w:sz w:val="32"/>
          <w:szCs w:val="32"/>
        </w:rPr>
        <w:t>]_</w:t>
      </w:r>
      <w:proofErr w:type="gramEnd"/>
      <w:r w:rsidRPr="00683393">
        <w:rPr>
          <w:rFonts w:ascii="Times New Roman" w:hAnsi="Times New Roman" w:cs="Times New Roman"/>
          <w:sz w:val="32"/>
          <w:szCs w:val="32"/>
        </w:rPr>
        <w:t>[Version].[File Format]</w:t>
      </w:r>
    </w:p>
    <w:p w14:paraId="49A3D156" w14:textId="77777777" w:rsidR="007F10B8" w:rsidRPr="00683393" w:rsidRDefault="007F10B8" w:rsidP="000608E4">
      <w:pPr>
        <w:rPr>
          <w:rFonts w:ascii="Times New Roman" w:hAnsi="Times New Roman" w:cs="Times New Roman"/>
          <w:b/>
          <w:bCs/>
          <w:sz w:val="32"/>
          <w:szCs w:val="32"/>
        </w:rPr>
      </w:pPr>
      <w:r w:rsidRPr="00683393">
        <w:rPr>
          <w:rFonts w:ascii="Times New Roman" w:hAnsi="Times New Roman" w:cs="Times New Roman"/>
          <w:b/>
          <w:bCs/>
          <w:sz w:val="32"/>
          <w:szCs w:val="32"/>
        </w:rPr>
        <w:t>7.2 Project Repository</w:t>
      </w:r>
    </w:p>
    <w:p w14:paraId="2CA2B625" w14:textId="77777777" w:rsidR="007F10B8" w:rsidRPr="00683393" w:rsidRDefault="007F10B8" w:rsidP="000608E4">
      <w:pPr>
        <w:rPr>
          <w:rFonts w:ascii="Times New Roman" w:hAnsi="Times New Roman" w:cs="Times New Roman"/>
          <w:sz w:val="32"/>
          <w:szCs w:val="32"/>
        </w:rPr>
      </w:pPr>
      <w:r w:rsidRPr="00683393">
        <w:rPr>
          <w:rFonts w:ascii="Times New Roman" w:hAnsi="Times New Roman" w:cs="Times New Roman"/>
          <w:sz w:val="32"/>
          <w:szCs w:val="32"/>
        </w:rPr>
        <w:t>-</w:t>
      </w:r>
      <w:proofErr w:type="spellStart"/>
      <w:proofErr w:type="gramStart"/>
      <w:r w:rsidRPr="00683393">
        <w:rPr>
          <w:rFonts w:ascii="Times New Roman" w:hAnsi="Times New Roman" w:cs="Times New Roman"/>
          <w:sz w:val="32"/>
          <w:szCs w:val="32"/>
        </w:rPr>
        <w:t>Github</w:t>
      </w:r>
      <w:proofErr w:type="spellEnd"/>
      <w:r w:rsidR="00E94EFB" w:rsidRPr="00683393">
        <w:rPr>
          <w:rFonts w:ascii="Times New Roman" w:hAnsi="Times New Roman" w:cs="Times New Roman"/>
          <w:sz w:val="32"/>
          <w:szCs w:val="32"/>
        </w:rPr>
        <w:t xml:space="preserve"> :</w:t>
      </w:r>
      <w:proofErr w:type="gramEnd"/>
      <w:r w:rsidR="00E94EFB" w:rsidRPr="00683393">
        <w:rPr>
          <w:rFonts w:ascii="Times New Roman" w:hAnsi="Times New Roman" w:cs="Times New Roman"/>
          <w:sz w:val="32"/>
          <w:szCs w:val="32"/>
        </w:rPr>
        <w:t xml:space="preserve"> For updates documents.</w:t>
      </w:r>
    </w:p>
    <w:p w14:paraId="7932847A" w14:textId="77777777" w:rsidR="004C4945" w:rsidRPr="00683393" w:rsidRDefault="004C4945" w:rsidP="000608E4">
      <w:pPr>
        <w:rPr>
          <w:rFonts w:ascii="Times New Roman" w:hAnsi="Times New Roman" w:cs="Times New Roman"/>
          <w:sz w:val="32"/>
          <w:szCs w:val="32"/>
        </w:rPr>
      </w:pPr>
      <w:r w:rsidRPr="00683393">
        <w:rPr>
          <w:rFonts w:ascii="Times New Roman" w:hAnsi="Times New Roman" w:cs="Times New Roman"/>
          <w:sz w:val="32"/>
          <w:szCs w:val="32"/>
        </w:rPr>
        <w:t xml:space="preserve">-Google </w:t>
      </w:r>
      <w:proofErr w:type="gramStart"/>
      <w:r w:rsidRPr="00683393">
        <w:rPr>
          <w:rFonts w:ascii="Times New Roman" w:hAnsi="Times New Roman" w:cs="Times New Roman"/>
          <w:sz w:val="32"/>
          <w:szCs w:val="32"/>
        </w:rPr>
        <w:t>Drives</w:t>
      </w:r>
      <w:r w:rsidR="00E94EFB" w:rsidRPr="00683393">
        <w:rPr>
          <w:rFonts w:ascii="Times New Roman" w:hAnsi="Times New Roman" w:cs="Times New Roman"/>
          <w:sz w:val="32"/>
          <w:szCs w:val="32"/>
        </w:rPr>
        <w:t xml:space="preserve"> :</w:t>
      </w:r>
      <w:proofErr w:type="gramEnd"/>
      <w:r w:rsidR="00E94EFB" w:rsidRPr="00683393">
        <w:rPr>
          <w:rFonts w:ascii="Times New Roman" w:hAnsi="Times New Roman" w:cs="Times New Roman"/>
          <w:sz w:val="32"/>
          <w:szCs w:val="32"/>
        </w:rPr>
        <w:t xml:space="preserve"> For collected all documents.</w:t>
      </w:r>
    </w:p>
    <w:p w14:paraId="221130C3" w14:textId="77777777" w:rsidR="00B75C8C" w:rsidRPr="00683393" w:rsidRDefault="00B75C8C" w:rsidP="000608E4">
      <w:pPr>
        <w:rPr>
          <w:rFonts w:ascii="Times New Roman" w:hAnsi="Times New Roman" w:cs="Times New Roman"/>
          <w:sz w:val="32"/>
          <w:szCs w:val="32"/>
        </w:rPr>
      </w:pPr>
    </w:p>
    <w:p w14:paraId="088866CF" w14:textId="77777777" w:rsidR="00B75C8C" w:rsidRPr="00683393" w:rsidRDefault="00B75C8C" w:rsidP="000608E4">
      <w:pPr>
        <w:rPr>
          <w:rFonts w:ascii="Times New Roman" w:hAnsi="Times New Roman" w:cs="Times New Roman"/>
          <w:b/>
          <w:bCs/>
          <w:sz w:val="32"/>
          <w:szCs w:val="32"/>
        </w:rPr>
      </w:pPr>
      <w:r w:rsidRPr="00683393">
        <w:rPr>
          <w:rFonts w:ascii="Times New Roman" w:hAnsi="Times New Roman" w:cs="Times New Roman"/>
          <w:b/>
          <w:bCs/>
          <w:sz w:val="32"/>
          <w:szCs w:val="32"/>
        </w:rPr>
        <w:t>7.3 Configuration Item Table</w:t>
      </w:r>
    </w:p>
    <w:tbl>
      <w:tblPr>
        <w:tblStyle w:val="TableGrid"/>
        <w:tblW w:w="0" w:type="auto"/>
        <w:tblLayout w:type="fixed"/>
        <w:tblLook w:val="04A0" w:firstRow="1" w:lastRow="0" w:firstColumn="1" w:lastColumn="0" w:noHBand="0" w:noVBand="1"/>
      </w:tblPr>
      <w:tblGrid>
        <w:gridCol w:w="743"/>
        <w:gridCol w:w="1633"/>
        <w:gridCol w:w="1843"/>
        <w:gridCol w:w="851"/>
        <w:gridCol w:w="1275"/>
        <w:gridCol w:w="1564"/>
        <w:gridCol w:w="1333"/>
      </w:tblGrid>
      <w:tr w:rsidR="00904EF9" w:rsidRPr="00683393" w14:paraId="62AEF156" w14:textId="77777777" w:rsidTr="00C80BD7">
        <w:tc>
          <w:tcPr>
            <w:tcW w:w="743" w:type="dxa"/>
          </w:tcPr>
          <w:p w14:paraId="73DCCEFD"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No.</w:t>
            </w:r>
          </w:p>
        </w:tc>
        <w:tc>
          <w:tcPr>
            <w:tcW w:w="1633" w:type="dxa"/>
          </w:tcPr>
          <w:p w14:paraId="78FDBE29"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Item</w:t>
            </w:r>
          </w:p>
        </w:tc>
        <w:tc>
          <w:tcPr>
            <w:tcW w:w="1843" w:type="dxa"/>
          </w:tcPr>
          <w:p w14:paraId="39752DA5"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File Name</w:t>
            </w:r>
          </w:p>
        </w:tc>
        <w:tc>
          <w:tcPr>
            <w:tcW w:w="851" w:type="dxa"/>
          </w:tcPr>
          <w:p w14:paraId="5F64EB6E"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File Type</w:t>
            </w:r>
          </w:p>
        </w:tc>
        <w:tc>
          <w:tcPr>
            <w:tcW w:w="1275" w:type="dxa"/>
          </w:tcPr>
          <w:p w14:paraId="3DA8C8A8"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Owner</w:t>
            </w:r>
          </w:p>
        </w:tc>
        <w:tc>
          <w:tcPr>
            <w:tcW w:w="1564" w:type="dxa"/>
          </w:tcPr>
          <w:p w14:paraId="0F26ABE0"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Path</w:t>
            </w:r>
          </w:p>
        </w:tc>
        <w:tc>
          <w:tcPr>
            <w:tcW w:w="1333" w:type="dxa"/>
          </w:tcPr>
          <w:p w14:paraId="599C77DB" w14:textId="77777777" w:rsidR="00B75C8C" w:rsidRPr="00683393" w:rsidRDefault="00B75C8C" w:rsidP="004C0FF9">
            <w:pPr>
              <w:jc w:val="center"/>
              <w:rPr>
                <w:rFonts w:ascii="Times New Roman" w:hAnsi="Times New Roman" w:cs="Times New Roman"/>
                <w:b/>
                <w:bCs/>
                <w:sz w:val="32"/>
                <w:szCs w:val="32"/>
              </w:rPr>
            </w:pPr>
            <w:r w:rsidRPr="00683393">
              <w:rPr>
                <w:rFonts w:ascii="Times New Roman" w:hAnsi="Times New Roman" w:cs="Times New Roman"/>
                <w:b/>
                <w:bCs/>
                <w:sz w:val="32"/>
                <w:szCs w:val="32"/>
              </w:rPr>
              <w:t>Baseline Version</w:t>
            </w:r>
          </w:p>
        </w:tc>
      </w:tr>
      <w:tr w:rsidR="00904EF9" w:rsidRPr="00683393" w14:paraId="37DFAC5E" w14:textId="77777777" w:rsidTr="00C80BD7">
        <w:tc>
          <w:tcPr>
            <w:tcW w:w="743" w:type="dxa"/>
          </w:tcPr>
          <w:p w14:paraId="6C6D55D8" w14:textId="77777777" w:rsidR="00B75C8C" w:rsidRPr="00683393" w:rsidRDefault="00904EF9" w:rsidP="000608E4">
            <w:pPr>
              <w:rPr>
                <w:rFonts w:ascii="Times New Roman" w:hAnsi="Times New Roman" w:cs="Times New Roman"/>
                <w:sz w:val="28"/>
              </w:rPr>
            </w:pPr>
            <w:r w:rsidRPr="00683393">
              <w:rPr>
                <w:rFonts w:ascii="Times New Roman" w:hAnsi="Times New Roman" w:cs="Times New Roman"/>
                <w:sz w:val="28"/>
              </w:rPr>
              <w:t>1</w:t>
            </w:r>
          </w:p>
        </w:tc>
        <w:tc>
          <w:tcPr>
            <w:tcW w:w="1633" w:type="dxa"/>
          </w:tcPr>
          <w:p w14:paraId="398324FF" w14:textId="77777777" w:rsidR="00B75C8C" w:rsidRPr="00683393" w:rsidRDefault="00904EF9" w:rsidP="000608E4">
            <w:pPr>
              <w:rPr>
                <w:rFonts w:ascii="Times New Roman" w:hAnsi="Times New Roman" w:cs="Times New Roman"/>
                <w:sz w:val="28"/>
              </w:rPr>
            </w:pPr>
            <w:r w:rsidRPr="00683393">
              <w:rPr>
                <w:rFonts w:ascii="Times New Roman" w:hAnsi="Times New Roman" w:cs="Times New Roman"/>
                <w:sz w:val="28"/>
              </w:rPr>
              <w:t>Project Proposal</w:t>
            </w:r>
          </w:p>
        </w:tc>
        <w:tc>
          <w:tcPr>
            <w:tcW w:w="1843" w:type="dxa"/>
          </w:tcPr>
          <w:p w14:paraId="772F2945" w14:textId="77777777" w:rsidR="00B75C8C" w:rsidRPr="00683393" w:rsidRDefault="00796966" w:rsidP="000608E4">
            <w:pPr>
              <w:rPr>
                <w:rFonts w:ascii="Times New Roman" w:hAnsi="Times New Roman" w:cs="Times New Roman"/>
                <w:sz w:val="28"/>
              </w:rPr>
            </w:pPr>
            <w:r w:rsidRPr="00683393">
              <w:rPr>
                <w:rFonts w:ascii="Times New Roman" w:hAnsi="Times New Roman" w:cs="Times New Roman"/>
                <w:sz w:val="28"/>
              </w:rPr>
              <w:t>The Chiang Mai Red Taxi Service Assistant_Proposal_V.1.0</w:t>
            </w:r>
          </w:p>
        </w:tc>
        <w:tc>
          <w:tcPr>
            <w:tcW w:w="851" w:type="dxa"/>
          </w:tcPr>
          <w:p w14:paraId="674F25B7" w14:textId="77777777" w:rsidR="00B75C8C" w:rsidRPr="00683393" w:rsidRDefault="004F2528" w:rsidP="000608E4">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docx</w:t>
            </w:r>
            <w:proofErr w:type="spellEnd"/>
          </w:p>
        </w:tc>
        <w:tc>
          <w:tcPr>
            <w:tcW w:w="1275" w:type="dxa"/>
          </w:tcPr>
          <w:p w14:paraId="6266BBD0" w14:textId="77777777" w:rsidR="00B75C8C" w:rsidRPr="00683393" w:rsidRDefault="00C80BD7" w:rsidP="000608E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1A400EB4" w14:textId="77777777" w:rsidR="00B75C8C" w:rsidRPr="00683393" w:rsidRDefault="00C80BD7" w:rsidP="000608E4">
            <w:pPr>
              <w:rPr>
                <w:rFonts w:ascii="Times New Roman" w:hAnsi="Times New Roman" w:cs="Times New Roman"/>
                <w:sz w:val="28"/>
              </w:rPr>
            </w:pPr>
            <w:r w:rsidRPr="00683393">
              <w:rPr>
                <w:rFonts w:ascii="Times New Roman" w:hAnsi="Times New Roman" w:cs="Times New Roman"/>
                <w:sz w:val="28"/>
              </w:rPr>
              <w:t>/The Chiang Mai Red Taxi Service Assistant/Proposal</w:t>
            </w:r>
          </w:p>
        </w:tc>
        <w:tc>
          <w:tcPr>
            <w:tcW w:w="1333" w:type="dxa"/>
          </w:tcPr>
          <w:p w14:paraId="2680D7B3" w14:textId="77777777" w:rsidR="00B75C8C" w:rsidRPr="00683393" w:rsidRDefault="00B75C8C" w:rsidP="000608E4">
            <w:pPr>
              <w:rPr>
                <w:rFonts w:ascii="Times New Roman" w:hAnsi="Times New Roman" w:cs="Times New Roman"/>
                <w:sz w:val="32"/>
                <w:szCs w:val="32"/>
              </w:rPr>
            </w:pPr>
          </w:p>
        </w:tc>
      </w:tr>
      <w:tr w:rsidR="004F2528" w:rsidRPr="00683393" w14:paraId="55232373" w14:textId="77777777" w:rsidTr="00C80BD7">
        <w:tc>
          <w:tcPr>
            <w:tcW w:w="743" w:type="dxa"/>
          </w:tcPr>
          <w:p w14:paraId="1AE470C9" w14:textId="77777777" w:rsidR="004F2528" w:rsidRPr="00683393" w:rsidRDefault="004F2528" w:rsidP="000608E4">
            <w:pPr>
              <w:rPr>
                <w:rFonts w:ascii="Times New Roman" w:hAnsi="Times New Roman" w:cs="Times New Roman"/>
                <w:sz w:val="28"/>
              </w:rPr>
            </w:pPr>
            <w:r w:rsidRPr="00683393">
              <w:rPr>
                <w:rFonts w:ascii="Times New Roman" w:hAnsi="Times New Roman" w:cs="Times New Roman"/>
                <w:sz w:val="28"/>
              </w:rPr>
              <w:t>2</w:t>
            </w:r>
          </w:p>
        </w:tc>
        <w:tc>
          <w:tcPr>
            <w:tcW w:w="1633" w:type="dxa"/>
          </w:tcPr>
          <w:p w14:paraId="48C7924E" w14:textId="77777777" w:rsidR="004F2528" w:rsidRPr="00683393" w:rsidRDefault="004F2528" w:rsidP="000608E4">
            <w:pPr>
              <w:rPr>
                <w:rFonts w:ascii="Times New Roman" w:hAnsi="Times New Roman" w:cs="Times New Roman"/>
                <w:sz w:val="28"/>
              </w:rPr>
            </w:pPr>
            <w:r w:rsidRPr="00683393">
              <w:rPr>
                <w:rFonts w:ascii="Times New Roman" w:hAnsi="Times New Roman" w:cs="Times New Roman"/>
                <w:sz w:val="28"/>
              </w:rPr>
              <w:t>Project Development and Quality Plan</w:t>
            </w:r>
          </w:p>
        </w:tc>
        <w:tc>
          <w:tcPr>
            <w:tcW w:w="1843" w:type="dxa"/>
          </w:tcPr>
          <w:p w14:paraId="2B449886" w14:textId="77777777" w:rsidR="004F2528" w:rsidRPr="00683393" w:rsidRDefault="004F2528" w:rsidP="00C44A75">
            <w:pPr>
              <w:rPr>
                <w:rFonts w:ascii="Times New Roman" w:hAnsi="Times New Roman" w:cs="Times New Roman"/>
                <w:sz w:val="28"/>
              </w:rPr>
            </w:pPr>
            <w:r w:rsidRPr="00683393">
              <w:rPr>
                <w:rFonts w:ascii="Times New Roman" w:hAnsi="Times New Roman" w:cs="Times New Roman"/>
                <w:sz w:val="28"/>
              </w:rPr>
              <w:t>The Chiang Mai Red Taxi Service Assistant_ Project Plan_V.1.0</w:t>
            </w:r>
          </w:p>
        </w:tc>
        <w:tc>
          <w:tcPr>
            <w:tcW w:w="851" w:type="dxa"/>
          </w:tcPr>
          <w:p w14:paraId="019C0C86"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docx</w:t>
            </w:r>
            <w:proofErr w:type="spellEnd"/>
          </w:p>
        </w:tc>
        <w:tc>
          <w:tcPr>
            <w:tcW w:w="1275" w:type="dxa"/>
          </w:tcPr>
          <w:p w14:paraId="5A991ADD" w14:textId="77777777" w:rsidR="004F2528" w:rsidRPr="00683393" w:rsidRDefault="00C80BD7" w:rsidP="000608E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3EA8743E" w14:textId="77777777" w:rsidR="004F2528" w:rsidRPr="00683393" w:rsidRDefault="00C80BD7" w:rsidP="000608E4">
            <w:pPr>
              <w:rPr>
                <w:rFonts w:ascii="Times New Roman" w:hAnsi="Times New Roman" w:cs="Times New Roman"/>
                <w:sz w:val="28"/>
              </w:rPr>
            </w:pPr>
            <w:r w:rsidRPr="00683393">
              <w:rPr>
                <w:rFonts w:ascii="Times New Roman" w:hAnsi="Times New Roman" w:cs="Times New Roman"/>
                <w:sz w:val="28"/>
              </w:rPr>
              <w:t>/The Chiang Mai Red Taxi Service Assistant/Project Plan</w:t>
            </w:r>
          </w:p>
        </w:tc>
        <w:tc>
          <w:tcPr>
            <w:tcW w:w="1333" w:type="dxa"/>
          </w:tcPr>
          <w:p w14:paraId="5F80394D" w14:textId="77777777" w:rsidR="004F2528" w:rsidRPr="00683393" w:rsidRDefault="004F2528" w:rsidP="000608E4">
            <w:pPr>
              <w:rPr>
                <w:rFonts w:ascii="Times New Roman" w:hAnsi="Times New Roman" w:cs="Times New Roman"/>
                <w:sz w:val="32"/>
                <w:szCs w:val="32"/>
              </w:rPr>
            </w:pPr>
          </w:p>
        </w:tc>
      </w:tr>
      <w:tr w:rsidR="004F2528" w:rsidRPr="00683393" w14:paraId="5B77109F" w14:textId="77777777" w:rsidTr="00C80BD7">
        <w:tc>
          <w:tcPr>
            <w:tcW w:w="743" w:type="dxa"/>
          </w:tcPr>
          <w:p w14:paraId="4013E2DF" w14:textId="77777777" w:rsidR="004F2528" w:rsidRPr="00683393" w:rsidRDefault="004F2528" w:rsidP="000608E4">
            <w:pPr>
              <w:rPr>
                <w:rFonts w:ascii="Times New Roman" w:hAnsi="Times New Roman" w:cs="Times New Roman"/>
                <w:sz w:val="28"/>
              </w:rPr>
            </w:pPr>
            <w:r w:rsidRPr="00683393">
              <w:rPr>
                <w:rFonts w:ascii="Times New Roman" w:hAnsi="Times New Roman" w:cs="Times New Roman"/>
                <w:sz w:val="28"/>
              </w:rPr>
              <w:t>3</w:t>
            </w:r>
          </w:p>
        </w:tc>
        <w:tc>
          <w:tcPr>
            <w:tcW w:w="1633" w:type="dxa"/>
          </w:tcPr>
          <w:p w14:paraId="55F354A9" w14:textId="77777777" w:rsidR="004F2528" w:rsidRPr="00683393" w:rsidRDefault="004F2528" w:rsidP="000608E4">
            <w:pPr>
              <w:rPr>
                <w:rFonts w:ascii="Times New Roman" w:hAnsi="Times New Roman" w:cs="Times New Roman"/>
                <w:sz w:val="28"/>
              </w:rPr>
            </w:pPr>
            <w:r w:rsidRPr="00683393">
              <w:rPr>
                <w:rFonts w:ascii="Times New Roman" w:hAnsi="Times New Roman" w:cs="Times New Roman"/>
                <w:sz w:val="28"/>
              </w:rPr>
              <w:t>Software Requiremen</w:t>
            </w:r>
            <w:r w:rsidRPr="00683393">
              <w:rPr>
                <w:rFonts w:ascii="Times New Roman" w:hAnsi="Times New Roman" w:cs="Times New Roman"/>
                <w:sz w:val="28"/>
              </w:rPr>
              <w:lastRenderedPageBreak/>
              <w:t>t Specification</w:t>
            </w:r>
          </w:p>
        </w:tc>
        <w:tc>
          <w:tcPr>
            <w:tcW w:w="1843" w:type="dxa"/>
          </w:tcPr>
          <w:p w14:paraId="7303B474"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lastRenderedPageBreak/>
              <w:t xml:space="preserve">The Chiang Mai Red Taxi </w:t>
            </w:r>
            <w:r w:rsidRPr="00683393">
              <w:rPr>
                <w:rFonts w:ascii="Times New Roman" w:hAnsi="Times New Roman" w:cs="Times New Roman"/>
                <w:sz w:val="28"/>
              </w:rPr>
              <w:lastRenderedPageBreak/>
              <w:t>Service Assistant_SRS_V.1.0</w:t>
            </w:r>
          </w:p>
        </w:tc>
        <w:tc>
          <w:tcPr>
            <w:tcW w:w="851" w:type="dxa"/>
          </w:tcPr>
          <w:p w14:paraId="702EB6E8"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lastRenderedPageBreak/>
              <w:t>.</w:t>
            </w:r>
            <w:proofErr w:type="spellStart"/>
            <w:r w:rsidRPr="00683393">
              <w:rPr>
                <w:rFonts w:ascii="Times New Roman" w:hAnsi="Times New Roman" w:cs="Times New Roman"/>
                <w:sz w:val="28"/>
              </w:rPr>
              <w:t>docx</w:t>
            </w:r>
            <w:proofErr w:type="spellEnd"/>
          </w:p>
        </w:tc>
        <w:tc>
          <w:tcPr>
            <w:tcW w:w="1275" w:type="dxa"/>
          </w:tcPr>
          <w:p w14:paraId="4B2BCA5B" w14:textId="77777777" w:rsidR="004F2528" w:rsidRPr="00683393" w:rsidRDefault="00C80BD7" w:rsidP="000608E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w:t>
            </w:r>
            <w:r w:rsidRPr="00683393">
              <w:rPr>
                <w:rFonts w:ascii="Times New Roman" w:hAnsi="Times New Roman" w:cs="Times New Roman"/>
                <w:sz w:val="28"/>
              </w:rPr>
              <w:lastRenderedPageBreak/>
              <w:t>a</w:t>
            </w:r>
            <w:proofErr w:type="spellEnd"/>
          </w:p>
        </w:tc>
        <w:tc>
          <w:tcPr>
            <w:tcW w:w="1564" w:type="dxa"/>
          </w:tcPr>
          <w:p w14:paraId="69FEEA6F" w14:textId="77777777" w:rsidR="004F2528" w:rsidRPr="00683393" w:rsidRDefault="00C80BD7" w:rsidP="000608E4">
            <w:pPr>
              <w:rPr>
                <w:rFonts w:ascii="Times New Roman" w:hAnsi="Times New Roman" w:cs="Times New Roman"/>
                <w:sz w:val="28"/>
              </w:rPr>
            </w:pPr>
            <w:r w:rsidRPr="00683393">
              <w:rPr>
                <w:rFonts w:ascii="Times New Roman" w:hAnsi="Times New Roman" w:cs="Times New Roman"/>
                <w:sz w:val="28"/>
              </w:rPr>
              <w:lastRenderedPageBreak/>
              <w:t xml:space="preserve">/The Chiang Mai </w:t>
            </w:r>
            <w:r w:rsidRPr="00683393">
              <w:rPr>
                <w:rFonts w:ascii="Times New Roman" w:hAnsi="Times New Roman" w:cs="Times New Roman"/>
                <w:sz w:val="28"/>
              </w:rPr>
              <w:lastRenderedPageBreak/>
              <w:t>Red Taxi Service Assistant/SRS</w:t>
            </w:r>
          </w:p>
        </w:tc>
        <w:tc>
          <w:tcPr>
            <w:tcW w:w="1333" w:type="dxa"/>
          </w:tcPr>
          <w:p w14:paraId="73749B4F" w14:textId="77777777" w:rsidR="004F2528" w:rsidRPr="00683393" w:rsidRDefault="004F2528" w:rsidP="000608E4">
            <w:pPr>
              <w:rPr>
                <w:rFonts w:ascii="Times New Roman" w:hAnsi="Times New Roman" w:cs="Times New Roman"/>
                <w:sz w:val="32"/>
                <w:szCs w:val="32"/>
              </w:rPr>
            </w:pPr>
          </w:p>
        </w:tc>
      </w:tr>
      <w:tr w:rsidR="004F2528" w:rsidRPr="00683393" w14:paraId="59268752" w14:textId="77777777" w:rsidTr="00C80BD7">
        <w:tc>
          <w:tcPr>
            <w:tcW w:w="743" w:type="dxa"/>
          </w:tcPr>
          <w:p w14:paraId="01C58566"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lastRenderedPageBreak/>
              <w:t>4</w:t>
            </w:r>
          </w:p>
        </w:tc>
        <w:tc>
          <w:tcPr>
            <w:tcW w:w="1633" w:type="dxa"/>
          </w:tcPr>
          <w:p w14:paraId="119B412C"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Software Design Document</w:t>
            </w:r>
          </w:p>
        </w:tc>
        <w:tc>
          <w:tcPr>
            <w:tcW w:w="1843" w:type="dxa"/>
          </w:tcPr>
          <w:p w14:paraId="0C1FE16C"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The Chiang Mai Red Taxi Service Assistant_SDD_V.1.0</w:t>
            </w:r>
          </w:p>
        </w:tc>
        <w:tc>
          <w:tcPr>
            <w:tcW w:w="851" w:type="dxa"/>
          </w:tcPr>
          <w:p w14:paraId="3E17ABB3"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docx</w:t>
            </w:r>
            <w:proofErr w:type="spellEnd"/>
          </w:p>
        </w:tc>
        <w:tc>
          <w:tcPr>
            <w:tcW w:w="1275" w:type="dxa"/>
          </w:tcPr>
          <w:p w14:paraId="2D22C619" w14:textId="77777777" w:rsidR="004F2528" w:rsidRPr="00683393" w:rsidRDefault="00C80BD7"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2A167F48" w14:textId="77777777" w:rsidR="004F2528" w:rsidRPr="00683393" w:rsidRDefault="00C80BD7" w:rsidP="00936554">
            <w:pPr>
              <w:rPr>
                <w:rFonts w:ascii="Times New Roman" w:hAnsi="Times New Roman" w:cs="Times New Roman"/>
                <w:sz w:val="28"/>
              </w:rPr>
            </w:pPr>
            <w:r w:rsidRPr="00683393">
              <w:rPr>
                <w:rFonts w:ascii="Times New Roman" w:hAnsi="Times New Roman" w:cs="Times New Roman"/>
                <w:sz w:val="28"/>
              </w:rPr>
              <w:t>/The Chiang Mai Red Taxi Service Assistant/SDD</w:t>
            </w:r>
          </w:p>
        </w:tc>
        <w:tc>
          <w:tcPr>
            <w:tcW w:w="1333" w:type="dxa"/>
          </w:tcPr>
          <w:p w14:paraId="3C1DAA99" w14:textId="77777777" w:rsidR="004F2528" w:rsidRPr="00683393" w:rsidRDefault="004F2528" w:rsidP="00936554">
            <w:pPr>
              <w:rPr>
                <w:rFonts w:ascii="Times New Roman" w:hAnsi="Times New Roman" w:cs="Times New Roman"/>
                <w:sz w:val="32"/>
                <w:szCs w:val="32"/>
              </w:rPr>
            </w:pPr>
          </w:p>
        </w:tc>
      </w:tr>
      <w:tr w:rsidR="004F2528" w:rsidRPr="00683393" w14:paraId="339D2F02" w14:textId="77777777" w:rsidTr="00C80BD7">
        <w:tc>
          <w:tcPr>
            <w:tcW w:w="743" w:type="dxa"/>
          </w:tcPr>
          <w:p w14:paraId="36224987"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5</w:t>
            </w:r>
          </w:p>
        </w:tc>
        <w:tc>
          <w:tcPr>
            <w:tcW w:w="1633" w:type="dxa"/>
          </w:tcPr>
          <w:p w14:paraId="5C6B99BB"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Traceability Record</w:t>
            </w:r>
          </w:p>
        </w:tc>
        <w:tc>
          <w:tcPr>
            <w:tcW w:w="1843" w:type="dxa"/>
          </w:tcPr>
          <w:p w14:paraId="26F58509"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The Chiang Mai Red Taxi Service Assistant_Traceability_Record_V.1.0</w:t>
            </w:r>
          </w:p>
        </w:tc>
        <w:tc>
          <w:tcPr>
            <w:tcW w:w="851" w:type="dxa"/>
          </w:tcPr>
          <w:p w14:paraId="33FD658A"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docx</w:t>
            </w:r>
            <w:proofErr w:type="spellEnd"/>
          </w:p>
        </w:tc>
        <w:tc>
          <w:tcPr>
            <w:tcW w:w="1275" w:type="dxa"/>
          </w:tcPr>
          <w:p w14:paraId="1B2D2C9C" w14:textId="77777777" w:rsidR="004F2528" w:rsidRPr="00683393" w:rsidRDefault="00C80BD7"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2F152F78" w14:textId="77777777" w:rsidR="004F2528" w:rsidRPr="00683393" w:rsidRDefault="00C80BD7" w:rsidP="00936554">
            <w:pPr>
              <w:rPr>
                <w:rFonts w:ascii="Times New Roman" w:hAnsi="Times New Roman" w:cs="Times New Roman"/>
                <w:sz w:val="28"/>
              </w:rPr>
            </w:pPr>
            <w:r w:rsidRPr="00683393">
              <w:rPr>
                <w:rFonts w:ascii="Times New Roman" w:hAnsi="Times New Roman" w:cs="Times New Roman"/>
                <w:sz w:val="28"/>
              </w:rPr>
              <w:t>/The Chiang Mai Red Taxi Service Assistant/traceability</w:t>
            </w:r>
          </w:p>
        </w:tc>
        <w:tc>
          <w:tcPr>
            <w:tcW w:w="1333" w:type="dxa"/>
          </w:tcPr>
          <w:p w14:paraId="5ACADD6B" w14:textId="77777777" w:rsidR="004F2528" w:rsidRPr="00683393" w:rsidRDefault="004F2528" w:rsidP="00936554">
            <w:pPr>
              <w:rPr>
                <w:rFonts w:ascii="Times New Roman" w:hAnsi="Times New Roman" w:cs="Times New Roman"/>
                <w:sz w:val="32"/>
                <w:szCs w:val="32"/>
              </w:rPr>
            </w:pPr>
          </w:p>
        </w:tc>
      </w:tr>
      <w:tr w:rsidR="004F2528" w:rsidRPr="00683393" w14:paraId="6D0530DC" w14:textId="77777777" w:rsidTr="00C80BD7">
        <w:tc>
          <w:tcPr>
            <w:tcW w:w="743" w:type="dxa"/>
          </w:tcPr>
          <w:p w14:paraId="3021311A"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6</w:t>
            </w:r>
          </w:p>
        </w:tc>
        <w:tc>
          <w:tcPr>
            <w:tcW w:w="1633" w:type="dxa"/>
          </w:tcPr>
          <w:p w14:paraId="04656FF7"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Software Implementation</w:t>
            </w:r>
          </w:p>
        </w:tc>
        <w:tc>
          <w:tcPr>
            <w:tcW w:w="1843" w:type="dxa"/>
          </w:tcPr>
          <w:p w14:paraId="42850F14"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The Chiang Mai Red Taxi Service Assistant_Code_V.1.0</w:t>
            </w:r>
          </w:p>
        </w:tc>
        <w:tc>
          <w:tcPr>
            <w:tcW w:w="851" w:type="dxa"/>
          </w:tcPr>
          <w:p w14:paraId="05A03C86"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rar</w:t>
            </w:r>
            <w:proofErr w:type="spellEnd"/>
          </w:p>
        </w:tc>
        <w:tc>
          <w:tcPr>
            <w:tcW w:w="1275" w:type="dxa"/>
          </w:tcPr>
          <w:p w14:paraId="6F3E9461" w14:textId="77777777" w:rsidR="004F2528" w:rsidRPr="00683393" w:rsidRDefault="00C80BD7"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4ECF33D1" w14:textId="77777777" w:rsidR="004F2528" w:rsidRPr="00683393" w:rsidRDefault="00C80BD7" w:rsidP="00936554">
            <w:pPr>
              <w:rPr>
                <w:rFonts w:ascii="Times New Roman" w:hAnsi="Times New Roman" w:cs="Times New Roman"/>
                <w:sz w:val="28"/>
              </w:rPr>
            </w:pPr>
            <w:r w:rsidRPr="00683393">
              <w:rPr>
                <w:rFonts w:ascii="Times New Roman" w:hAnsi="Times New Roman" w:cs="Times New Roman"/>
                <w:sz w:val="28"/>
              </w:rPr>
              <w:t>/The Chiang Mai Red Taxi Service Assistant/Code</w:t>
            </w:r>
          </w:p>
        </w:tc>
        <w:tc>
          <w:tcPr>
            <w:tcW w:w="1333" w:type="dxa"/>
          </w:tcPr>
          <w:p w14:paraId="7E03A606" w14:textId="77777777" w:rsidR="004F2528" w:rsidRPr="00683393" w:rsidRDefault="004F2528" w:rsidP="00936554">
            <w:pPr>
              <w:rPr>
                <w:rFonts w:ascii="Times New Roman" w:hAnsi="Times New Roman" w:cs="Times New Roman"/>
                <w:sz w:val="32"/>
                <w:szCs w:val="32"/>
              </w:rPr>
            </w:pPr>
          </w:p>
        </w:tc>
      </w:tr>
      <w:tr w:rsidR="004F2528" w:rsidRPr="00683393" w14:paraId="4102389F" w14:textId="77777777" w:rsidTr="00C80BD7">
        <w:tc>
          <w:tcPr>
            <w:tcW w:w="743" w:type="dxa"/>
          </w:tcPr>
          <w:p w14:paraId="7B304B59"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7</w:t>
            </w:r>
          </w:p>
        </w:tc>
        <w:tc>
          <w:tcPr>
            <w:tcW w:w="1633" w:type="dxa"/>
          </w:tcPr>
          <w:p w14:paraId="06C79709"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Unit Test Record</w:t>
            </w:r>
          </w:p>
        </w:tc>
        <w:tc>
          <w:tcPr>
            <w:tcW w:w="1843" w:type="dxa"/>
          </w:tcPr>
          <w:p w14:paraId="31F9F7EE" w14:textId="77777777" w:rsidR="004F2528" w:rsidRPr="00683393" w:rsidRDefault="004F2528" w:rsidP="003861A8">
            <w:pPr>
              <w:rPr>
                <w:rFonts w:ascii="Times New Roman" w:hAnsi="Times New Roman" w:cs="Times New Roman"/>
                <w:sz w:val="28"/>
              </w:rPr>
            </w:pPr>
            <w:r w:rsidRPr="00683393">
              <w:rPr>
                <w:rFonts w:ascii="Times New Roman" w:hAnsi="Times New Roman" w:cs="Times New Roman"/>
                <w:sz w:val="28"/>
              </w:rPr>
              <w:t>The Chiang Mai Red Taxi Service Assistant_Unit_Test_V.1.0</w:t>
            </w:r>
          </w:p>
        </w:tc>
        <w:tc>
          <w:tcPr>
            <w:tcW w:w="851" w:type="dxa"/>
          </w:tcPr>
          <w:p w14:paraId="5DA9401F"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docx</w:t>
            </w:r>
            <w:proofErr w:type="spellEnd"/>
          </w:p>
        </w:tc>
        <w:tc>
          <w:tcPr>
            <w:tcW w:w="1275" w:type="dxa"/>
          </w:tcPr>
          <w:p w14:paraId="410DDD39" w14:textId="77777777" w:rsidR="004F2528" w:rsidRPr="00683393" w:rsidRDefault="00C80BD7"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4BECA621" w14:textId="77777777" w:rsidR="004F2528" w:rsidRPr="00683393" w:rsidRDefault="00C80BD7" w:rsidP="00936554">
            <w:pPr>
              <w:rPr>
                <w:rFonts w:ascii="Times New Roman" w:hAnsi="Times New Roman" w:cs="Times New Roman"/>
                <w:sz w:val="28"/>
              </w:rPr>
            </w:pPr>
            <w:r w:rsidRPr="00683393">
              <w:rPr>
                <w:rFonts w:ascii="Times New Roman" w:hAnsi="Times New Roman" w:cs="Times New Roman"/>
                <w:sz w:val="28"/>
              </w:rPr>
              <w:t>/The Chiang Mai Red Taxi Service Assistant/</w:t>
            </w:r>
            <w:r w:rsidR="002E34F3" w:rsidRPr="00683393">
              <w:rPr>
                <w:rFonts w:ascii="Times New Roman" w:hAnsi="Times New Roman" w:cs="Times New Roman"/>
                <w:sz w:val="28"/>
              </w:rPr>
              <w:t>Unit test</w:t>
            </w:r>
          </w:p>
        </w:tc>
        <w:tc>
          <w:tcPr>
            <w:tcW w:w="1333" w:type="dxa"/>
          </w:tcPr>
          <w:p w14:paraId="50AE1255" w14:textId="77777777" w:rsidR="004F2528" w:rsidRPr="00683393" w:rsidRDefault="004F2528" w:rsidP="00936554">
            <w:pPr>
              <w:rPr>
                <w:rFonts w:ascii="Times New Roman" w:hAnsi="Times New Roman" w:cs="Times New Roman"/>
                <w:sz w:val="32"/>
                <w:szCs w:val="32"/>
              </w:rPr>
            </w:pPr>
          </w:p>
        </w:tc>
      </w:tr>
      <w:tr w:rsidR="004F2528" w:rsidRPr="00683393" w14:paraId="264F920F" w14:textId="77777777" w:rsidTr="00C80BD7">
        <w:tc>
          <w:tcPr>
            <w:tcW w:w="743" w:type="dxa"/>
          </w:tcPr>
          <w:p w14:paraId="0D42FB44"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8</w:t>
            </w:r>
          </w:p>
        </w:tc>
        <w:tc>
          <w:tcPr>
            <w:tcW w:w="1633" w:type="dxa"/>
          </w:tcPr>
          <w:p w14:paraId="5DAE0876" w14:textId="77777777" w:rsidR="004F2528" w:rsidRPr="00683393" w:rsidRDefault="004F2528" w:rsidP="00936554">
            <w:pPr>
              <w:rPr>
                <w:rFonts w:ascii="Times New Roman" w:hAnsi="Times New Roman" w:cs="Times New Roman"/>
                <w:sz w:val="28"/>
              </w:rPr>
            </w:pPr>
            <w:r w:rsidRPr="00683393">
              <w:rPr>
                <w:rFonts w:ascii="Times New Roman" w:hAnsi="Times New Roman" w:cs="Times New Roman"/>
                <w:sz w:val="28"/>
              </w:rPr>
              <w:t>System Test Record</w:t>
            </w:r>
          </w:p>
        </w:tc>
        <w:tc>
          <w:tcPr>
            <w:tcW w:w="1843" w:type="dxa"/>
          </w:tcPr>
          <w:p w14:paraId="78878FE0"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The Chiang Mai Red Taxi Service Assistant_System_Test_V.1.0</w:t>
            </w:r>
          </w:p>
        </w:tc>
        <w:tc>
          <w:tcPr>
            <w:tcW w:w="851" w:type="dxa"/>
          </w:tcPr>
          <w:p w14:paraId="03A76BA1" w14:textId="77777777" w:rsidR="004F2528" w:rsidRPr="00683393" w:rsidRDefault="004F2528" w:rsidP="00CA1508">
            <w:pPr>
              <w:rPr>
                <w:rFonts w:ascii="Times New Roman" w:hAnsi="Times New Roman" w:cs="Times New Roman"/>
                <w:sz w:val="28"/>
              </w:rPr>
            </w:pPr>
            <w:r w:rsidRPr="00683393">
              <w:rPr>
                <w:rFonts w:ascii="Times New Roman" w:hAnsi="Times New Roman" w:cs="Times New Roman"/>
                <w:sz w:val="28"/>
              </w:rPr>
              <w:t>.</w:t>
            </w:r>
            <w:proofErr w:type="spellStart"/>
            <w:r w:rsidRPr="00683393">
              <w:rPr>
                <w:rFonts w:ascii="Times New Roman" w:hAnsi="Times New Roman" w:cs="Times New Roman"/>
                <w:sz w:val="28"/>
              </w:rPr>
              <w:t>docx</w:t>
            </w:r>
            <w:proofErr w:type="spellEnd"/>
          </w:p>
        </w:tc>
        <w:tc>
          <w:tcPr>
            <w:tcW w:w="1275" w:type="dxa"/>
          </w:tcPr>
          <w:p w14:paraId="48D8BEA7" w14:textId="77777777" w:rsidR="004F2528" w:rsidRPr="00683393" w:rsidRDefault="00C80BD7" w:rsidP="00936554">
            <w:pPr>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Pimchittra</w:t>
            </w:r>
            <w:proofErr w:type="spellEnd"/>
          </w:p>
        </w:tc>
        <w:tc>
          <w:tcPr>
            <w:tcW w:w="1564" w:type="dxa"/>
          </w:tcPr>
          <w:p w14:paraId="3E16EB3A" w14:textId="77777777" w:rsidR="004F2528" w:rsidRPr="00683393" w:rsidRDefault="00C80BD7" w:rsidP="00936554">
            <w:pPr>
              <w:rPr>
                <w:rFonts w:ascii="Times New Roman" w:hAnsi="Times New Roman" w:cs="Times New Roman"/>
                <w:sz w:val="28"/>
              </w:rPr>
            </w:pPr>
            <w:r w:rsidRPr="00683393">
              <w:rPr>
                <w:rFonts w:ascii="Times New Roman" w:hAnsi="Times New Roman" w:cs="Times New Roman"/>
                <w:sz w:val="28"/>
              </w:rPr>
              <w:t>/The Chiang Mai Red Taxi Service Assistant/</w:t>
            </w:r>
            <w:r w:rsidR="002E34F3" w:rsidRPr="00683393">
              <w:rPr>
                <w:rFonts w:ascii="Times New Roman" w:hAnsi="Times New Roman" w:cs="Times New Roman"/>
                <w:sz w:val="28"/>
              </w:rPr>
              <w:t>System test</w:t>
            </w:r>
          </w:p>
        </w:tc>
        <w:tc>
          <w:tcPr>
            <w:tcW w:w="1333" w:type="dxa"/>
          </w:tcPr>
          <w:p w14:paraId="104AF2C1" w14:textId="77777777" w:rsidR="004F2528" w:rsidRPr="00683393" w:rsidRDefault="004F2528" w:rsidP="00936554">
            <w:pPr>
              <w:rPr>
                <w:rFonts w:ascii="Times New Roman" w:hAnsi="Times New Roman" w:cs="Times New Roman"/>
                <w:sz w:val="32"/>
                <w:szCs w:val="32"/>
              </w:rPr>
            </w:pPr>
          </w:p>
        </w:tc>
      </w:tr>
    </w:tbl>
    <w:p w14:paraId="55A308EA" w14:textId="77777777" w:rsidR="00B75C8C" w:rsidRPr="00683393" w:rsidRDefault="00B75C8C" w:rsidP="000608E4">
      <w:pPr>
        <w:rPr>
          <w:rFonts w:ascii="Times New Roman" w:hAnsi="Times New Roman" w:cs="Times New Roman"/>
          <w:sz w:val="32"/>
          <w:szCs w:val="32"/>
        </w:rPr>
      </w:pPr>
    </w:p>
    <w:sectPr w:rsidR="00B75C8C" w:rsidRPr="00683393" w:rsidSect="00033297">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rimi park" w:date="2014-05-19T13:01:00Z" w:initials="rp">
    <w:p w14:paraId="6AC78E40" w14:textId="77777777" w:rsidR="00BB7AB6" w:rsidRDefault="00BB7AB6">
      <w:pPr>
        <w:pStyle w:val="CommentText"/>
      </w:pPr>
      <w:r>
        <w:rPr>
          <w:rStyle w:val="CommentReference"/>
        </w:rPr>
        <w:annotationRef/>
      </w:r>
      <w:r>
        <w:t>Fix the sentence.</w:t>
      </w:r>
    </w:p>
  </w:comment>
  <w:comment w:id="36" w:author="rimi park" w:date="2014-05-19T13:01:00Z" w:initials="rp">
    <w:p w14:paraId="04A91FF8" w14:textId="77777777" w:rsidR="00BB7AB6" w:rsidRDefault="00BB7AB6">
      <w:pPr>
        <w:pStyle w:val="CommentText"/>
      </w:pPr>
      <w:r>
        <w:rPr>
          <w:rStyle w:val="CommentReference"/>
        </w:rPr>
        <w:annotationRef/>
      </w:r>
    </w:p>
  </w:comment>
  <w:comment w:id="41" w:author="rimi park" w:date="2014-05-19T13:01:00Z" w:initials="rp">
    <w:p w14:paraId="673C242A" w14:textId="77777777" w:rsidR="00BB7AB6" w:rsidRDefault="00BB7AB6">
      <w:pPr>
        <w:pStyle w:val="CommentText"/>
      </w:pPr>
      <w:r>
        <w:rPr>
          <w:rStyle w:val="CommentReference"/>
        </w:rPr>
        <w:annotationRef/>
      </w:r>
      <w:r>
        <w:t xml:space="preserve">Make sure you use capital letters </w:t>
      </w:r>
      <w:r>
        <w:sym w:font="Wingdings" w:char="F0E0"/>
      </w:r>
      <w:r>
        <w:t xml:space="preserve"> Android API.</w:t>
      </w:r>
    </w:p>
  </w:comment>
  <w:comment w:id="42" w:author="rimi park" w:date="2014-05-19T13:03:00Z" w:initials="rp">
    <w:p w14:paraId="09444C82" w14:textId="77777777" w:rsidR="00BB7AB6" w:rsidRDefault="00BB7AB6">
      <w:pPr>
        <w:pStyle w:val="CommentText"/>
      </w:pPr>
      <w:r>
        <w:rPr>
          <w:rStyle w:val="CommentReference"/>
        </w:rPr>
        <w:annotationRef/>
      </w:r>
      <w:r>
        <w:t>Add a rough schedule (month only)</w:t>
      </w:r>
    </w:p>
  </w:comment>
  <w:comment w:id="45" w:author="rimi park" w:date="2014-05-19T13:05:00Z" w:initials="rp">
    <w:p w14:paraId="1C37C443" w14:textId="77777777" w:rsidR="00301F1F" w:rsidRDefault="00301F1F">
      <w:pPr>
        <w:pStyle w:val="CommentText"/>
      </w:pPr>
      <w:r>
        <w:rPr>
          <w:rStyle w:val="CommentReference"/>
        </w:rPr>
        <w:annotationRef/>
      </w:r>
      <w:r>
        <w:t>You may delete “Feature”</w:t>
      </w:r>
    </w:p>
  </w:comment>
  <w:comment w:id="49" w:author="rimi park" w:date="2014-05-19T13:06:00Z" w:initials="rp">
    <w:p w14:paraId="2270F830" w14:textId="77777777" w:rsidR="00301F1F" w:rsidRDefault="00301F1F">
      <w:pPr>
        <w:pStyle w:val="CommentText"/>
      </w:pPr>
      <w:r>
        <w:rPr>
          <w:rStyle w:val="CommentReference"/>
        </w:rPr>
        <w:annotationRef/>
      </w:r>
      <w:r>
        <w:t xml:space="preserve">Remove background color. And please make the text larger. It is hard to read </w:t>
      </w:r>
      <w:r>
        <w:sym w:font="Wingdings" w:char="F04C"/>
      </w:r>
    </w:p>
  </w:comment>
  <w:comment w:id="50" w:author="rimi park" w:date="2014-05-19T13:08:00Z" w:initials="rp">
    <w:p w14:paraId="62EE059A" w14:textId="77777777" w:rsidR="00301F1F" w:rsidRDefault="00301F1F">
      <w:pPr>
        <w:pStyle w:val="CommentText"/>
      </w:pPr>
      <w:r>
        <w:rPr>
          <w:rStyle w:val="CommentReference"/>
        </w:rPr>
        <w:annotationRef/>
      </w:r>
      <w:r>
        <w:t xml:space="preserve">Any other risks you can think of? </w:t>
      </w:r>
      <w:bookmarkStart w:id="51" w:name="_GoBack"/>
      <w:bookmarkEnd w:id="51"/>
    </w:p>
  </w:comment>
  <w:comment w:id="52" w:author="rimi park" w:date="2014-05-19T13:08:00Z" w:initials="rp">
    <w:p w14:paraId="6059DFAD" w14:textId="77777777" w:rsidR="00301F1F" w:rsidRDefault="00301F1F">
      <w:pPr>
        <w:pStyle w:val="CommentText"/>
      </w:pPr>
      <w:r>
        <w:rPr>
          <w:rStyle w:val="CommentReference"/>
        </w:rPr>
        <w:annotationRef/>
      </w:r>
      <w:r>
        <w:t>What does it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78E40" w15:done="0"/>
  <w15:commentEx w15:paraId="04A91FF8" w15:done="0"/>
  <w15:commentEx w15:paraId="673C242A" w15:done="0"/>
  <w15:commentEx w15:paraId="09444C82" w15:done="0"/>
  <w15:commentEx w15:paraId="1C37C443" w15:done="0"/>
  <w15:commentEx w15:paraId="2270F830" w15:done="0"/>
  <w15:commentEx w15:paraId="62EE059A" w15:done="0"/>
  <w15:commentEx w15:paraId="6059DF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8D314" w14:textId="77777777" w:rsidR="005F3DCF" w:rsidRDefault="005F3DCF" w:rsidP="00101B80">
      <w:pPr>
        <w:spacing w:after="0" w:line="240" w:lineRule="auto"/>
      </w:pPr>
      <w:r>
        <w:separator/>
      </w:r>
    </w:p>
  </w:endnote>
  <w:endnote w:type="continuationSeparator" w:id="0">
    <w:p w14:paraId="28B8B174" w14:textId="77777777" w:rsidR="005F3DCF" w:rsidRDefault="005F3DCF" w:rsidP="0010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0F7F9" w14:textId="77777777" w:rsidR="00BB7AB6" w:rsidRDefault="00BB7AB6">
    <w:pPr>
      <w:pStyle w:val="Footer"/>
    </w:pPr>
  </w:p>
  <w:tbl>
    <w:tblPr>
      <w:tblStyle w:val="TableGrid"/>
      <w:tblW w:w="9217" w:type="dxa"/>
      <w:jc w:val="center"/>
      <w:tblLayout w:type="fixed"/>
      <w:tblLook w:val="00BF" w:firstRow="1" w:lastRow="0" w:firstColumn="1" w:lastColumn="0" w:noHBand="0" w:noVBand="0"/>
    </w:tblPr>
    <w:tblGrid>
      <w:gridCol w:w="1536"/>
      <w:gridCol w:w="2138"/>
      <w:gridCol w:w="1283"/>
      <w:gridCol w:w="1568"/>
      <w:gridCol w:w="1181"/>
      <w:gridCol w:w="1511"/>
    </w:tblGrid>
    <w:tr w:rsidR="00BB7AB6" w14:paraId="2C61F910" w14:textId="77777777" w:rsidTr="00D633BB">
      <w:trPr>
        <w:trHeight w:val="630"/>
        <w:jc w:val="center"/>
      </w:trPr>
      <w:tc>
        <w:tcPr>
          <w:tcW w:w="1536" w:type="dxa"/>
          <w:shd w:val="clear" w:color="auto" w:fill="F2DBDB" w:themeFill="accent2" w:themeFillTint="33"/>
        </w:tcPr>
        <w:p w14:paraId="7765F3AE" w14:textId="77777777" w:rsidR="00BB7AB6" w:rsidRPr="0035692F" w:rsidRDefault="00BB7AB6" w:rsidP="00101B80">
          <w:pPr>
            <w:pStyle w:val="Footer"/>
            <w:spacing w:before="2" w:after="2"/>
            <w:ind w:right="360"/>
            <w:jc w:val="both"/>
            <w:rPr>
              <w:sz w:val="18"/>
              <w:szCs w:val="18"/>
            </w:rPr>
          </w:pPr>
          <w:r w:rsidRPr="0035692F">
            <w:rPr>
              <w:sz w:val="18"/>
              <w:szCs w:val="18"/>
            </w:rPr>
            <w:t>Document Name</w:t>
          </w:r>
        </w:p>
      </w:tc>
      <w:tc>
        <w:tcPr>
          <w:tcW w:w="2138" w:type="dxa"/>
        </w:tcPr>
        <w:p w14:paraId="1D424D74" w14:textId="77777777" w:rsidR="00BB7AB6" w:rsidRPr="0035692F" w:rsidRDefault="00BB7AB6" w:rsidP="00101B80">
          <w:pPr>
            <w:spacing w:line="276" w:lineRule="auto"/>
            <w:rPr>
              <w:sz w:val="18"/>
              <w:szCs w:val="18"/>
              <w:rtl/>
              <w:cs/>
            </w:rPr>
          </w:pPr>
          <w:r w:rsidRPr="0035692F">
            <w:rPr>
              <w:sz w:val="18"/>
              <w:szCs w:val="18"/>
            </w:rPr>
            <w:t>Sen</w:t>
          </w:r>
          <w:r>
            <w:rPr>
              <w:sz w:val="18"/>
              <w:szCs w:val="18"/>
            </w:rPr>
            <w:t>iorProject_RB_ProjectManagementPlan_1.0</w:t>
          </w:r>
        </w:p>
      </w:tc>
      <w:tc>
        <w:tcPr>
          <w:tcW w:w="1283" w:type="dxa"/>
          <w:shd w:val="clear" w:color="auto" w:fill="F2DBDB" w:themeFill="accent2" w:themeFillTint="33"/>
        </w:tcPr>
        <w:p w14:paraId="13A21CB5" w14:textId="77777777" w:rsidR="00BB7AB6" w:rsidRPr="0035692F" w:rsidRDefault="00BB7AB6" w:rsidP="00101B80">
          <w:pPr>
            <w:pStyle w:val="Footer"/>
            <w:spacing w:before="2" w:after="2"/>
            <w:ind w:right="360"/>
            <w:jc w:val="both"/>
            <w:rPr>
              <w:sz w:val="18"/>
              <w:szCs w:val="18"/>
            </w:rPr>
          </w:pPr>
          <w:r w:rsidRPr="0035692F">
            <w:rPr>
              <w:sz w:val="18"/>
              <w:szCs w:val="18"/>
            </w:rPr>
            <w:t>Owners</w:t>
          </w:r>
        </w:p>
      </w:tc>
      <w:tc>
        <w:tcPr>
          <w:tcW w:w="1568" w:type="dxa"/>
        </w:tcPr>
        <w:p w14:paraId="4D33FCC2" w14:textId="77777777" w:rsidR="00BB7AB6" w:rsidRPr="0035692F" w:rsidRDefault="00BB7AB6" w:rsidP="00101B80">
          <w:pPr>
            <w:pStyle w:val="Footer"/>
            <w:spacing w:before="2" w:after="2"/>
            <w:ind w:right="360"/>
            <w:jc w:val="center"/>
            <w:rPr>
              <w:sz w:val="18"/>
              <w:szCs w:val="18"/>
            </w:rPr>
          </w:pPr>
          <w:proofErr w:type="spellStart"/>
          <w:r w:rsidRPr="0035692F">
            <w:rPr>
              <w:rFonts w:ascii="Times New Roman" w:hAnsi="Times New Roman" w:cs="Times New Roman"/>
              <w:bCs/>
              <w:sz w:val="18"/>
              <w:szCs w:val="18"/>
            </w:rPr>
            <w:t>Kanittee</w:t>
          </w:r>
          <w:proofErr w:type="spellEnd"/>
          <w:r w:rsidRPr="0035692F">
            <w:rPr>
              <w:rFonts w:ascii="Times New Roman" w:hAnsi="Times New Roman" w:cs="Times New Roman"/>
              <w:bCs/>
              <w:sz w:val="18"/>
              <w:szCs w:val="18"/>
            </w:rPr>
            <w:t xml:space="preserve">, </w:t>
          </w:r>
          <w:r w:rsidRPr="0035692F">
            <w:rPr>
              <w:rFonts w:ascii="Times New Roman" w:hAnsi="Times New Roman" w:cs="Times New Roman"/>
              <w:bCs/>
              <w:sz w:val="18"/>
              <w:szCs w:val="18"/>
            </w:rPr>
            <w:br/>
          </w:r>
          <w:proofErr w:type="spellStart"/>
          <w:r w:rsidRPr="0035692F">
            <w:rPr>
              <w:rFonts w:ascii="Times New Roman" w:hAnsi="Times New Roman" w:cs="Times New Roman"/>
              <w:bCs/>
              <w:sz w:val="18"/>
              <w:szCs w:val="18"/>
            </w:rPr>
            <w:t>Pimchittra</w:t>
          </w:r>
          <w:proofErr w:type="spellEnd"/>
        </w:p>
      </w:tc>
      <w:tc>
        <w:tcPr>
          <w:tcW w:w="1181" w:type="dxa"/>
          <w:shd w:val="clear" w:color="auto" w:fill="F2DBDB" w:themeFill="accent2" w:themeFillTint="33"/>
        </w:tcPr>
        <w:p w14:paraId="5E74705F" w14:textId="77777777" w:rsidR="00BB7AB6" w:rsidRPr="0035692F" w:rsidRDefault="00BB7AB6" w:rsidP="00101B80">
          <w:pPr>
            <w:pStyle w:val="Footer"/>
            <w:spacing w:before="2" w:after="2"/>
            <w:ind w:right="360"/>
            <w:rPr>
              <w:sz w:val="18"/>
              <w:szCs w:val="18"/>
            </w:rPr>
          </w:pPr>
          <w:r>
            <w:rPr>
              <w:sz w:val="18"/>
              <w:szCs w:val="18"/>
            </w:rPr>
            <w:t>Pag</w:t>
          </w:r>
          <w:r w:rsidRPr="0035692F">
            <w:rPr>
              <w:sz w:val="18"/>
              <w:szCs w:val="18"/>
            </w:rPr>
            <w:t>e</w:t>
          </w:r>
        </w:p>
      </w:tc>
      <w:tc>
        <w:tcPr>
          <w:tcW w:w="1511" w:type="dxa"/>
        </w:tcPr>
        <w:p w14:paraId="3407DACF" w14:textId="77777777" w:rsidR="00BB7AB6" w:rsidRPr="0035692F" w:rsidRDefault="00BB7AB6" w:rsidP="00101B80">
          <w:pPr>
            <w:pStyle w:val="Footer"/>
            <w:spacing w:before="2" w:after="2"/>
            <w:ind w:right="360"/>
            <w:jc w:val="center"/>
            <w:rPr>
              <w:sz w:val="18"/>
              <w:szCs w:val="18"/>
              <w:cs/>
            </w:rPr>
          </w:pPr>
          <w:r w:rsidRPr="0035692F">
            <w:rPr>
              <w:sz w:val="18"/>
              <w:szCs w:val="18"/>
            </w:rPr>
            <w:fldChar w:fldCharType="begin"/>
          </w:r>
          <w:r w:rsidRPr="0035692F">
            <w:rPr>
              <w:sz w:val="18"/>
              <w:szCs w:val="18"/>
            </w:rPr>
            <w:instrText xml:space="preserve"> PAGE   \* MERGEFORMAT </w:instrText>
          </w:r>
          <w:r w:rsidRPr="0035692F">
            <w:rPr>
              <w:sz w:val="18"/>
              <w:szCs w:val="18"/>
            </w:rPr>
            <w:fldChar w:fldCharType="separate"/>
          </w:r>
          <w:r w:rsidR="00301F1F" w:rsidRPr="00301F1F">
            <w:rPr>
              <w:rFonts w:cs="Calibri"/>
              <w:noProof/>
              <w:sz w:val="18"/>
              <w:szCs w:val="18"/>
              <w:lang w:val="th-TH"/>
            </w:rPr>
            <w:t>22</w:t>
          </w:r>
          <w:r w:rsidRPr="0035692F">
            <w:rPr>
              <w:sz w:val="18"/>
              <w:szCs w:val="18"/>
            </w:rPr>
            <w:fldChar w:fldCharType="end"/>
          </w:r>
        </w:p>
      </w:tc>
    </w:tr>
    <w:tr w:rsidR="00BB7AB6" w14:paraId="0CA581D6" w14:textId="77777777" w:rsidTr="00D633BB">
      <w:trPr>
        <w:trHeight w:hRule="exact" w:val="512"/>
        <w:jc w:val="center"/>
      </w:trPr>
      <w:tc>
        <w:tcPr>
          <w:tcW w:w="1536" w:type="dxa"/>
          <w:shd w:val="clear" w:color="auto" w:fill="F2DBDB" w:themeFill="accent2" w:themeFillTint="33"/>
        </w:tcPr>
        <w:p w14:paraId="459CA7B0" w14:textId="77777777" w:rsidR="00BB7AB6" w:rsidRPr="0035692F" w:rsidRDefault="00BB7AB6" w:rsidP="00101B80">
          <w:pPr>
            <w:pStyle w:val="Footer"/>
            <w:spacing w:before="2" w:after="2"/>
            <w:ind w:right="360"/>
            <w:jc w:val="both"/>
            <w:rPr>
              <w:sz w:val="18"/>
              <w:szCs w:val="18"/>
            </w:rPr>
          </w:pPr>
          <w:r w:rsidRPr="0035692F">
            <w:rPr>
              <w:sz w:val="18"/>
              <w:szCs w:val="18"/>
            </w:rPr>
            <w:t>Document Type</w:t>
          </w:r>
        </w:p>
      </w:tc>
      <w:tc>
        <w:tcPr>
          <w:tcW w:w="2138" w:type="dxa"/>
        </w:tcPr>
        <w:p w14:paraId="25D9F2B7" w14:textId="77777777" w:rsidR="00BB7AB6" w:rsidRPr="0035692F" w:rsidRDefault="00BB7AB6" w:rsidP="00101B80">
          <w:pPr>
            <w:pStyle w:val="Footer"/>
            <w:spacing w:before="2" w:after="2"/>
            <w:ind w:right="360"/>
            <w:jc w:val="both"/>
            <w:rPr>
              <w:sz w:val="18"/>
              <w:szCs w:val="18"/>
            </w:rPr>
          </w:pPr>
          <w:r>
            <w:rPr>
              <w:sz w:val="18"/>
              <w:szCs w:val="18"/>
            </w:rPr>
            <w:t>Project Management Plan</w:t>
          </w:r>
        </w:p>
      </w:tc>
      <w:tc>
        <w:tcPr>
          <w:tcW w:w="1283" w:type="dxa"/>
          <w:shd w:val="clear" w:color="auto" w:fill="F2DBDB" w:themeFill="accent2" w:themeFillTint="33"/>
        </w:tcPr>
        <w:p w14:paraId="35411FE9" w14:textId="77777777" w:rsidR="00BB7AB6" w:rsidRPr="0035692F" w:rsidRDefault="00BB7AB6" w:rsidP="00101B80">
          <w:pPr>
            <w:pStyle w:val="Footer"/>
            <w:spacing w:before="2" w:after="2"/>
            <w:ind w:right="360"/>
            <w:jc w:val="both"/>
            <w:rPr>
              <w:sz w:val="18"/>
              <w:szCs w:val="18"/>
            </w:rPr>
          </w:pPr>
          <w:r w:rsidRPr="0035692F">
            <w:rPr>
              <w:sz w:val="18"/>
              <w:szCs w:val="18"/>
            </w:rPr>
            <w:t>Release Date</w:t>
          </w:r>
        </w:p>
      </w:tc>
      <w:tc>
        <w:tcPr>
          <w:tcW w:w="1568" w:type="dxa"/>
        </w:tcPr>
        <w:p w14:paraId="1E7207C9" w14:textId="77777777" w:rsidR="00BB7AB6" w:rsidRPr="0035692F" w:rsidRDefault="00BB7AB6" w:rsidP="00101B80">
          <w:pPr>
            <w:pStyle w:val="Footer"/>
            <w:spacing w:before="2" w:after="2"/>
            <w:ind w:right="360"/>
            <w:jc w:val="center"/>
            <w:rPr>
              <w:sz w:val="18"/>
              <w:szCs w:val="18"/>
            </w:rPr>
          </w:pPr>
          <w:r>
            <w:rPr>
              <w:sz w:val="18"/>
              <w:szCs w:val="18"/>
            </w:rPr>
            <w:t>16/05/</w:t>
          </w:r>
          <w:r w:rsidRPr="0035692F">
            <w:rPr>
              <w:sz w:val="18"/>
              <w:szCs w:val="18"/>
            </w:rPr>
            <w:t>2014</w:t>
          </w:r>
        </w:p>
      </w:tc>
      <w:tc>
        <w:tcPr>
          <w:tcW w:w="1181" w:type="dxa"/>
          <w:shd w:val="clear" w:color="auto" w:fill="F2DBDB" w:themeFill="accent2" w:themeFillTint="33"/>
        </w:tcPr>
        <w:p w14:paraId="17A17134" w14:textId="77777777" w:rsidR="00BB7AB6" w:rsidRPr="0035692F" w:rsidRDefault="00BB7AB6" w:rsidP="00101B80">
          <w:pPr>
            <w:pStyle w:val="Footer"/>
            <w:spacing w:before="2" w:after="2"/>
            <w:ind w:right="360"/>
            <w:rPr>
              <w:sz w:val="18"/>
              <w:szCs w:val="18"/>
            </w:rPr>
          </w:pPr>
          <w:r w:rsidRPr="0035692F">
            <w:rPr>
              <w:sz w:val="18"/>
              <w:szCs w:val="18"/>
            </w:rPr>
            <w:t>Print Date</w:t>
          </w:r>
        </w:p>
      </w:tc>
      <w:tc>
        <w:tcPr>
          <w:tcW w:w="1511" w:type="dxa"/>
        </w:tcPr>
        <w:p w14:paraId="2780A0CC" w14:textId="77777777" w:rsidR="00BB7AB6" w:rsidRPr="0035692F" w:rsidRDefault="00BB7AB6" w:rsidP="00101B80">
          <w:pPr>
            <w:pStyle w:val="Footer"/>
            <w:spacing w:before="2" w:after="2"/>
            <w:ind w:right="360"/>
            <w:jc w:val="center"/>
            <w:rPr>
              <w:sz w:val="18"/>
              <w:szCs w:val="18"/>
            </w:rPr>
          </w:pPr>
          <w:r>
            <w:rPr>
              <w:sz w:val="18"/>
              <w:szCs w:val="18"/>
            </w:rPr>
            <w:t>16/05/</w:t>
          </w:r>
          <w:r w:rsidRPr="0035692F">
            <w:rPr>
              <w:sz w:val="18"/>
              <w:szCs w:val="18"/>
            </w:rPr>
            <w:t>2014</w:t>
          </w:r>
        </w:p>
      </w:tc>
    </w:tr>
  </w:tbl>
  <w:p w14:paraId="4472AC69" w14:textId="77777777" w:rsidR="00BB7AB6" w:rsidRDefault="00BB7AB6">
    <w:pPr>
      <w:pStyle w:val="Footer"/>
    </w:pPr>
  </w:p>
  <w:p w14:paraId="7E4CFE6C" w14:textId="77777777" w:rsidR="00BB7AB6" w:rsidRDefault="00BB7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BF2C8" w14:textId="77777777" w:rsidR="005F3DCF" w:rsidRDefault="005F3DCF" w:rsidP="00101B80">
      <w:pPr>
        <w:spacing w:after="0" w:line="240" w:lineRule="auto"/>
      </w:pPr>
      <w:r>
        <w:separator/>
      </w:r>
    </w:p>
  </w:footnote>
  <w:footnote w:type="continuationSeparator" w:id="0">
    <w:p w14:paraId="4416291E" w14:textId="77777777" w:rsidR="005F3DCF" w:rsidRDefault="005F3DCF" w:rsidP="00101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565B"/>
    <w:multiLevelType w:val="multilevel"/>
    <w:tmpl w:val="AD4A92E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635625D4"/>
    <w:multiLevelType w:val="multilevel"/>
    <w:tmpl w:val="954CF7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45"/>
    <w:rsid w:val="00003657"/>
    <w:rsid w:val="0000781F"/>
    <w:rsid w:val="00011857"/>
    <w:rsid w:val="00016DF3"/>
    <w:rsid w:val="00023429"/>
    <w:rsid w:val="00033297"/>
    <w:rsid w:val="0003600D"/>
    <w:rsid w:val="00040F97"/>
    <w:rsid w:val="000515D1"/>
    <w:rsid w:val="00051F6F"/>
    <w:rsid w:val="000608E4"/>
    <w:rsid w:val="00066A50"/>
    <w:rsid w:val="00077363"/>
    <w:rsid w:val="00077614"/>
    <w:rsid w:val="00077DE6"/>
    <w:rsid w:val="0008089F"/>
    <w:rsid w:val="00096DCC"/>
    <w:rsid w:val="000C014C"/>
    <w:rsid w:val="000D27A6"/>
    <w:rsid w:val="000E1B86"/>
    <w:rsid w:val="000F0D55"/>
    <w:rsid w:val="00101B80"/>
    <w:rsid w:val="00107FF1"/>
    <w:rsid w:val="00155E66"/>
    <w:rsid w:val="00175CA5"/>
    <w:rsid w:val="001A6C73"/>
    <w:rsid w:val="001E33E4"/>
    <w:rsid w:val="001E5D09"/>
    <w:rsid w:val="00204A01"/>
    <w:rsid w:val="00230E91"/>
    <w:rsid w:val="002406BB"/>
    <w:rsid w:val="00246A1F"/>
    <w:rsid w:val="002576A4"/>
    <w:rsid w:val="00257F6C"/>
    <w:rsid w:val="002622A0"/>
    <w:rsid w:val="00264E28"/>
    <w:rsid w:val="00282273"/>
    <w:rsid w:val="00291948"/>
    <w:rsid w:val="002941AB"/>
    <w:rsid w:val="00297A70"/>
    <w:rsid w:val="002A2C21"/>
    <w:rsid w:val="002B1A50"/>
    <w:rsid w:val="002B529D"/>
    <w:rsid w:val="002D1A1E"/>
    <w:rsid w:val="002E34F3"/>
    <w:rsid w:val="002E3C66"/>
    <w:rsid w:val="002F0F05"/>
    <w:rsid w:val="002F6FDF"/>
    <w:rsid w:val="00301F1F"/>
    <w:rsid w:val="003160A5"/>
    <w:rsid w:val="00323DF6"/>
    <w:rsid w:val="00324A25"/>
    <w:rsid w:val="00335894"/>
    <w:rsid w:val="00347942"/>
    <w:rsid w:val="003546D3"/>
    <w:rsid w:val="00356645"/>
    <w:rsid w:val="00380023"/>
    <w:rsid w:val="003861A8"/>
    <w:rsid w:val="003C0287"/>
    <w:rsid w:val="003D0BB4"/>
    <w:rsid w:val="003D24D6"/>
    <w:rsid w:val="003E10AE"/>
    <w:rsid w:val="003F2A09"/>
    <w:rsid w:val="00411C70"/>
    <w:rsid w:val="004367A1"/>
    <w:rsid w:val="00445F1B"/>
    <w:rsid w:val="0045250A"/>
    <w:rsid w:val="0045575D"/>
    <w:rsid w:val="004637A3"/>
    <w:rsid w:val="00487807"/>
    <w:rsid w:val="00491720"/>
    <w:rsid w:val="0049189F"/>
    <w:rsid w:val="004B02A2"/>
    <w:rsid w:val="004B3F59"/>
    <w:rsid w:val="004C0FF9"/>
    <w:rsid w:val="004C12E9"/>
    <w:rsid w:val="004C4945"/>
    <w:rsid w:val="004E0972"/>
    <w:rsid w:val="004F2528"/>
    <w:rsid w:val="004F394A"/>
    <w:rsid w:val="0050134E"/>
    <w:rsid w:val="00506939"/>
    <w:rsid w:val="005106A9"/>
    <w:rsid w:val="00526E9F"/>
    <w:rsid w:val="005526FC"/>
    <w:rsid w:val="0056007F"/>
    <w:rsid w:val="00575E95"/>
    <w:rsid w:val="0058740B"/>
    <w:rsid w:val="005B22B8"/>
    <w:rsid w:val="005C7FD7"/>
    <w:rsid w:val="005D0C8C"/>
    <w:rsid w:val="005D2A88"/>
    <w:rsid w:val="005F3DCF"/>
    <w:rsid w:val="005F5A00"/>
    <w:rsid w:val="00627408"/>
    <w:rsid w:val="0063011A"/>
    <w:rsid w:val="0063619C"/>
    <w:rsid w:val="006378BA"/>
    <w:rsid w:val="00660F8F"/>
    <w:rsid w:val="00675783"/>
    <w:rsid w:val="00683393"/>
    <w:rsid w:val="00692B13"/>
    <w:rsid w:val="006C0813"/>
    <w:rsid w:val="006C3F77"/>
    <w:rsid w:val="006E569E"/>
    <w:rsid w:val="006F49E7"/>
    <w:rsid w:val="006F7DA3"/>
    <w:rsid w:val="00711D4C"/>
    <w:rsid w:val="00731937"/>
    <w:rsid w:val="00742272"/>
    <w:rsid w:val="007620EA"/>
    <w:rsid w:val="00775AF4"/>
    <w:rsid w:val="00781A3F"/>
    <w:rsid w:val="00793FDF"/>
    <w:rsid w:val="00796966"/>
    <w:rsid w:val="007A27C7"/>
    <w:rsid w:val="007C04EB"/>
    <w:rsid w:val="007C6EC8"/>
    <w:rsid w:val="007D13B7"/>
    <w:rsid w:val="007E3EE8"/>
    <w:rsid w:val="007F10B8"/>
    <w:rsid w:val="008054AA"/>
    <w:rsid w:val="0081538C"/>
    <w:rsid w:val="00822374"/>
    <w:rsid w:val="00823F5F"/>
    <w:rsid w:val="00825743"/>
    <w:rsid w:val="0083330C"/>
    <w:rsid w:val="00860149"/>
    <w:rsid w:val="00864DA1"/>
    <w:rsid w:val="00867EFD"/>
    <w:rsid w:val="00871DFC"/>
    <w:rsid w:val="0087373D"/>
    <w:rsid w:val="008749AF"/>
    <w:rsid w:val="00883F15"/>
    <w:rsid w:val="00885D24"/>
    <w:rsid w:val="008C3A7D"/>
    <w:rsid w:val="008E4B1E"/>
    <w:rsid w:val="008F39D9"/>
    <w:rsid w:val="008F3D7E"/>
    <w:rsid w:val="00900827"/>
    <w:rsid w:val="00904EF9"/>
    <w:rsid w:val="009142A2"/>
    <w:rsid w:val="00922B36"/>
    <w:rsid w:val="00923724"/>
    <w:rsid w:val="00926103"/>
    <w:rsid w:val="00936554"/>
    <w:rsid w:val="00936AD8"/>
    <w:rsid w:val="00945AAB"/>
    <w:rsid w:val="00954B2A"/>
    <w:rsid w:val="00973A20"/>
    <w:rsid w:val="009750A0"/>
    <w:rsid w:val="00987A46"/>
    <w:rsid w:val="009B20AF"/>
    <w:rsid w:val="009B3CAE"/>
    <w:rsid w:val="009B4A9E"/>
    <w:rsid w:val="009D695F"/>
    <w:rsid w:val="009E135C"/>
    <w:rsid w:val="009E28F3"/>
    <w:rsid w:val="009E68B6"/>
    <w:rsid w:val="009F1A96"/>
    <w:rsid w:val="00A007E8"/>
    <w:rsid w:val="00A0427F"/>
    <w:rsid w:val="00A043F8"/>
    <w:rsid w:val="00A17559"/>
    <w:rsid w:val="00A46E83"/>
    <w:rsid w:val="00A514A8"/>
    <w:rsid w:val="00A61F05"/>
    <w:rsid w:val="00A82CEB"/>
    <w:rsid w:val="00A8384E"/>
    <w:rsid w:val="00AA28FC"/>
    <w:rsid w:val="00AB0A7C"/>
    <w:rsid w:val="00AB18E3"/>
    <w:rsid w:val="00AC6037"/>
    <w:rsid w:val="00AD17CC"/>
    <w:rsid w:val="00AE1E43"/>
    <w:rsid w:val="00B02086"/>
    <w:rsid w:val="00B1117D"/>
    <w:rsid w:val="00B42192"/>
    <w:rsid w:val="00B44DE2"/>
    <w:rsid w:val="00B74499"/>
    <w:rsid w:val="00B75C8C"/>
    <w:rsid w:val="00B80982"/>
    <w:rsid w:val="00B94266"/>
    <w:rsid w:val="00BB0C14"/>
    <w:rsid w:val="00BB4C3B"/>
    <w:rsid w:val="00BB7AB6"/>
    <w:rsid w:val="00BC4172"/>
    <w:rsid w:val="00BE2092"/>
    <w:rsid w:val="00C1261D"/>
    <w:rsid w:val="00C172CF"/>
    <w:rsid w:val="00C25CD4"/>
    <w:rsid w:val="00C32D0E"/>
    <w:rsid w:val="00C33FD6"/>
    <w:rsid w:val="00C37B0D"/>
    <w:rsid w:val="00C4010A"/>
    <w:rsid w:val="00C44A75"/>
    <w:rsid w:val="00C7301F"/>
    <w:rsid w:val="00C74938"/>
    <w:rsid w:val="00C75087"/>
    <w:rsid w:val="00C761FA"/>
    <w:rsid w:val="00C80BD7"/>
    <w:rsid w:val="00C84333"/>
    <w:rsid w:val="00C9528A"/>
    <w:rsid w:val="00C95802"/>
    <w:rsid w:val="00CA1508"/>
    <w:rsid w:val="00CB0593"/>
    <w:rsid w:val="00CC2BD9"/>
    <w:rsid w:val="00CD5762"/>
    <w:rsid w:val="00CE2021"/>
    <w:rsid w:val="00CE70D5"/>
    <w:rsid w:val="00D03EC0"/>
    <w:rsid w:val="00D11377"/>
    <w:rsid w:val="00D25736"/>
    <w:rsid w:val="00D37892"/>
    <w:rsid w:val="00D53E7F"/>
    <w:rsid w:val="00D633BB"/>
    <w:rsid w:val="00D901B0"/>
    <w:rsid w:val="00D93ABD"/>
    <w:rsid w:val="00DA38FA"/>
    <w:rsid w:val="00DA502B"/>
    <w:rsid w:val="00DA7B76"/>
    <w:rsid w:val="00DD734C"/>
    <w:rsid w:val="00E13E1B"/>
    <w:rsid w:val="00E21775"/>
    <w:rsid w:val="00E26CAE"/>
    <w:rsid w:val="00E329DC"/>
    <w:rsid w:val="00E417DC"/>
    <w:rsid w:val="00E45057"/>
    <w:rsid w:val="00E548C6"/>
    <w:rsid w:val="00E558A2"/>
    <w:rsid w:val="00E737B5"/>
    <w:rsid w:val="00E776F4"/>
    <w:rsid w:val="00E77E69"/>
    <w:rsid w:val="00E94EFB"/>
    <w:rsid w:val="00E95A47"/>
    <w:rsid w:val="00EA45EB"/>
    <w:rsid w:val="00EB3961"/>
    <w:rsid w:val="00EB4552"/>
    <w:rsid w:val="00EB4A45"/>
    <w:rsid w:val="00ED350A"/>
    <w:rsid w:val="00EE71B2"/>
    <w:rsid w:val="00EF3F8B"/>
    <w:rsid w:val="00EF4EEB"/>
    <w:rsid w:val="00F046D1"/>
    <w:rsid w:val="00F17414"/>
    <w:rsid w:val="00F201E5"/>
    <w:rsid w:val="00F50655"/>
    <w:rsid w:val="00F54BA8"/>
    <w:rsid w:val="00FA0301"/>
    <w:rsid w:val="00FB7977"/>
    <w:rsid w:val="00FE0DF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C91D"/>
  <w15:docId w15:val="{6106ED41-8F4A-4EC1-95EB-E232BA97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4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A70"/>
    <w:pPr>
      <w:ind w:left="720"/>
      <w:contextualSpacing/>
    </w:pPr>
  </w:style>
  <w:style w:type="paragraph" w:styleId="BalloonText">
    <w:name w:val="Balloon Text"/>
    <w:basedOn w:val="Normal"/>
    <w:link w:val="BalloonTextChar"/>
    <w:uiPriority w:val="99"/>
    <w:semiHidden/>
    <w:unhideWhenUsed/>
    <w:rsid w:val="009B20A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B20AF"/>
    <w:rPr>
      <w:rFonts w:ascii="Tahoma" w:hAnsi="Tahoma" w:cs="Angsana New"/>
      <w:sz w:val="16"/>
      <w:szCs w:val="20"/>
    </w:rPr>
  </w:style>
  <w:style w:type="paragraph" w:styleId="Header">
    <w:name w:val="header"/>
    <w:basedOn w:val="Normal"/>
    <w:link w:val="HeaderChar"/>
    <w:uiPriority w:val="99"/>
    <w:semiHidden/>
    <w:unhideWhenUsed/>
    <w:rsid w:val="00101B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1B80"/>
  </w:style>
  <w:style w:type="paragraph" w:styleId="Footer">
    <w:name w:val="footer"/>
    <w:basedOn w:val="Normal"/>
    <w:link w:val="FooterChar"/>
    <w:uiPriority w:val="99"/>
    <w:unhideWhenUsed/>
    <w:rsid w:val="00101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80"/>
  </w:style>
  <w:style w:type="character" w:styleId="CommentReference">
    <w:name w:val="annotation reference"/>
    <w:basedOn w:val="DefaultParagraphFont"/>
    <w:uiPriority w:val="99"/>
    <w:semiHidden/>
    <w:unhideWhenUsed/>
    <w:rsid w:val="00BB7AB6"/>
    <w:rPr>
      <w:sz w:val="16"/>
      <w:szCs w:val="16"/>
    </w:rPr>
  </w:style>
  <w:style w:type="paragraph" w:styleId="CommentText">
    <w:name w:val="annotation text"/>
    <w:basedOn w:val="Normal"/>
    <w:link w:val="CommentTextChar"/>
    <w:uiPriority w:val="99"/>
    <w:semiHidden/>
    <w:unhideWhenUsed/>
    <w:rsid w:val="00BB7AB6"/>
    <w:pPr>
      <w:spacing w:line="240" w:lineRule="auto"/>
    </w:pPr>
    <w:rPr>
      <w:sz w:val="20"/>
      <w:szCs w:val="25"/>
    </w:rPr>
  </w:style>
  <w:style w:type="character" w:customStyle="1" w:styleId="CommentTextChar">
    <w:name w:val="Comment Text Char"/>
    <w:basedOn w:val="DefaultParagraphFont"/>
    <w:link w:val="CommentText"/>
    <w:uiPriority w:val="99"/>
    <w:semiHidden/>
    <w:rsid w:val="00BB7AB6"/>
    <w:rPr>
      <w:sz w:val="20"/>
      <w:szCs w:val="25"/>
    </w:rPr>
  </w:style>
  <w:style w:type="paragraph" w:styleId="CommentSubject">
    <w:name w:val="annotation subject"/>
    <w:basedOn w:val="CommentText"/>
    <w:next w:val="CommentText"/>
    <w:link w:val="CommentSubjectChar"/>
    <w:uiPriority w:val="99"/>
    <w:semiHidden/>
    <w:unhideWhenUsed/>
    <w:rsid w:val="00BB7AB6"/>
    <w:rPr>
      <w:b/>
      <w:bCs/>
    </w:rPr>
  </w:style>
  <w:style w:type="character" w:customStyle="1" w:styleId="CommentSubjectChar">
    <w:name w:val="Comment Subject Char"/>
    <w:basedOn w:val="CommentTextChar"/>
    <w:link w:val="CommentSubject"/>
    <w:uiPriority w:val="99"/>
    <w:semiHidden/>
    <w:rsid w:val="00BB7AB6"/>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3079</Words>
  <Characters>17551</Characters>
  <Application>Microsoft Office Word</Application>
  <DocSecurity>0</DocSecurity>
  <Lines>146</Lines>
  <Paragraphs>41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rimi park</cp:lastModifiedBy>
  <cp:revision>2</cp:revision>
  <dcterms:created xsi:type="dcterms:W3CDTF">2014-05-19T06:09:00Z</dcterms:created>
  <dcterms:modified xsi:type="dcterms:W3CDTF">2014-05-19T06:09:00Z</dcterms:modified>
</cp:coreProperties>
</file>